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4A536" w14:textId="26B3396B" w:rsidR="0091530E" w:rsidRPr="00D405D8" w:rsidRDefault="000F0F97">
      <w:pPr>
        <w:rPr>
          <w:b/>
          <w:bCs/>
          <w:sz w:val="28"/>
          <w:szCs w:val="28"/>
          <w:lang w:val="en-IN"/>
        </w:rPr>
      </w:pPr>
      <w:r>
        <w:rPr>
          <w:sz w:val="28"/>
          <w:szCs w:val="28"/>
          <w:lang w:val="en-IN"/>
        </w:rPr>
        <w:t xml:space="preserve">                            </w:t>
      </w:r>
      <w:r w:rsidRPr="00D405D8">
        <w:rPr>
          <w:b/>
          <w:bCs/>
          <w:sz w:val="28"/>
          <w:szCs w:val="28"/>
          <w:lang w:val="en-IN"/>
        </w:rPr>
        <w:t>Financial Statements</w:t>
      </w:r>
      <w:r w:rsidR="002423EA" w:rsidRPr="00D405D8">
        <w:rPr>
          <w:b/>
          <w:bCs/>
          <w:sz w:val="28"/>
          <w:szCs w:val="28"/>
          <w:lang w:val="en-IN"/>
        </w:rPr>
        <w:t xml:space="preserve"> of Sole Proprietorship</w:t>
      </w:r>
    </w:p>
    <w:p w14:paraId="70CED0FE" w14:textId="6C37DB1B" w:rsidR="00B22D10" w:rsidRDefault="00B22D10">
      <w:pPr>
        <w:rPr>
          <w:sz w:val="28"/>
          <w:szCs w:val="28"/>
          <w:lang w:val="en-IN"/>
        </w:rPr>
      </w:pPr>
      <w:r>
        <w:rPr>
          <w:sz w:val="28"/>
          <w:szCs w:val="28"/>
          <w:lang w:val="en-IN"/>
        </w:rPr>
        <w:t>Financial Statements:  1. Trading Account</w:t>
      </w:r>
      <w:r w:rsidR="00D405D8">
        <w:rPr>
          <w:sz w:val="28"/>
          <w:szCs w:val="28"/>
          <w:lang w:val="en-IN"/>
        </w:rPr>
        <w:t xml:space="preserve"> – Gross Profit/Gross Loss</w:t>
      </w:r>
    </w:p>
    <w:p w14:paraId="3DA70DF8" w14:textId="67345B8C" w:rsidR="00B22D10" w:rsidRDefault="00B22D10">
      <w:pPr>
        <w:rPr>
          <w:sz w:val="28"/>
          <w:szCs w:val="28"/>
          <w:lang w:val="en-IN"/>
        </w:rPr>
      </w:pPr>
      <w:r>
        <w:rPr>
          <w:sz w:val="28"/>
          <w:szCs w:val="28"/>
          <w:lang w:val="en-IN"/>
        </w:rPr>
        <w:t>2. Profit and Loss Account</w:t>
      </w:r>
      <w:r w:rsidR="00D405D8">
        <w:rPr>
          <w:sz w:val="28"/>
          <w:szCs w:val="28"/>
          <w:lang w:val="en-IN"/>
        </w:rPr>
        <w:t xml:space="preserve"> – Net Profit/Net Loss</w:t>
      </w:r>
    </w:p>
    <w:p w14:paraId="0A442F6A" w14:textId="0E9D70A9" w:rsidR="00B22D10" w:rsidRDefault="00B22D10">
      <w:pPr>
        <w:rPr>
          <w:sz w:val="28"/>
          <w:szCs w:val="28"/>
          <w:lang w:val="en-IN"/>
        </w:rPr>
      </w:pPr>
      <w:r>
        <w:rPr>
          <w:sz w:val="28"/>
          <w:szCs w:val="28"/>
          <w:lang w:val="en-IN"/>
        </w:rPr>
        <w:t>3. Balance sheet</w:t>
      </w:r>
      <w:r w:rsidR="00D405D8">
        <w:rPr>
          <w:sz w:val="28"/>
          <w:szCs w:val="28"/>
          <w:lang w:val="en-IN"/>
        </w:rPr>
        <w:t>- Capital, Liabilities and Assets</w:t>
      </w:r>
    </w:p>
    <w:p w14:paraId="39F04581" w14:textId="51A73AD5" w:rsidR="002423EA" w:rsidRDefault="002423EA">
      <w:pPr>
        <w:rPr>
          <w:sz w:val="28"/>
          <w:szCs w:val="28"/>
          <w:lang w:val="en-IN"/>
        </w:rPr>
      </w:pPr>
    </w:p>
    <w:p w14:paraId="0250B830" w14:textId="77777777" w:rsidR="002423EA" w:rsidRPr="00B22D10" w:rsidRDefault="002423EA">
      <w:pPr>
        <w:rPr>
          <w:b/>
          <w:bCs/>
          <w:sz w:val="32"/>
          <w:szCs w:val="32"/>
        </w:rPr>
      </w:pPr>
      <w:r w:rsidRPr="00B22D10">
        <w:rPr>
          <w:b/>
          <w:bCs/>
          <w:sz w:val="32"/>
          <w:szCs w:val="32"/>
        </w:rPr>
        <w:t xml:space="preserve">Trading and Profit and Loss Account </w:t>
      </w:r>
    </w:p>
    <w:p w14:paraId="1788D679" w14:textId="2EDF8C8D" w:rsidR="002423EA" w:rsidRPr="004D51FF" w:rsidRDefault="002423EA">
      <w:pPr>
        <w:rPr>
          <w:sz w:val="28"/>
          <w:szCs w:val="28"/>
        </w:rPr>
      </w:pPr>
      <w:r w:rsidRPr="004D51FF">
        <w:rPr>
          <w:sz w:val="28"/>
          <w:szCs w:val="28"/>
        </w:rPr>
        <w:t xml:space="preserve">Trading and Profit and Loss account is prepared to determine the profit earned or loss sustained by the business enterprise during the accounting period. It is basically a summary of revenues and expenses of the business and calculates the net figure termed as profit or loss. Profit is revenue less expenses. If expenses are more than revenues, the figure is termed as loss. Trading and Profit and Loss account summarises the performance for an accounting period. It is achieved by transferring the balances of revenues and expenses to the trading and profit and loss account from the trial balance. Trading and Profit and Loss account is also an account with Debit and Credit sides. It can be observed that debit balances (representing expenses) and losses are transferred to the debit side of the Trading and a Profit and Loss account and credit balance (representing revenues/gains) are </w:t>
      </w:r>
      <w:r w:rsidR="00B22D10" w:rsidRPr="004D51FF">
        <w:rPr>
          <w:sz w:val="28"/>
          <w:szCs w:val="28"/>
        </w:rPr>
        <w:t>transferred</w:t>
      </w:r>
      <w:r w:rsidRPr="004D51FF">
        <w:rPr>
          <w:sz w:val="28"/>
          <w:szCs w:val="28"/>
        </w:rPr>
        <w:t xml:space="preserve"> to its credit side.</w:t>
      </w:r>
    </w:p>
    <w:p w14:paraId="37A229F9" w14:textId="6330F6B8" w:rsidR="002423EA" w:rsidRDefault="002423EA">
      <w:pPr>
        <w:rPr>
          <w:sz w:val="24"/>
          <w:szCs w:val="24"/>
        </w:rPr>
      </w:pPr>
    </w:p>
    <w:p w14:paraId="580A1798" w14:textId="77777777" w:rsidR="002423EA" w:rsidRPr="00B22D10" w:rsidRDefault="002423EA">
      <w:pPr>
        <w:rPr>
          <w:b/>
          <w:bCs/>
        </w:rPr>
      </w:pPr>
      <w:r w:rsidRPr="00B22D10">
        <w:rPr>
          <w:b/>
          <w:bCs/>
          <w:sz w:val="32"/>
          <w:szCs w:val="32"/>
        </w:rPr>
        <w:t xml:space="preserve">Relevant Items in Trading and Profit and Loss Account </w:t>
      </w:r>
    </w:p>
    <w:p w14:paraId="7EEA04CE" w14:textId="0DE91EC0" w:rsidR="002423EA" w:rsidRPr="004D51FF" w:rsidRDefault="002423EA">
      <w:pPr>
        <w:rPr>
          <w:sz w:val="28"/>
          <w:szCs w:val="28"/>
        </w:rPr>
      </w:pPr>
      <w:r w:rsidRPr="004D51FF">
        <w:rPr>
          <w:sz w:val="28"/>
          <w:szCs w:val="28"/>
        </w:rPr>
        <w:t>The different items appearing in the trading and profit and loss account are explained here</w:t>
      </w:r>
      <w:r w:rsidR="00B22D10">
        <w:rPr>
          <w:sz w:val="28"/>
          <w:szCs w:val="28"/>
        </w:rPr>
        <w:t xml:space="preserve"> </w:t>
      </w:r>
      <w:r w:rsidRPr="004D51FF">
        <w:rPr>
          <w:sz w:val="28"/>
          <w:szCs w:val="28"/>
        </w:rPr>
        <w:t>under: Items on the debit side</w:t>
      </w:r>
    </w:p>
    <w:p w14:paraId="6298C616" w14:textId="23D9A469" w:rsidR="002423EA" w:rsidRPr="004D51FF" w:rsidRDefault="002423EA">
      <w:pPr>
        <w:rPr>
          <w:sz w:val="28"/>
          <w:szCs w:val="28"/>
        </w:rPr>
      </w:pPr>
      <w:r w:rsidRPr="004D51FF">
        <w:rPr>
          <w:sz w:val="28"/>
          <w:szCs w:val="28"/>
        </w:rPr>
        <w:t xml:space="preserve"> (i) Opening stock : It is the stock of goods in hand at the beginning of the accounting year. This is the stock of goods which has been carried forward  from the previous year and remains unchanged during the year and appears in the trial balance. In the trading account it appears on the debit side because it forms the part of cost of goods sold for the current accounting year. </w:t>
      </w:r>
    </w:p>
    <w:p w14:paraId="46DFBF10" w14:textId="77777777" w:rsidR="002423EA" w:rsidRPr="004D51FF" w:rsidRDefault="002423EA">
      <w:pPr>
        <w:rPr>
          <w:sz w:val="28"/>
          <w:szCs w:val="28"/>
        </w:rPr>
      </w:pPr>
      <w:r w:rsidRPr="004D51FF">
        <w:rPr>
          <w:sz w:val="28"/>
          <w:szCs w:val="28"/>
        </w:rPr>
        <w:t xml:space="preserve">(ii) Purchases less returns : Goods, which have been bought for resale appears as purchases on the debit side of the trading account. They include both cash </w:t>
      </w:r>
      <w:r w:rsidRPr="004D51FF">
        <w:rPr>
          <w:sz w:val="28"/>
          <w:szCs w:val="28"/>
        </w:rPr>
        <w:lastRenderedPageBreak/>
        <w:t xml:space="preserve">as well as credit purchases. Goods which are returned to suppliers are termed as purchases return. It is shown by way of deduction from purchases and the computed amount is known as Net purchases. </w:t>
      </w:r>
    </w:p>
    <w:p w14:paraId="0B40A0C1" w14:textId="77777777" w:rsidR="002423EA" w:rsidRPr="004D51FF" w:rsidRDefault="002423EA">
      <w:pPr>
        <w:rPr>
          <w:sz w:val="28"/>
          <w:szCs w:val="28"/>
        </w:rPr>
      </w:pPr>
      <w:r w:rsidRPr="004D51FF">
        <w:rPr>
          <w:sz w:val="28"/>
          <w:szCs w:val="28"/>
        </w:rPr>
        <w:t xml:space="preserve">(iii) Wages : Wages refer to renumeration paid to workers who are directly engaged in factory for loading, unloading and production of goods and are debited to trading account. </w:t>
      </w:r>
    </w:p>
    <w:p w14:paraId="14E77C71" w14:textId="77777777" w:rsidR="002423EA" w:rsidRPr="004D51FF" w:rsidRDefault="002423EA">
      <w:pPr>
        <w:rPr>
          <w:sz w:val="28"/>
          <w:szCs w:val="28"/>
        </w:rPr>
      </w:pPr>
      <w:r w:rsidRPr="004D51FF">
        <w:rPr>
          <w:sz w:val="28"/>
          <w:szCs w:val="28"/>
        </w:rPr>
        <w:t>(iv) Carriage inwards/Freight inwards: These expenses are the items of transport expenses, which are incurred on bringing materials/goods purchased to the place of business. These items are paid in respect of purchases made during the year and are debited to the trading account.</w:t>
      </w:r>
    </w:p>
    <w:p w14:paraId="0E0457FF" w14:textId="77777777" w:rsidR="00F74B0B" w:rsidRDefault="002423EA">
      <w:pPr>
        <w:rPr>
          <w:sz w:val="28"/>
          <w:szCs w:val="28"/>
        </w:rPr>
      </w:pPr>
      <w:r w:rsidRPr="004D51FF">
        <w:rPr>
          <w:sz w:val="28"/>
          <w:szCs w:val="28"/>
        </w:rPr>
        <w:t xml:space="preserve"> (v) Fuel/Water/Power/Gas : These items are used in the production process and hence are part of expenses.</w:t>
      </w:r>
    </w:p>
    <w:p w14:paraId="3017B8E3" w14:textId="29D290A8" w:rsidR="002423EA" w:rsidRPr="004D51FF" w:rsidRDefault="002423EA">
      <w:pPr>
        <w:rPr>
          <w:sz w:val="28"/>
          <w:szCs w:val="28"/>
        </w:rPr>
      </w:pPr>
      <w:r w:rsidRPr="004D51FF">
        <w:rPr>
          <w:sz w:val="28"/>
          <w:szCs w:val="28"/>
        </w:rPr>
        <w:t xml:space="preserve"> (vi) Packaging material and Packing charges : Cost of packaging material used in the product are direct expenses as it refers to small containers which form part of goods sold. However, the packing refers to the big containers that are used for transporting the goods and is regarded as an indirect expense debited to profit and loss account.</w:t>
      </w:r>
    </w:p>
    <w:p w14:paraId="7C87EBA5" w14:textId="6385408B" w:rsidR="002423EA" w:rsidRPr="004D51FF" w:rsidRDefault="002423EA">
      <w:pPr>
        <w:rPr>
          <w:sz w:val="28"/>
          <w:szCs w:val="28"/>
        </w:rPr>
      </w:pPr>
      <w:r w:rsidRPr="004D51FF">
        <w:rPr>
          <w:sz w:val="28"/>
          <w:szCs w:val="28"/>
        </w:rPr>
        <w:t xml:space="preserve"> (vii) Salaries : These include salaries paid to the administration, </w:t>
      </w:r>
      <w:r w:rsidR="00F74B0B" w:rsidRPr="004D51FF">
        <w:rPr>
          <w:sz w:val="28"/>
          <w:szCs w:val="28"/>
        </w:rPr>
        <w:t xml:space="preserve">go </w:t>
      </w:r>
      <w:r w:rsidR="00F74B0B">
        <w:rPr>
          <w:sz w:val="28"/>
          <w:szCs w:val="28"/>
        </w:rPr>
        <w:t>d</w:t>
      </w:r>
      <w:r w:rsidR="00F74B0B" w:rsidRPr="004D51FF">
        <w:rPr>
          <w:sz w:val="28"/>
          <w:szCs w:val="28"/>
        </w:rPr>
        <w:t>awn</w:t>
      </w:r>
      <w:r w:rsidRPr="004D51FF">
        <w:rPr>
          <w:sz w:val="28"/>
          <w:szCs w:val="28"/>
        </w:rPr>
        <w:t xml:space="preserve"> and warehouse staff for the services rendered by them for running the business. If salaries are paid in kind by providing certain facilities (called perks) to the employees such as rent free accommodation, meals, uniform, medical facilities should also be regarded as salaries and debited to the profit and loss account. </w:t>
      </w:r>
    </w:p>
    <w:p w14:paraId="039F88F4" w14:textId="03D80DFD" w:rsidR="002423EA" w:rsidRPr="004D51FF" w:rsidRDefault="002423EA">
      <w:pPr>
        <w:rPr>
          <w:sz w:val="28"/>
          <w:szCs w:val="28"/>
        </w:rPr>
      </w:pPr>
      <w:r w:rsidRPr="004D51FF">
        <w:rPr>
          <w:sz w:val="28"/>
          <w:szCs w:val="28"/>
        </w:rPr>
        <w:t xml:space="preserve">(viii) Rent paid : These include office and godown rent, municipal rates and taxes, rates and taxes. The amount of rent paid is shown on the debit side of the profit and loss account. </w:t>
      </w:r>
    </w:p>
    <w:p w14:paraId="3A5B1660" w14:textId="77777777" w:rsidR="00F74B0B" w:rsidRDefault="002423EA">
      <w:pPr>
        <w:rPr>
          <w:sz w:val="28"/>
          <w:szCs w:val="28"/>
        </w:rPr>
      </w:pPr>
      <w:r w:rsidRPr="004D51FF">
        <w:rPr>
          <w:sz w:val="28"/>
          <w:szCs w:val="28"/>
        </w:rPr>
        <w:t xml:space="preserve">(ix) Interest paid : Interest paid on loans, bank overdraft, renewal of bills of exchange, etc. is an expense and is debited to profit and loss account. </w:t>
      </w:r>
    </w:p>
    <w:p w14:paraId="6428E786" w14:textId="129D5F3B" w:rsidR="002423EA" w:rsidRPr="004D51FF" w:rsidRDefault="002423EA">
      <w:pPr>
        <w:rPr>
          <w:sz w:val="28"/>
          <w:szCs w:val="28"/>
        </w:rPr>
      </w:pPr>
      <w:r w:rsidRPr="004D51FF">
        <w:rPr>
          <w:sz w:val="28"/>
          <w:szCs w:val="28"/>
        </w:rPr>
        <w:t xml:space="preserve">(x) Commission paid: Commission paid or payable on business transactions undertaken through the agents is an item of expense and is debited to profit and loss account. </w:t>
      </w:r>
    </w:p>
    <w:p w14:paraId="0DAB4019" w14:textId="77777777" w:rsidR="002423EA" w:rsidRPr="004D51FF" w:rsidRDefault="002423EA">
      <w:pPr>
        <w:rPr>
          <w:sz w:val="28"/>
          <w:szCs w:val="28"/>
        </w:rPr>
      </w:pPr>
      <w:r w:rsidRPr="004D51FF">
        <w:rPr>
          <w:sz w:val="28"/>
          <w:szCs w:val="28"/>
        </w:rPr>
        <w:lastRenderedPageBreak/>
        <w:t xml:space="preserve">(xi) Repairs : Repairs and small renewals/ replacements relating to plant and machinery, furniture, fixtures, fittings, etc. for keeping them in working condition are included under this head. Such expenditure is debited to profit and loss account. </w:t>
      </w:r>
    </w:p>
    <w:p w14:paraId="4B0A8621" w14:textId="56891669" w:rsidR="002423EA" w:rsidRPr="004D51FF" w:rsidRDefault="002423EA">
      <w:pPr>
        <w:rPr>
          <w:sz w:val="28"/>
          <w:szCs w:val="28"/>
        </w:rPr>
      </w:pPr>
      <w:r w:rsidRPr="004D51FF">
        <w:rPr>
          <w:sz w:val="28"/>
          <w:szCs w:val="28"/>
        </w:rPr>
        <w:t xml:space="preserve">(xii) Miscellaneous expenses : Though expenses are classified and booked under different heads, but certain expenses being of small amount clubbed together and are called miscellaneous expenses. In normal usage these expenses are called Sundry expenses or Trade expenses. </w:t>
      </w:r>
      <w:r w:rsidR="00F74B0B">
        <w:rPr>
          <w:sz w:val="28"/>
          <w:szCs w:val="28"/>
        </w:rPr>
        <w:t>It is recorded on Dr side of Profit and Loss A/C.</w:t>
      </w:r>
    </w:p>
    <w:p w14:paraId="3F7AC5BD" w14:textId="77777777" w:rsidR="002423EA" w:rsidRPr="00F74B0B" w:rsidRDefault="002423EA">
      <w:pPr>
        <w:rPr>
          <w:b/>
          <w:bCs/>
          <w:sz w:val="32"/>
          <w:szCs w:val="32"/>
        </w:rPr>
      </w:pPr>
      <w:r w:rsidRPr="00F74B0B">
        <w:rPr>
          <w:b/>
          <w:bCs/>
          <w:sz w:val="32"/>
          <w:szCs w:val="32"/>
        </w:rPr>
        <w:t xml:space="preserve">Items on the credit side </w:t>
      </w:r>
    </w:p>
    <w:p w14:paraId="11F26F10" w14:textId="77777777" w:rsidR="002423EA" w:rsidRPr="004D51FF" w:rsidRDefault="002423EA">
      <w:pPr>
        <w:rPr>
          <w:sz w:val="28"/>
          <w:szCs w:val="28"/>
        </w:rPr>
      </w:pPr>
      <w:r w:rsidRPr="004D51FF">
        <w:rPr>
          <w:sz w:val="28"/>
          <w:szCs w:val="28"/>
        </w:rPr>
        <w:t>(i) Sales less returns : Sales account in trial balance shows gross total sales(cash as well as credit) made during the year. It is shown on the credit side of the trading account. Goods returned by customers are called return inwards and are shown as deduction from total sales and the computed amount is known as net sales.</w:t>
      </w:r>
    </w:p>
    <w:p w14:paraId="3FB4A223" w14:textId="330DDFDF" w:rsidR="002423EA" w:rsidRDefault="002423EA">
      <w:pPr>
        <w:rPr>
          <w:sz w:val="28"/>
          <w:szCs w:val="28"/>
        </w:rPr>
      </w:pPr>
      <w:r w:rsidRPr="004D51FF">
        <w:rPr>
          <w:sz w:val="28"/>
          <w:szCs w:val="28"/>
        </w:rPr>
        <w:t xml:space="preserve"> (ii) Other incomes : Besides salaries and other gains and incomes are also recorded in the profit and loss account. Examples of such incomes are rent received, dividend received, interest received, discount received, commission received, etc. </w:t>
      </w:r>
    </w:p>
    <w:p w14:paraId="36523725" w14:textId="0B1A44B6" w:rsidR="00C133D8" w:rsidRDefault="00C133D8">
      <w:pPr>
        <w:rPr>
          <w:sz w:val="28"/>
          <w:szCs w:val="28"/>
        </w:rPr>
      </w:pPr>
    </w:p>
    <w:p w14:paraId="09CAAB6C" w14:textId="7FC7F7D2" w:rsidR="00C133D8" w:rsidRDefault="00C133D8">
      <w:pPr>
        <w:rPr>
          <w:sz w:val="28"/>
          <w:szCs w:val="28"/>
        </w:rPr>
      </w:pPr>
      <w:r w:rsidRPr="00A4600E">
        <w:rPr>
          <w:b/>
          <w:bCs/>
          <w:sz w:val="32"/>
          <w:szCs w:val="32"/>
        </w:rPr>
        <w:t>Direct expenses</w:t>
      </w:r>
      <w:r>
        <w:t xml:space="preserve"> </w:t>
      </w:r>
      <w:r w:rsidRPr="00C133D8">
        <w:rPr>
          <w:sz w:val="28"/>
          <w:szCs w:val="28"/>
        </w:rPr>
        <w:t>means all expenses directly connected with the manufacture, purchase of goods and bringing them to the point of sale. Direct expenses include carriage inwards, freight inwards, wages, factory lighting, coal, water and fu</w:t>
      </w:r>
      <w:r>
        <w:rPr>
          <w:sz w:val="28"/>
          <w:szCs w:val="28"/>
        </w:rPr>
        <w:t>e</w:t>
      </w:r>
      <w:r w:rsidRPr="00C133D8">
        <w:rPr>
          <w:sz w:val="28"/>
          <w:szCs w:val="28"/>
        </w:rPr>
        <w:t>l, royalty on production, etc. In our example-1, besides purchases, four more items of expenses are listed. These are wages, salaries, rent of building and bad debts. Out of these items, wages is treated as direct expense while the other three are treated as indirect expenses</w:t>
      </w:r>
    </w:p>
    <w:p w14:paraId="357B3A29" w14:textId="44638829" w:rsidR="003530E2" w:rsidRDefault="003530E2">
      <w:r>
        <w:t>Gross Profit = Sales – (Purchases + Direct Expenses)</w:t>
      </w:r>
    </w:p>
    <w:p w14:paraId="396B7366" w14:textId="4580C207" w:rsidR="00A4600E" w:rsidRDefault="00A4600E">
      <w:r>
        <w:t xml:space="preserve">                    50 Lakh – (25 lakh + 5 Lakh)</w:t>
      </w:r>
    </w:p>
    <w:p w14:paraId="77A06360" w14:textId="37C15CD5" w:rsidR="00A4600E" w:rsidRDefault="00A4600E">
      <w:r>
        <w:t xml:space="preserve">             =  20 Lakh</w:t>
      </w:r>
    </w:p>
    <w:p w14:paraId="02895C8B" w14:textId="6AAFF013" w:rsidR="003530E2" w:rsidRDefault="003530E2"/>
    <w:p w14:paraId="7A99EFDA" w14:textId="77777777" w:rsidR="003530E2" w:rsidRPr="00C133D8" w:rsidRDefault="003530E2">
      <w:pPr>
        <w:rPr>
          <w:sz w:val="28"/>
          <w:szCs w:val="28"/>
          <w:lang w:val="en-IN"/>
        </w:rPr>
      </w:pPr>
    </w:p>
    <w:p w14:paraId="5BA4266F" w14:textId="256E18A8" w:rsidR="002423EA" w:rsidRDefault="002423EA">
      <w:pPr>
        <w:rPr>
          <w:sz w:val="28"/>
          <w:szCs w:val="28"/>
          <w:lang w:val="en-IN"/>
        </w:rPr>
      </w:pPr>
    </w:p>
    <w:p w14:paraId="2F506B17" w14:textId="5BD73DC1" w:rsidR="008B2B99" w:rsidRDefault="00A4600E" w:rsidP="008B2B99">
      <w:pPr>
        <w:rPr>
          <w:sz w:val="28"/>
          <w:szCs w:val="28"/>
          <w:lang w:val="en-IN"/>
        </w:rPr>
      </w:pPr>
      <w:r>
        <w:rPr>
          <w:sz w:val="28"/>
          <w:szCs w:val="28"/>
          <w:lang w:val="en-IN"/>
        </w:rPr>
        <w:t xml:space="preserve">     </w:t>
      </w:r>
      <w:r w:rsidR="008B2B99">
        <w:rPr>
          <w:sz w:val="28"/>
          <w:szCs w:val="28"/>
          <w:lang w:val="en-IN"/>
        </w:rPr>
        <w:t>Format Of Trading A/c:</w:t>
      </w:r>
    </w:p>
    <w:p w14:paraId="3B292A12" w14:textId="77777777" w:rsidR="008B2B99" w:rsidRDefault="008B2B99" w:rsidP="008B2B99">
      <w:pPr>
        <w:rPr>
          <w:sz w:val="28"/>
          <w:szCs w:val="28"/>
          <w:lang w:val="en-IN"/>
        </w:rPr>
      </w:pPr>
      <w:r>
        <w:rPr>
          <w:sz w:val="28"/>
          <w:szCs w:val="28"/>
          <w:lang w:val="en-IN"/>
        </w:rPr>
        <w:t xml:space="preserve">                                   XYZ  Company</w:t>
      </w:r>
    </w:p>
    <w:p w14:paraId="353FD0C7" w14:textId="77777777" w:rsidR="008B2B99" w:rsidRDefault="008B2B99" w:rsidP="008B2B99">
      <w:pPr>
        <w:rPr>
          <w:sz w:val="28"/>
          <w:szCs w:val="28"/>
          <w:lang w:val="en-IN"/>
        </w:rPr>
      </w:pPr>
      <w:r>
        <w:rPr>
          <w:sz w:val="28"/>
          <w:szCs w:val="28"/>
          <w:lang w:val="en-IN"/>
        </w:rPr>
        <w:t xml:space="preserve">                                    Trading Account</w:t>
      </w:r>
    </w:p>
    <w:p w14:paraId="6C392CC5" w14:textId="59B48FD5" w:rsidR="008B2B99" w:rsidRDefault="008B2B99" w:rsidP="008B2B99">
      <w:pPr>
        <w:rPr>
          <w:sz w:val="28"/>
          <w:szCs w:val="28"/>
          <w:lang w:val="en-IN"/>
        </w:rPr>
      </w:pPr>
      <w:r>
        <w:rPr>
          <w:sz w:val="28"/>
          <w:szCs w:val="28"/>
          <w:lang w:val="en-IN"/>
        </w:rPr>
        <w:t xml:space="preserve">           </w:t>
      </w:r>
      <w:r w:rsidR="00617029">
        <w:rPr>
          <w:sz w:val="28"/>
          <w:szCs w:val="28"/>
          <w:lang w:val="en-IN"/>
        </w:rPr>
        <w:t xml:space="preserve">          </w:t>
      </w:r>
      <w:r>
        <w:rPr>
          <w:sz w:val="28"/>
          <w:szCs w:val="28"/>
          <w:lang w:val="en-IN"/>
        </w:rPr>
        <w:t xml:space="preserve"> For the year ended 31</w:t>
      </w:r>
      <w:r w:rsidRPr="00D27299">
        <w:rPr>
          <w:sz w:val="28"/>
          <w:szCs w:val="28"/>
          <w:vertAlign w:val="superscript"/>
          <w:lang w:val="en-IN"/>
        </w:rPr>
        <w:t>st</w:t>
      </w:r>
      <w:r>
        <w:rPr>
          <w:sz w:val="28"/>
          <w:szCs w:val="28"/>
          <w:lang w:val="en-IN"/>
        </w:rPr>
        <w:t xml:space="preserve"> March 2019                                                                                                                  </w:t>
      </w:r>
    </w:p>
    <w:p w14:paraId="68777088" w14:textId="77777777" w:rsidR="008B2B99" w:rsidRDefault="008B2B99" w:rsidP="008B2B99">
      <w:pPr>
        <w:rPr>
          <w:sz w:val="28"/>
          <w:szCs w:val="28"/>
          <w:lang w:val="en-IN"/>
        </w:rPr>
      </w:pPr>
      <w:r>
        <w:rPr>
          <w:sz w:val="28"/>
          <w:szCs w:val="28"/>
          <w:lang w:val="en-IN"/>
        </w:rPr>
        <w:t>Dr (Direct Expenses)                                                        Cr      (Direct income)</w:t>
      </w:r>
    </w:p>
    <w:tbl>
      <w:tblPr>
        <w:tblStyle w:val="TableGrid"/>
        <w:tblW w:w="0" w:type="auto"/>
        <w:tblLook w:val="04A0" w:firstRow="1" w:lastRow="0" w:firstColumn="1" w:lastColumn="0" w:noHBand="0" w:noVBand="1"/>
      </w:tblPr>
      <w:tblGrid>
        <w:gridCol w:w="3575"/>
        <w:gridCol w:w="1208"/>
        <w:gridCol w:w="3251"/>
        <w:gridCol w:w="1208"/>
      </w:tblGrid>
      <w:tr w:rsidR="008B2B99" w14:paraId="0AF27F46" w14:textId="77777777" w:rsidTr="000318B6">
        <w:tc>
          <w:tcPr>
            <w:tcW w:w="3794" w:type="dxa"/>
          </w:tcPr>
          <w:p w14:paraId="4925120F" w14:textId="77777777" w:rsidR="008B2B99" w:rsidRDefault="008B2B99" w:rsidP="000318B6">
            <w:pPr>
              <w:rPr>
                <w:sz w:val="28"/>
                <w:szCs w:val="28"/>
                <w:lang w:val="en-IN"/>
              </w:rPr>
            </w:pPr>
            <w:r>
              <w:rPr>
                <w:sz w:val="28"/>
                <w:szCs w:val="28"/>
                <w:lang w:val="en-IN"/>
              </w:rPr>
              <w:t>Particulars</w:t>
            </w:r>
          </w:p>
        </w:tc>
        <w:tc>
          <w:tcPr>
            <w:tcW w:w="826" w:type="dxa"/>
          </w:tcPr>
          <w:p w14:paraId="2E329E92" w14:textId="77777777" w:rsidR="008B2B99" w:rsidRDefault="008B2B99" w:rsidP="000318B6">
            <w:pPr>
              <w:rPr>
                <w:sz w:val="28"/>
                <w:szCs w:val="28"/>
                <w:lang w:val="en-IN"/>
              </w:rPr>
            </w:pPr>
            <w:r>
              <w:rPr>
                <w:sz w:val="28"/>
                <w:szCs w:val="28"/>
                <w:lang w:val="en-IN"/>
              </w:rPr>
              <w:t>Rs</w:t>
            </w:r>
          </w:p>
        </w:tc>
        <w:tc>
          <w:tcPr>
            <w:tcW w:w="3568" w:type="dxa"/>
          </w:tcPr>
          <w:p w14:paraId="66FA07B3" w14:textId="77777777" w:rsidR="008B2B99" w:rsidRDefault="008B2B99" w:rsidP="000318B6">
            <w:pPr>
              <w:rPr>
                <w:sz w:val="28"/>
                <w:szCs w:val="28"/>
                <w:lang w:val="en-IN"/>
              </w:rPr>
            </w:pPr>
            <w:r>
              <w:rPr>
                <w:sz w:val="28"/>
                <w:szCs w:val="28"/>
                <w:lang w:val="en-IN"/>
              </w:rPr>
              <w:t xml:space="preserve">Particulars </w:t>
            </w:r>
          </w:p>
        </w:tc>
        <w:tc>
          <w:tcPr>
            <w:tcW w:w="1054" w:type="dxa"/>
          </w:tcPr>
          <w:p w14:paraId="210654DE" w14:textId="77777777" w:rsidR="008B2B99" w:rsidRDefault="008B2B99" w:rsidP="000318B6">
            <w:pPr>
              <w:rPr>
                <w:sz w:val="28"/>
                <w:szCs w:val="28"/>
                <w:lang w:val="en-IN"/>
              </w:rPr>
            </w:pPr>
            <w:r>
              <w:rPr>
                <w:sz w:val="28"/>
                <w:szCs w:val="28"/>
                <w:lang w:val="en-IN"/>
              </w:rPr>
              <w:t>Rs</w:t>
            </w:r>
          </w:p>
        </w:tc>
      </w:tr>
      <w:tr w:rsidR="008B2B99" w14:paraId="5EB5E258" w14:textId="77777777" w:rsidTr="000318B6">
        <w:tc>
          <w:tcPr>
            <w:tcW w:w="3794" w:type="dxa"/>
          </w:tcPr>
          <w:p w14:paraId="140963DE" w14:textId="77777777" w:rsidR="008B2B99" w:rsidRDefault="008B2B99" w:rsidP="000318B6">
            <w:pPr>
              <w:rPr>
                <w:sz w:val="28"/>
                <w:szCs w:val="28"/>
                <w:lang w:val="en-IN"/>
              </w:rPr>
            </w:pPr>
            <w:r>
              <w:rPr>
                <w:sz w:val="28"/>
                <w:szCs w:val="28"/>
                <w:lang w:val="en-IN"/>
              </w:rPr>
              <w:t>To Opening Stock</w:t>
            </w:r>
          </w:p>
          <w:p w14:paraId="47490168" w14:textId="77777777" w:rsidR="008B2B99" w:rsidRDefault="008B2B99" w:rsidP="000318B6">
            <w:pPr>
              <w:rPr>
                <w:sz w:val="28"/>
                <w:szCs w:val="28"/>
                <w:lang w:val="en-IN"/>
              </w:rPr>
            </w:pPr>
            <w:r>
              <w:rPr>
                <w:sz w:val="28"/>
                <w:szCs w:val="28"/>
                <w:lang w:val="en-IN"/>
              </w:rPr>
              <w:t>(1</w:t>
            </w:r>
            <w:r w:rsidRPr="00D27299">
              <w:rPr>
                <w:sz w:val="28"/>
                <w:szCs w:val="28"/>
                <w:vertAlign w:val="superscript"/>
                <w:lang w:val="en-IN"/>
              </w:rPr>
              <w:t>st</w:t>
            </w:r>
            <w:r>
              <w:rPr>
                <w:sz w:val="28"/>
                <w:szCs w:val="28"/>
                <w:lang w:val="en-IN"/>
              </w:rPr>
              <w:t xml:space="preserve"> April, 2018)</w:t>
            </w:r>
          </w:p>
          <w:p w14:paraId="56C7D0BE" w14:textId="77777777" w:rsidR="008B2B99" w:rsidRDefault="008B2B99" w:rsidP="000318B6">
            <w:pPr>
              <w:rPr>
                <w:sz w:val="28"/>
                <w:szCs w:val="28"/>
                <w:lang w:val="en-IN"/>
              </w:rPr>
            </w:pPr>
            <w:r>
              <w:rPr>
                <w:sz w:val="28"/>
                <w:szCs w:val="28"/>
                <w:lang w:val="en-IN"/>
              </w:rPr>
              <w:t>To Purchase                         XX</w:t>
            </w:r>
          </w:p>
          <w:p w14:paraId="4A9FDA52" w14:textId="77777777" w:rsidR="008B2B99" w:rsidRDefault="008B2B99" w:rsidP="000318B6">
            <w:pPr>
              <w:rPr>
                <w:sz w:val="28"/>
                <w:szCs w:val="28"/>
                <w:u w:val="single"/>
                <w:lang w:val="en-IN"/>
              </w:rPr>
            </w:pPr>
            <w:r>
              <w:rPr>
                <w:sz w:val="28"/>
                <w:szCs w:val="28"/>
                <w:lang w:val="en-IN"/>
              </w:rPr>
              <w:t xml:space="preserve">Less: Purchase Return       </w:t>
            </w:r>
            <w:r w:rsidRPr="00D27299">
              <w:rPr>
                <w:sz w:val="28"/>
                <w:szCs w:val="28"/>
                <w:u w:val="single"/>
                <w:lang w:val="en-IN"/>
              </w:rPr>
              <w:t>xx</w:t>
            </w:r>
          </w:p>
          <w:p w14:paraId="718758B3" w14:textId="77777777" w:rsidR="008B2B99" w:rsidRDefault="008B2B99" w:rsidP="000318B6">
            <w:pPr>
              <w:rPr>
                <w:sz w:val="28"/>
                <w:szCs w:val="28"/>
                <w:lang w:val="en-IN"/>
              </w:rPr>
            </w:pPr>
            <w:r>
              <w:rPr>
                <w:sz w:val="28"/>
                <w:szCs w:val="28"/>
                <w:u w:val="single"/>
                <w:lang w:val="en-IN"/>
              </w:rPr>
              <w:t>T</w:t>
            </w:r>
            <w:r>
              <w:rPr>
                <w:sz w:val="28"/>
                <w:szCs w:val="28"/>
                <w:lang w:val="en-IN"/>
              </w:rPr>
              <w:t>o Carriage on Purchase</w:t>
            </w:r>
          </w:p>
          <w:p w14:paraId="7062ADDB" w14:textId="77777777" w:rsidR="008B2B99" w:rsidRDefault="008B2B99" w:rsidP="000318B6">
            <w:pPr>
              <w:rPr>
                <w:sz w:val="28"/>
                <w:szCs w:val="28"/>
                <w:lang w:val="en-IN"/>
              </w:rPr>
            </w:pPr>
            <w:r>
              <w:rPr>
                <w:sz w:val="28"/>
                <w:szCs w:val="28"/>
                <w:lang w:val="en-IN"/>
              </w:rPr>
              <w:t>Or Carriage inwards/Carriage</w:t>
            </w:r>
          </w:p>
          <w:p w14:paraId="14B49AE1" w14:textId="77777777" w:rsidR="008B2B99" w:rsidRDefault="008B2B99" w:rsidP="000318B6">
            <w:pPr>
              <w:rPr>
                <w:sz w:val="28"/>
                <w:szCs w:val="28"/>
                <w:lang w:val="en-IN"/>
              </w:rPr>
            </w:pPr>
            <w:r>
              <w:rPr>
                <w:sz w:val="28"/>
                <w:szCs w:val="28"/>
                <w:lang w:val="en-IN"/>
              </w:rPr>
              <w:t>To Custom Duty/Import Duty</w:t>
            </w:r>
          </w:p>
          <w:p w14:paraId="6FA66800" w14:textId="77777777" w:rsidR="008B2B99" w:rsidRDefault="008B2B99" w:rsidP="000318B6">
            <w:pPr>
              <w:rPr>
                <w:sz w:val="28"/>
                <w:szCs w:val="28"/>
                <w:lang w:val="en-IN"/>
              </w:rPr>
            </w:pPr>
            <w:r>
              <w:rPr>
                <w:sz w:val="28"/>
                <w:szCs w:val="28"/>
                <w:lang w:val="en-IN"/>
              </w:rPr>
              <w:t>To Wages/Productive wages</w:t>
            </w:r>
          </w:p>
          <w:p w14:paraId="5DF0C607" w14:textId="77777777" w:rsidR="008B2B99" w:rsidRDefault="008B2B99" w:rsidP="000318B6">
            <w:pPr>
              <w:rPr>
                <w:sz w:val="28"/>
                <w:szCs w:val="28"/>
                <w:lang w:val="en-IN"/>
              </w:rPr>
            </w:pPr>
            <w:r>
              <w:rPr>
                <w:sz w:val="28"/>
                <w:szCs w:val="28"/>
                <w:lang w:val="en-IN"/>
              </w:rPr>
              <w:t>To Manufacturing wages</w:t>
            </w:r>
          </w:p>
          <w:p w14:paraId="78E9E876" w14:textId="77777777" w:rsidR="008B2B99" w:rsidRDefault="008B2B99" w:rsidP="000318B6">
            <w:pPr>
              <w:rPr>
                <w:sz w:val="28"/>
                <w:szCs w:val="28"/>
                <w:lang w:val="en-IN"/>
              </w:rPr>
            </w:pPr>
            <w:r>
              <w:rPr>
                <w:sz w:val="28"/>
                <w:szCs w:val="28"/>
                <w:lang w:val="en-IN"/>
              </w:rPr>
              <w:t>To Factory Wages</w:t>
            </w:r>
          </w:p>
          <w:p w14:paraId="4087E29D" w14:textId="77777777" w:rsidR="008B2B99" w:rsidRDefault="008B2B99" w:rsidP="000318B6">
            <w:pPr>
              <w:rPr>
                <w:sz w:val="28"/>
                <w:szCs w:val="28"/>
                <w:lang w:val="en-IN"/>
              </w:rPr>
            </w:pPr>
            <w:r>
              <w:rPr>
                <w:sz w:val="28"/>
                <w:szCs w:val="28"/>
                <w:lang w:val="en-IN"/>
              </w:rPr>
              <w:t>To Wages &amp; Salaries</w:t>
            </w:r>
          </w:p>
          <w:p w14:paraId="380D82AB" w14:textId="77777777" w:rsidR="008B2B99" w:rsidRDefault="008B2B99" w:rsidP="000318B6">
            <w:pPr>
              <w:rPr>
                <w:sz w:val="28"/>
                <w:szCs w:val="28"/>
                <w:lang w:val="en-IN"/>
              </w:rPr>
            </w:pPr>
            <w:r>
              <w:rPr>
                <w:sz w:val="28"/>
                <w:szCs w:val="28"/>
                <w:lang w:val="en-IN"/>
              </w:rPr>
              <w:t>To Factory Rent</w:t>
            </w:r>
          </w:p>
          <w:p w14:paraId="795AA798" w14:textId="77777777" w:rsidR="008B2B99" w:rsidRDefault="008B2B99" w:rsidP="000318B6">
            <w:pPr>
              <w:rPr>
                <w:sz w:val="28"/>
                <w:szCs w:val="28"/>
                <w:lang w:val="en-IN"/>
              </w:rPr>
            </w:pPr>
            <w:r>
              <w:rPr>
                <w:sz w:val="28"/>
                <w:szCs w:val="28"/>
                <w:lang w:val="en-IN"/>
              </w:rPr>
              <w:t>To Coal, Gas &amp; Water</w:t>
            </w:r>
          </w:p>
          <w:p w14:paraId="25DC6B61" w14:textId="77777777" w:rsidR="008B2B99" w:rsidRDefault="008B2B99" w:rsidP="000318B6">
            <w:pPr>
              <w:rPr>
                <w:sz w:val="28"/>
                <w:szCs w:val="28"/>
                <w:lang w:val="en-IN"/>
              </w:rPr>
            </w:pPr>
            <w:r>
              <w:rPr>
                <w:sz w:val="28"/>
                <w:szCs w:val="28"/>
                <w:lang w:val="en-IN"/>
              </w:rPr>
              <w:t>To Freight &amp; Octroi</w:t>
            </w:r>
          </w:p>
          <w:p w14:paraId="14103724" w14:textId="77777777" w:rsidR="008B2B99" w:rsidRDefault="008B2B99" w:rsidP="000318B6">
            <w:pPr>
              <w:rPr>
                <w:sz w:val="28"/>
                <w:szCs w:val="28"/>
                <w:lang w:val="en-IN"/>
              </w:rPr>
            </w:pPr>
            <w:r>
              <w:rPr>
                <w:sz w:val="28"/>
                <w:szCs w:val="28"/>
                <w:lang w:val="en-IN"/>
              </w:rPr>
              <w:t>To Dock &amp; Clearing Charge</w:t>
            </w:r>
          </w:p>
          <w:p w14:paraId="4D201DD2" w14:textId="77777777" w:rsidR="008B2B99" w:rsidRDefault="008B2B99" w:rsidP="000318B6">
            <w:pPr>
              <w:rPr>
                <w:sz w:val="28"/>
                <w:szCs w:val="28"/>
                <w:lang w:val="en-IN"/>
              </w:rPr>
            </w:pPr>
            <w:r>
              <w:rPr>
                <w:sz w:val="28"/>
                <w:szCs w:val="28"/>
                <w:lang w:val="en-IN"/>
              </w:rPr>
              <w:t>To Royalty</w:t>
            </w:r>
          </w:p>
          <w:p w14:paraId="6424CE8A" w14:textId="77777777" w:rsidR="008B2B99" w:rsidRDefault="008B2B99" w:rsidP="000318B6">
            <w:pPr>
              <w:rPr>
                <w:sz w:val="28"/>
                <w:szCs w:val="28"/>
                <w:lang w:val="en-IN"/>
              </w:rPr>
            </w:pPr>
            <w:r>
              <w:rPr>
                <w:sz w:val="28"/>
                <w:szCs w:val="28"/>
                <w:lang w:val="en-IN"/>
              </w:rPr>
              <w:t>To Heating , Lighting &amp; Power</w:t>
            </w:r>
          </w:p>
          <w:p w14:paraId="73146862" w14:textId="77777777" w:rsidR="008B2B99" w:rsidRDefault="008B2B99" w:rsidP="000318B6">
            <w:pPr>
              <w:rPr>
                <w:sz w:val="28"/>
                <w:szCs w:val="28"/>
                <w:lang w:val="en-IN"/>
              </w:rPr>
            </w:pPr>
            <w:r>
              <w:rPr>
                <w:sz w:val="28"/>
                <w:szCs w:val="28"/>
                <w:lang w:val="en-IN"/>
              </w:rPr>
              <w:t>To Gross Profit (bal. Fig.)</w:t>
            </w:r>
          </w:p>
          <w:p w14:paraId="70F57926" w14:textId="77777777" w:rsidR="008B2B99" w:rsidRDefault="008B2B99" w:rsidP="000318B6">
            <w:pPr>
              <w:rPr>
                <w:sz w:val="28"/>
                <w:szCs w:val="28"/>
                <w:lang w:val="en-IN"/>
              </w:rPr>
            </w:pPr>
            <w:r>
              <w:rPr>
                <w:sz w:val="28"/>
                <w:szCs w:val="28"/>
                <w:lang w:val="en-IN"/>
              </w:rPr>
              <w:t>Cr&gt; Dr</w:t>
            </w:r>
          </w:p>
          <w:p w14:paraId="1435A942" w14:textId="77777777" w:rsidR="008B2B99" w:rsidRPr="00D27299" w:rsidRDefault="008B2B99" w:rsidP="000318B6">
            <w:pPr>
              <w:rPr>
                <w:sz w:val="28"/>
                <w:szCs w:val="28"/>
                <w:lang w:val="en-IN"/>
              </w:rPr>
            </w:pPr>
          </w:p>
        </w:tc>
        <w:tc>
          <w:tcPr>
            <w:tcW w:w="826" w:type="dxa"/>
          </w:tcPr>
          <w:p w14:paraId="69AB0597" w14:textId="77777777" w:rsidR="008B2B99" w:rsidRDefault="008B2B99" w:rsidP="000318B6">
            <w:pPr>
              <w:rPr>
                <w:sz w:val="28"/>
                <w:szCs w:val="28"/>
                <w:lang w:val="en-IN"/>
              </w:rPr>
            </w:pPr>
            <w:r>
              <w:rPr>
                <w:sz w:val="28"/>
                <w:szCs w:val="28"/>
                <w:lang w:val="en-IN"/>
              </w:rPr>
              <w:t>XX</w:t>
            </w:r>
          </w:p>
          <w:p w14:paraId="61027008" w14:textId="77777777" w:rsidR="008B2B99" w:rsidRDefault="008B2B99" w:rsidP="000318B6">
            <w:pPr>
              <w:rPr>
                <w:sz w:val="28"/>
                <w:szCs w:val="28"/>
                <w:lang w:val="en-IN"/>
              </w:rPr>
            </w:pPr>
          </w:p>
          <w:p w14:paraId="3590DE9D" w14:textId="77777777" w:rsidR="008B2B99" w:rsidRDefault="008B2B99" w:rsidP="000318B6">
            <w:pPr>
              <w:rPr>
                <w:sz w:val="28"/>
                <w:szCs w:val="28"/>
                <w:lang w:val="en-IN"/>
              </w:rPr>
            </w:pPr>
          </w:p>
          <w:p w14:paraId="11B9029B" w14:textId="77777777" w:rsidR="008B2B99" w:rsidRDefault="008B2B99" w:rsidP="000318B6">
            <w:pPr>
              <w:rPr>
                <w:sz w:val="28"/>
                <w:szCs w:val="28"/>
                <w:lang w:val="en-IN"/>
              </w:rPr>
            </w:pPr>
            <w:r>
              <w:rPr>
                <w:sz w:val="28"/>
                <w:szCs w:val="28"/>
                <w:lang w:val="en-IN"/>
              </w:rPr>
              <w:t>XX</w:t>
            </w:r>
          </w:p>
          <w:p w14:paraId="01A5B86C" w14:textId="77777777" w:rsidR="008B2B99" w:rsidRDefault="008B2B99" w:rsidP="000318B6">
            <w:pPr>
              <w:rPr>
                <w:sz w:val="28"/>
                <w:szCs w:val="28"/>
                <w:lang w:val="en-IN"/>
              </w:rPr>
            </w:pPr>
            <w:r>
              <w:rPr>
                <w:sz w:val="28"/>
                <w:szCs w:val="28"/>
                <w:lang w:val="en-IN"/>
              </w:rPr>
              <w:t>XX</w:t>
            </w:r>
          </w:p>
          <w:p w14:paraId="4DA0BEFB" w14:textId="77777777" w:rsidR="008B2B99" w:rsidRDefault="008B2B99" w:rsidP="000318B6">
            <w:pPr>
              <w:rPr>
                <w:sz w:val="28"/>
                <w:szCs w:val="28"/>
                <w:lang w:val="en-IN"/>
              </w:rPr>
            </w:pPr>
            <w:r>
              <w:rPr>
                <w:sz w:val="28"/>
                <w:szCs w:val="28"/>
                <w:lang w:val="en-IN"/>
              </w:rPr>
              <w:t>XX</w:t>
            </w:r>
          </w:p>
          <w:p w14:paraId="2ACB826C" w14:textId="77777777" w:rsidR="008B2B99" w:rsidRDefault="008B2B99" w:rsidP="000318B6">
            <w:pPr>
              <w:rPr>
                <w:sz w:val="28"/>
                <w:szCs w:val="28"/>
                <w:lang w:val="en-IN"/>
              </w:rPr>
            </w:pPr>
            <w:r>
              <w:rPr>
                <w:sz w:val="28"/>
                <w:szCs w:val="28"/>
                <w:lang w:val="en-IN"/>
              </w:rPr>
              <w:t>XX</w:t>
            </w:r>
          </w:p>
          <w:p w14:paraId="5C572301" w14:textId="77777777" w:rsidR="008B2B99" w:rsidRDefault="008B2B99" w:rsidP="000318B6">
            <w:pPr>
              <w:rPr>
                <w:sz w:val="28"/>
                <w:szCs w:val="28"/>
                <w:lang w:val="en-IN"/>
              </w:rPr>
            </w:pPr>
            <w:r>
              <w:rPr>
                <w:sz w:val="28"/>
                <w:szCs w:val="28"/>
                <w:lang w:val="en-IN"/>
              </w:rPr>
              <w:t>XX</w:t>
            </w:r>
          </w:p>
          <w:p w14:paraId="15E6B8EE" w14:textId="77777777" w:rsidR="008B2B99" w:rsidRDefault="008B2B99" w:rsidP="000318B6">
            <w:pPr>
              <w:rPr>
                <w:sz w:val="28"/>
                <w:szCs w:val="28"/>
                <w:lang w:val="en-IN"/>
              </w:rPr>
            </w:pPr>
            <w:r>
              <w:rPr>
                <w:sz w:val="28"/>
                <w:szCs w:val="28"/>
                <w:lang w:val="en-IN"/>
              </w:rPr>
              <w:t>XX</w:t>
            </w:r>
          </w:p>
          <w:p w14:paraId="4F513496" w14:textId="77777777" w:rsidR="008B2B99" w:rsidRDefault="008B2B99" w:rsidP="000318B6">
            <w:pPr>
              <w:rPr>
                <w:sz w:val="28"/>
                <w:szCs w:val="28"/>
                <w:lang w:val="en-IN"/>
              </w:rPr>
            </w:pPr>
            <w:r>
              <w:rPr>
                <w:sz w:val="28"/>
                <w:szCs w:val="28"/>
                <w:lang w:val="en-IN"/>
              </w:rPr>
              <w:t>XX</w:t>
            </w:r>
          </w:p>
          <w:p w14:paraId="795B4C2F" w14:textId="77777777" w:rsidR="008B2B99" w:rsidRDefault="008B2B99" w:rsidP="000318B6">
            <w:pPr>
              <w:rPr>
                <w:sz w:val="28"/>
                <w:szCs w:val="28"/>
                <w:lang w:val="en-IN"/>
              </w:rPr>
            </w:pPr>
            <w:r>
              <w:rPr>
                <w:sz w:val="28"/>
                <w:szCs w:val="28"/>
                <w:lang w:val="en-IN"/>
              </w:rPr>
              <w:t>XX</w:t>
            </w:r>
          </w:p>
          <w:p w14:paraId="3E86A448" w14:textId="77777777" w:rsidR="008B2B99" w:rsidRDefault="008B2B99" w:rsidP="000318B6">
            <w:pPr>
              <w:rPr>
                <w:sz w:val="28"/>
                <w:szCs w:val="28"/>
                <w:lang w:val="en-IN"/>
              </w:rPr>
            </w:pPr>
            <w:r>
              <w:rPr>
                <w:sz w:val="28"/>
                <w:szCs w:val="28"/>
                <w:lang w:val="en-IN"/>
              </w:rPr>
              <w:t>XX</w:t>
            </w:r>
          </w:p>
          <w:p w14:paraId="4E5925B6" w14:textId="77777777" w:rsidR="008B2B99" w:rsidRDefault="008B2B99" w:rsidP="000318B6">
            <w:pPr>
              <w:rPr>
                <w:sz w:val="28"/>
                <w:szCs w:val="28"/>
                <w:lang w:val="en-IN"/>
              </w:rPr>
            </w:pPr>
            <w:r>
              <w:rPr>
                <w:sz w:val="28"/>
                <w:szCs w:val="28"/>
                <w:lang w:val="en-IN"/>
              </w:rPr>
              <w:t>XX</w:t>
            </w:r>
          </w:p>
          <w:p w14:paraId="4D08A2DD" w14:textId="77777777" w:rsidR="008B2B99" w:rsidRDefault="008B2B99" w:rsidP="000318B6">
            <w:pPr>
              <w:rPr>
                <w:sz w:val="28"/>
                <w:szCs w:val="28"/>
                <w:lang w:val="en-IN"/>
              </w:rPr>
            </w:pPr>
            <w:r>
              <w:rPr>
                <w:sz w:val="28"/>
                <w:szCs w:val="28"/>
                <w:lang w:val="en-IN"/>
              </w:rPr>
              <w:t>XX</w:t>
            </w:r>
          </w:p>
          <w:p w14:paraId="5F5CD9C4" w14:textId="77777777" w:rsidR="008B2B99" w:rsidRDefault="008B2B99" w:rsidP="000318B6">
            <w:pPr>
              <w:rPr>
                <w:sz w:val="28"/>
                <w:szCs w:val="28"/>
                <w:lang w:val="en-IN"/>
              </w:rPr>
            </w:pPr>
            <w:r>
              <w:rPr>
                <w:sz w:val="28"/>
                <w:szCs w:val="28"/>
                <w:lang w:val="en-IN"/>
              </w:rPr>
              <w:t>XX</w:t>
            </w:r>
          </w:p>
          <w:p w14:paraId="081B1A1C" w14:textId="77777777" w:rsidR="008B2B99" w:rsidRDefault="008B2B99" w:rsidP="000318B6">
            <w:pPr>
              <w:rPr>
                <w:sz w:val="28"/>
                <w:szCs w:val="28"/>
                <w:lang w:val="en-IN"/>
              </w:rPr>
            </w:pPr>
            <w:r>
              <w:rPr>
                <w:sz w:val="28"/>
                <w:szCs w:val="28"/>
                <w:lang w:val="en-IN"/>
              </w:rPr>
              <w:t>XX</w:t>
            </w:r>
          </w:p>
          <w:p w14:paraId="12C558D9" w14:textId="77777777" w:rsidR="008B2B99" w:rsidRDefault="008B2B99" w:rsidP="000318B6">
            <w:pPr>
              <w:rPr>
                <w:sz w:val="28"/>
                <w:szCs w:val="28"/>
                <w:lang w:val="en-IN"/>
              </w:rPr>
            </w:pPr>
            <w:r>
              <w:rPr>
                <w:sz w:val="28"/>
                <w:szCs w:val="28"/>
                <w:lang w:val="en-IN"/>
              </w:rPr>
              <w:t>XX</w:t>
            </w:r>
          </w:p>
          <w:p w14:paraId="37EE4AE8" w14:textId="77777777" w:rsidR="008B2B99" w:rsidRDefault="008B2B99" w:rsidP="000318B6">
            <w:pPr>
              <w:rPr>
                <w:sz w:val="28"/>
                <w:szCs w:val="28"/>
                <w:lang w:val="en-IN"/>
              </w:rPr>
            </w:pPr>
          </w:p>
          <w:p w14:paraId="4BBC8A76" w14:textId="77777777" w:rsidR="008B2B99" w:rsidRDefault="008B2B99" w:rsidP="000318B6">
            <w:pPr>
              <w:rPr>
                <w:sz w:val="28"/>
                <w:szCs w:val="28"/>
                <w:lang w:val="en-IN"/>
              </w:rPr>
            </w:pPr>
            <w:r>
              <w:rPr>
                <w:sz w:val="28"/>
                <w:szCs w:val="28"/>
                <w:lang w:val="en-IN"/>
              </w:rPr>
              <w:t>20,000</w:t>
            </w:r>
          </w:p>
        </w:tc>
        <w:tc>
          <w:tcPr>
            <w:tcW w:w="3568" w:type="dxa"/>
          </w:tcPr>
          <w:p w14:paraId="1B18A517" w14:textId="77777777" w:rsidR="008B2B99" w:rsidRDefault="008B2B99" w:rsidP="000318B6">
            <w:pPr>
              <w:rPr>
                <w:sz w:val="28"/>
                <w:szCs w:val="28"/>
                <w:lang w:val="en-IN"/>
              </w:rPr>
            </w:pPr>
            <w:r>
              <w:rPr>
                <w:sz w:val="28"/>
                <w:szCs w:val="28"/>
                <w:lang w:val="en-IN"/>
              </w:rPr>
              <w:t>By Sales                     XX</w:t>
            </w:r>
          </w:p>
          <w:p w14:paraId="1B821D21" w14:textId="77777777" w:rsidR="008B2B99" w:rsidRDefault="008B2B99" w:rsidP="000318B6">
            <w:pPr>
              <w:rPr>
                <w:sz w:val="28"/>
                <w:szCs w:val="28"/>
                <w:lang w:val="en-IN"/>
              </w:rPr>
            </w:pPr>
            <w:r>
              <w:rPr>
                <w:sz w:val="28"/>
                <w:szCs w:val="28"/>
                <w:lang w:val="en-IN"/>
              </w:rPr>
              <w:t xml:space="preserve">Less: Sales Return     </w:t>
            </w:r>
            <w:r w:rsidRPr="008512D9">
              <w:rPr>
                <w:sz w:val="28"/>
                <w:szCs w:val="28"/>
                <w:u w:val="single"/>
                <w:lang w:val="en-IN"/>
              </w:rPr>
              <w:t>XX</w:t>
            </w:r>
          </w:p>
          <w:p w14:paraId="69A4302F" w14:textId="77777777" w:rsidR="008B2B99" w:rsidRDefault="008B2B99" w:rsidP="000318B6">
            <w:pPr>
              <w:ind w:firstLine="720"/>
              <w:rPr>
                <w:sz w:val="28"/>
                <w:szCs w:val="28"/>
                <w:lang w:val="en-IN"/>
              </w:rPr>
            </w:pPr>
            <w:r>
              <w:rPr>
                <w:sz w:val="28"/>
                <w:szCs w:val="28"/>
                <w:lang w:val="en-IN"/>
              </w:rPr>
              <w:t>Or Return inward</w:t>
            </w:r>
          </w:p>
          <w:p w14:paraId="5AD979ED" w14:textId="77777777" w:rsidR="008B2B99" w:rsidRDefault="008B2B99" w:rsidP="000318B6">
            <w:pPr>
              <w:ind w:firstLine="720"/>
              <w:rPr>
                <w:sz w:val="28"/>
                <w:szCs w:val="28"/>
                <w:lang w:val="en-IN"/>
              </w:rPr>
            </w:pPr>
            <w:r>
              <w:rPr>
                <w:sz w:val="28"/>
                <w:szCs w:val="28"/>
                <w:lang w:val="en-IN"/>
              </w:rPr>
              <w:t>Or Return (Dr)</w:t>
            </w:r>
          </w:p>
          <w:p w14:paraId="642766CA" w14:textId="77777777" w:rsidR="008B2B99" w:rsidRDefault="008B2B99" w:rsidP="000318B6">
            <w:pPr>
              <w:rPr>
                <w:sz w:val="28"/>
                <w:szCs w:val="28"/>
                <w:lang w:val="en-IN"/>
              </w:rPr>
            </w:pPr>
          </w:p>
          <w:p w14:paraId="569F5096" w14:textId="77777777" w:rsidR="008B2B99" w:rsidRDefault="008B2B99" w:rsidP="000318B6">
            <w:pPr>
              <w:rPr>
                <w:sz w:val="28"/>
                <w:szCs w:val="28"/>
                <w:lang w:val="en-IN"/>
              </w:rPr>
            </w:pPr>
            <w:r>
              <w:rPr>
                <w:sz w:val="28"/>
                <w:szCs w:val="28"/>
                <w:lang w:val="en-IN"/>
              </w:rPr>
              <w:t>By Closing Stock</w:t>
            </w:r>
          </w:p>
          <w:p w14:paraId="38E37856" w14:textId="77777777" w:rsidR="008B2B99" w:rsidRDefault="008B2B99" w:rsidP="000318B6">
            <w:pPr>
              <w:rPr>
                <w:sz w:val="28"/>
                <w:szCs w:val="28"/>
                <w:lang w:val="en-IN"/>
              </w:rPr>
            </w:pPr>
          </w:p>
          <w:p w14:paraId="098C6006" w14:textId="77777777" w:rsidR="008B2B99" w:rsidRDefault="008B2B99" w:rsidP="000318B6">
            <w:pPr>
              <w:rPr>
                <w:sz w:val="28"/>
                <w:szCs w:val="28"/>
                <w:lang w:val="en-IN"/>
              </w:rPr>
            </w:pPr>
            <w:r>
              <w:rPr>
                <w:sz w:val="28"/>
                <w:szCs w:val="28"/>
                <w:lang w:val="en-IN"/>
              </w:rPr>
              <w:t>By Gross Loss</w:t>
            </w:r>
          </w:p>
          <w:p w14:paraId="694C856B" w14:textId="77777777" w:rsidR="008B2B99" w:rsidRPr="008512D9" w:rsidRDefault="008B2B99" w:rsidP="000318B6">
            <w:pPr>
              <w:rPr>
                <w:sz w:val="28"/>
                <w:szCs w:val="28"/>
                <w:lang w:val="en-IN"/>
              </w:rPr>
            </w:pPr>
            <w:r>
              <w:rPr>
                <w:sz w:val="28"/>
                <w:szCs w:val="28"/>
                <w:lang w:val="en-IN"/>
              </w:rPr>
              <w:t>Dr&gt; Cr</w:t>
            </w:r>
          </w:p>
        </w:tc>
        <w:tc>
          <w:tcPr>
            <w:tcW w:w="1054" w:type="dxa"/>
          </w:tcPr>
          <w:p w14:paraId="37A73F66" w14:textId="77777777" w:rsidR="008B2B99" w:rsidRDefault="008B2B99" w:rsidP="000318B6">
            <w:pPr>
              <w:rPr>
                <w:sz w:val="28"/>
                <w:szCs w:val="28"/>
                <w:lang w:val="en-IN"/>
              </w:rPr>
            </w:pPr>
          </w:p>
          <w:p w14:paraId="26380A9E" w14:textId="77777777" w:rsidR="008B2B99" w:rsidRDefault="008B2B99" w:rsidP="000318B6">
            <w:pPr>
              <w:rPr>
                <w:sz w:val="28"/>
                <w:szCs w:val="28"/>
                <w:lang w:val="en-IN"/>
              </w:rPr>
            </w:pPr>
            <w:r>
              <w:rPr>
                <w:sz w:val="28"/>
                <w:szCs w:val="28"/>
                <w:lang w:val="en-IN"/>
              </w:rPr>
              <w:t>XX</w:t>
            </w:r>
          </w:p>
          <w:p w14:paraId="4EFC0BB7" w14:textId="77777777" w:rsidR="008B2B99" w:rsidRDefault="008B2B99" w:rsidP="000318B6">
            <w:pPr>
              <w:rPr>
                <w:sz w:val="28"/>
                <w:szCs w:val="28"/>
                <w:lang w:val="en-IN"/>
              </w:rPr>
            </w:pPr>
          </w:p>
          <w:p w14:paraId="365A4DCA" w14:textId="77777777" w:rsidR="008B2B99" w:rsidRDefault="008B2B99" w:rsidP="000318B6">
            <w:pPr>
              <w:rPr>
                <w:sz w:val="28"/>
                <w:szCs w:val="28"/>
                <w:lang w:val="en-IN"/>
              </w:rPr>
            </w:pPr>
          </w:p>
          <w:p w14:paraId="4166FDD9" w14:textId="77777777" w:rsidR="008B2B99" w:rsidRDefault="008B2B99" w:rsidP="000318B6">
            <w:pPr>
              <w:rPr>
                <w:sz w:val="28"/>
                <w:szCs w:val="28"/>
                <w:lang w:val="en-IN"/>
              </w:rPr>
            </w:pPr>
          </w:p>
          <w:p w14:paraId="272541E7" w14:textId="77777777" w:rsidR="008B2B99" w:rsidRDefault="008B2B99" w:rsidP="000318B6">
            <w:pPr>
              <w:rPr>
                <w:sz w:val="28"/>
                <w:szCs w:val="28"/>
                <w:lang w:val="en-IN"/>
              </w:rPr>
            </w:pPr>
            <w:r>
              <w:rPr>
                <w:sz w:val="28"/>
                <w:szCs w:val="28"/>
                <w:lang w:val="en-IN"/>
              </w:rPr>
              <w:t>XX</w:t>
            </w:r>
          </w:p>
          <w:p w14:paraId="5B5E0D1D" w14:textId="77777777" w:rsidR="008B2B99" w:rsidRDefault="008B2B99" w:rsidP="000318B6">
            <w:pPr>
              <w:rPr>
                <w:sz w:val="28"/>
                <w:szCs w:val="28"/>
                <w:lang w:val="en-IN"/>
              </w:rPr>
            </w:pPr>
          </w:p>
          <w:p w14:paraId="4229F557" w14:textId="77777777" w:rsidR="008B2B99" w:rsidRDefault="008B2B99" w:rsidP="000318B6">
            <w:pPr>
              <w:rPr>
                <w:sz w:val="28"/>
                <w:szCs w:val="28"/>
                <w:lang w:val="en-IN"/>
              </w:rPr>
            </w:pPr>
            <w:r>
              <w:rPr>
                <w:sz w:val="28"/>
                <w:szCs w:val="28"/>
                <w:lang w:val="en-IN"/>
              </w:rPr>
              <w:t>XX</w:t>
            </w:r>
          </w:p>
        </w:tc>
      </w:tr>
      <w:tr w:rsidR="008B2B99" w14:paraId="0498EF7E" w14:textId="77777777" w:rsidTr="000318B6">
        <w:tc>
          <w:tcPr>
            <w:tcW w:w="3794" w:type="dxa"/>
          </w:tcPr>
          <w:p w14:paraId="02B93EB6" w14:textId="77777777" w:rsidR="008B2B99" w:rsidRDefault="008B2B99" w:rsidP="000318B6">
            <w:pPr>
              <w:rPr>
                <w:sz w:val="28"/>
                <w:szCs w:val="28"/>
                <w:lang w:val="en-IN"/>
              </w:rPr>
            </w:pPr>
          </w:p>
        </w:tc>
        <w:tc>
          <w:tcPr>
            <w:tcW w:w="826" w:type="dxa"/>
          </w:tcPr>
          <w:p w14:paraId="17A77F72" w14:textId="77777777" w:rsidR="008B2B99" w:rsidRDefault="008B2B99" w:rsidP="000318B6">
            <w:pPr>
              <w:rPr>
                <w:sz w:val="28"/>
                <w:szCs w:val="28"/>
                <w:lang w:val="en-IN"/>
              </w:rPr>
            </w:pPr>
            <w:r>
              <w:rPr>
                <w:sz w:val="28"/>
                <w:szCs w:val="28"/>
                <w:lang w:val="en-IN"/>
              </w:rPr>
              <w:t>1,00,000</w:t>
            </w:r>
          </w:p>
        </w:tc>
        <w:tc>
          <w:tcPr>
            <w:tcW w:w="3568" w:type="dxa"/>
          </w:tcPr>
          <w:p w14:paraId="0FD0FC28" w14:textId="77777777" w:rsidR="008B2B99" w:rsidRDefault="008B2B99" w:rsidP="000318B6">
            <w:pPr>
              <w:rPr>
                <w:sz w:val="28"/>
                <w:szCs w:val="28"/>
                <w:lang w:val="en-IN"/>
              </w:rPr>
            </w:pPr>
          </w:p>
        </w:tc>
        <w:tc>
          <w:tcPr>
            <w:tcW w:w="1054" w:type="dxa"/>
          </w:tcPr>
          <w:p w14:paraId="5F663670" w14:textId="77777777" w:rsidR="008B2B99" w:rsidRDefault="008B2B99" w:rsidP="000318B6">
            <w:pPr>
              <w:rPr>
                <w:sz w:val="28"/>
                <w:szCs w:val="28"/>
                <w:lang w:val="en-IN"/>
              </w:rPr>
            </w:pPr>
            <w:r>
              <w:rPr>
                <w:sz w:val="28"/>
                <w:szCs w:val="28"/>
                <w:lang w:val="en-IN"/>
              </w:rPr>
              <w:t>XX</w:t>
            </w:r>
          </w:p>
          <w:p w14:paraId="6F435175" w14:textId="77777777" w:rsidR="008B2B99" w:rsidRDefault="008B2B99" w:rsidP="000318B6">
            <w:pPr>
              <w:rPr>
                <w:sz w:val="28"/>
                <w:szCs w:val="28"/>
                <w:lang w:val="en-IN"/>
              </w:rPr>
            </w:pPr>
            <w:r>
              <w:rPr>
                <w:sz w:val="28"/>
                <w:szCs w:val="28"/>
                <w:lang w:val="en-IN"/>
              </w:rPr>
              <w:t>1,00,000</w:t>
            </w:r>
          </w:p>
        </w:tc>
      </w:tr>
    </w:tbl>
    <w:p w14:paraId="7A285D28" w14:textId="574573FF" w:rsidR="008B2B99" w:rsidRDefault="008B2B99" w:rsidP="008B2B99">
      <w:pPr>
        <w:rPr>
          <w:sz w:val="28"/>
          <w:szCs w:val="28"/>
          <w:lang w:val="en-IN"/>
        </w:rPr>
      </w:pPr>
      <w:r>
        <w:rPr>
          <w:sz w:val="28"/>
          <w:szCs w:val="28"/>
          <w:lang w:val="en-IN"/>
        </w:rPr>
        <w:t xml:space="preserve">                   Cr 1,00,000 Assume</w:t>
      </w:r>
      <w:r w:rsidR="00A4600E">
        <w:rPr>
          <w:sz w:val="28"/>
          <w:szCs w:val="28"/>
          <w:lang w:val="en-IN"/>
        </w:rPr>
        <w:t xml:space="preserve"> , income</w:t>
      </w:r>
    </w:p>
    <w:p w14:paraId="798AC40F" w14:textId="35768D9B" w:rsidR="008B2B99" w:rsidRDefault="008B2B99" w:rsidP="008B2B99">
      <w:pPr>
        <w:rPr>
          <w:sz w:val="28"/>
          <w:szCs w:val="28"/>
          <w:u w:val="single"/>
          <w:lang w:val="en-IN"/>
        </w:rPr>
      </w:pPr>
      <w:r>
        <w:rPr>
          <w:sz w:val="28"/>
          <w:szCs w:val="28"/>
          <w:lang w:val="en-IN"/>
        </w:rPr>
        <w:t xml:space="preserve">          (-)         Dr    </w:t>
      </w:r>
      <w:r w:rsidRPr="004A506C">
        <w:rPr>
          <w:sz w:val="28"/>
          <w:szCs w:val="28"/>
          <w:u w:val="single"/>
          <w:lang w:val="en-IN"/>
        </w:rPr>
        <w:t>80,000</w:t>
      </w:r>
      <w:r w:rsidR="00A4600E">
        <w:rPr>
          <w:sz w:val="28"/>
          <w:szCs w:val="28"/>
          <w:u w:val="single"/>
          <w:lang w:val="en-IN"/>
        </w:rPr>
        <w:t xml:space="preserve">   expenses</w:t>
      </w:r>
    </w:p>
    <w:p w14:paraId="5B906F74" w14:textId="77777777" w:rsidR="008B2B99" w:rsidRDefault="008B2B99" w:rsidP="008B2B99">
      <w:pPr>
        <w:rPr>
          <w:sz w:val="28"/>
          <w:szCs w:val="28"/>
          <w:u w:val="single"/>
          <w:lang w:val="en-IN"/>
        </w:rPr>
      </w:pPr>
      <w:r>
        <w:rPr>
          <w:sz w:val="28"/>
          <w:szCs w:val="28"/>
          <w:u w:val="single"/>
          <w:lang w:val="en-IN"/>
        </w:rPr>
        <w:t xml:space="preserve">      Gross Profit     20,000</w:t>
      </w:r>
    </w:p>
    <w:p w14:paraId="0BB4BA01" w14:textId="77777777" w:rsidR="008B2B99" w:rsidRDefault="008B2B99">
      <w:pPr>
        <w:rPr>
          <w:sz w:val="28"/>
          <w:szCs w:val="28"/>
          <w:lang w:val="en-IN"/>
        </w:rPr>
      </w:pPr>
    </w:p>
    <w:p w14:paraId="5451B138" w14:textId="77777777" w:rsidR="002423EA" w:rsidRDefault="002423EA">
      <w:pPr>
        <w:rPr>
          <w:sz w:val="28"/>
          <w:szCs w:val="28"/>
          <w:lang w:val="en-IN"/>
        </w:rPr>
      </w:pPr>
    </w:p>
    <w:p w14:paraId="7E4C8F80" w14:textId="6631F418" w:rsidR="004A506C" w:rsidRDefault="00D27299" w:rsidP="008B2B99">
      <w:pPr>
        <w:rPr>
          <w:sz w:val="28"/>
          <w:szCs w:val="28"/>
          <w:u w:val="single"/>
          <w:lang w:val="en-IN"/>
        </w:rPr>
      </w:pPr>
      <w:r>
        <w:rPr>
          <w:sz w:val="28"/>
          <w:szCs w:val="28"/>
          <w:lang w:val="en-IN"/>
        </w:rPr>
        <w:t xml:space="preserve">       </w:t>
      </w:r>
    </w:p>
    <w:p w14:paraId="5A2A2CA4" w14:textId="77777777" w:rsidR="00601956" w:rsidRPr="00601956" w:rsidRDefault="00601956" w:rsidP="00601956">
      <w:pPr>
        <w:rPr>
          <w:sz w:val="28"/>
          <w:szCs w:val="28"/>
          <w:lang w:val="en-IN"/>
        </w:rPr>
      </w:pPr>
      <w:r>
        <w:rPr>
          <w:sz w:val="28"/>
          <w:szCs w:val="28"/>
          <w:lang w:val="en-IN"/>
        </w:rPr>
        <w:t xml:space="preserve">Illustration 1. </w:t>
      </w:r>
      <w:r w:rsidRPr="00601956">
        <w:rPr>
          <w:sz w:val="28"/>
          <w:szCs w:val="28"/>
          <w:lang w:val="en-IN"/>
        </w:rPr>
        <w:t>Prepare a trading account from the following particulars for the year ended March 31, 2017:</w:t>
      </w:r>
    </w:p>
    <w:p w14:paraId="1EFF7542" w14:textId="77777777" w:rsidR="00601956" w:rsidRPr="00601956" w:rsidRDefault="00601956" w:rsidP="00601956">
      <w:pPr>
        <w:rPr>
          <w:sz w:val="28"/>
          <w:szCs w:val="28"/>
          <w:lang w:val="en-IN"/>
        </w:rPr>
      </w:pPr>
      <w:r w:rsidRPr="00601956">
        <w:rPr>
          <w:sz w:val="28"/>
          <w:szCs w:val="28"/>
          <w:lang w:val="en-IN"/>
        </w:rPr>
        <w:t>`</w:t>
      </w:r>
    </w:p>
    <w:p w14:paraId="49422B1C" w14:textId="09388029" w:rsidR="00601956" w:rsidRPr="00601956" w:rsidRDefault="00601956" w:rsidP="00601956">
      <w:pPr>
        <w:rPr>
          <w:sz w:val="28"/>
          <w:szCs w:val="28"/>
          <w:lang w:val="en-IN"/>
        </w:rPr>
      </w:pPr>
      <w:r w:rsidRPr="00601956">
        <w:rPr>
          <w:sz w:val="28"/>
          <w:szCs w:val="28"/>
          <w:lang w:val="en-IN"/>
        </w:rPr>
        <w:t>Opening stock</w:t>
      </w:r>
      <w:r w:rsidR="004D51FF">
        <w:rPr>
          <w:sz w:val="28"/>
          <w:szCs w:val="28"/>
          <w:lang w:val="en-IN"/>
        </w:rPr>
        <w:t xml:space="preserve"> </w:t>
      </w:r>
      <w:r w:rsidRPr="00601956">
        <w:rPr>
          <w:sz w:val="28"/>
          <w:szCs w:val="28"/>
          <w:lang w:val="en-IN"/>
        </w:rPr>
        <w:t>37,500</w:t>
      </w:r>
    </w:p>
    <w:p w14:paraId="0A7CAB9D" w14:textId="472236F4" w:rsidR="00601956" w:rsidRPr="00601956" w:rsidRDefault="00601956" w:rsidP="00601956">
      <w:pPr>
        <w:rPr>
          <w:sz w:val="28"/>
          <w:szCs w:val="28"/>
          <w:lang w:val="en-IN"/>
        </w:rPr>
      </w:pPr>
      <w:r w:rsidRPr="00601956">
        <w:rPr>
          <w:sz w:val="28"/>
          <w:szCs w:val="28"/>
          <w:lang w:val="en-IN"/>
        </w:rPr>
        <w:t>Purchases</w:t>
      </w:r>
      <w:r w:rsidR="0070784E">
        <w:rPr>
          <w:sz w:val="28"/>
          <w:szCs w:val="28"/>
          <w:lang w:val="en-IN"/>
        </w:rPr>
        <w:t xml:space="preserve"> </w:t>
      </w:r>
      <w:r w:rsidRPr="00601956">
        <w:rPr>
          <w:sz w:val="28"/>
          <w:szCs w:val="28"/>
          <w:lang w:val="en-IN"/>
        </w:rPr>
        <w:t>1,05,000</w:t>
      </w:r>
    </w:p>
    <w:p w14:paraId="6BD062BA" w14:textId="25679131" w:rsidR="00601956" w:rsidRPr="00601956" w:rsidRDefault="00601956" w:rsidP="00601956">
      <w:pPr>
        <w:rPr>
          <w:sz w:val="28"/>
          <w:szCs w:val="28"/>
          <w:lang w:val="en-IN"/>
        </w:rPr>
      </w:pPr>
      <w:r w:rsidRPr="00601956">
        <w:rPr>
          <w:sz w:val="28"/>
          <w:szCs w:val="28"/>
          <w:lang w:val="en-IN"/>
        </w:rPr>
        <w:t>Sales</w:t>
      </w:r>
      <w:r w:rsidR="0070784E">
        <w:rPr>
          <w:sz w:val="28"/>
          <w:szCs w:val="28"/>
          <w:lang w:val="en-IN"/>
        </w:rPr>
        <w:t xml:space="preserve">   </w:t>
      </w:r>
      <w:r w:rsidRPr="00601956">
        <w:rPr>
          <w:sz w:val="28"/>
          <w:szCs w:val="28"/>
          <w:lang w:val="en-IN"/>
        </w:rPr>
        <w:t>2,70,000</w:t>
      </w:r>
    </w:p>
    <w:p w14:paraId="3468585B" w14:textId="0F658244" w:rsidR="00601956" w:rsidRDefault="00601956" w:rsidP="00601956">
      <w:pPr>
        <w:rPr>
          <w:sz w:val="28"/>
          <w:szCs w:val="28"/>
          <w:lang w:val="en-IN"/>
        </w:rPr>
      </w:pPr>
      <w:r w:rsidRPr="00601956">
        <w:rPr>
          <w:sz w:val="28"/>
          <w:szCs w:val="28"/>
          <w:lang w:val="en-IN"/>
        </w:rPr>
        <w:t>Wages</w:t>
      </w:r>
      <w:r w:rsidR="0070784E">
        <w:rPr>
          <w:sz w:val="28"/>
          <w:szCs w:val="28"/>
          <w:lang w:val="en-IN"/>
        </w:rPr>
        <w:t xml:space="preserve">   </w:t>
      </w:r>
      <w:r w:rsidRPr="00601956">
        <w:rPr>
          <w:sz w:val="28"/>
          <w:szCs w:val="28"/>
          <w:lang w:val="en-IN"/>
        </w:rPr>
        <w:t>30,000</w:t>
      </w:r>
    </w:p>
    <w:p w14:paraId="22126C5C" w14:textId="77777777" w:rsidR="008D79C0" w:rsidRDefault="008D79C0" w:rsidP="00601956">
      <w:pPr>
        <w:rPr>
          <w:sz w:val="28"/>
          <w:szCs w:val="28"/>
          <w:lang w:val="en-IN"/>
        </w:rPr>
      </w:pPr>
      <w:r>
        <w:rPr>
          <w:sz w:val="28"/>
          <w:szCs w:val="28"/>
          <w:lang w:val="en-IN"/>
        </w:rPr>
        <w:t xml:space="preserve">                                     Trading A/C</w:t>
      </w:r>
    </w:p>
    <w:p w14:paraId="37D3BBF8" w14:textId="77777777" w:rsidR="00E41678" w:rsidRPr="000F0F97" w:rsidRDefault="008D79C0" w:rsidP="00601956">
      <w:pPr>
        <w:rPr>
          <w:sz w:val="28"/>
          <w:szCs w:val="28"/>
          <w:lang w:val="en-IN"/>
        </w:rPr>
      </w:pPr>
      <w:r>
        <w:rPr>
          <w:sz w:val="28"/>
          <w:szCs w:val="28"/>
          <w:lang w:val="en-IN"/>
        </w:rPr>
        <w:t xml:space="preserve">          </w:t>
      </w:r>
      <w:r w:rsidR="00E41678">
        <w:rPr>
          <w:sz w:val="28"/>
          <w:szCs w:val="28"/>
          <w:lang w:val="en-IN"/>
        </w:rPr>
        <w:t>Dr</w:t>
      </w:r>
      <w:r>
        <w:rPr>
          <w:sz w:val="28"/>
          <w:szCs w:val="28"/>
          <w:lang w:val="en-IN"/>
        </w:rPr>
        <w:t xml:space="preserve">                  For the year ended</w:t>
      </w:r>
      <w:r w:rsidR="00E41678">
        <w:rPr>
          <w:sz w:val="28"/>
          <w:szCs w:val="28"/>
          <w:lang w:val="en-IN"/>
        </w:rPr>
        <w:t xml:space="preserve"> </w:t>
      </w:r>
      <w:r w:rsidR="00E41678" w:rsidRPr="00601956">
        <w:rPr>
          <w:sz w:val="28"/>
          <w:szCs w:val="28"/>
          <w:lang w:val="en-IN"/>
        </w:rPr>
        <w:t>March 31, 2017</w:t>
      </w:r>
      <w:r w:rsidR="00E41678">
        <w:rPr>
          <w:sz w:val="28"/>
          <w:szCs w:val="28"/>
          <w:lang w:val="en-IN"/>
        </w:rPr>
        <w:t xml:space="preserve">                 Cr</w:t>
      </w:r>
    </w:p>
    <w:tbl>
      <w:tblPr>
        <w:tblStyle w:val="TableGrid"/>
        <w:tblW w:w="0" w:type="auto"/>
        <w:tblLook w:val="04A0" w:firstRow="1" w:lastRow="0" w:firstColumn="1" w:lastColumn="0" w:noHBand="0" w:noVBand="1"/>
      </w:tblPr>
      <w:tblGrid>
        <w:gridCol w:w="3364"/>
        <w:gridCol w:w="1251"/>
        <w:gridCol w:w="3419"/>
        <w:gridCol w:w="1208"/>
      </w:tblGrid>
      <w:tr w:rsidR="00E41678" w14:paraId="32DBC119" w14:textId="77777777" w:rsidTr="00E41678">
        <w:tc>
          <w:tcPr>
            <w:tcW w:w="3369" w:type="dxa"/>
          </w:tcPr>
          <w:p w14:paraId="50DEFBEC" w14:textId="77777777" w:rsidR="00E41678" w:rsidRDefault="00E41678" w:rsidP="00601956">
            <w:pPr>
              <w:rPr>
                <w:sz w:val="28"/>
                <w:szCs w:val="28"/>
                <w:lang w:val="en-IN"/>
              </w:rPr>
            </w:pPr>
            <w:r>
              <w:rPr>
                <w:sz w:val="28"/>
                <w:szCs w:val="28"/>
                <w:lang w:val="en-IN"/>
              </w:rPr>
              <w:t>Par..</w:t>
            </w:r>
          </w:p>
        </w:tc>
        <w:tc>
          <w:tcPr>
            <w:tcW w:w="1251" w:type="dxa"/>
          </w:tcPr>
          <w:p w14:paraId="15737CFB" w14:textId="77777777" w:rsidR="00E41678" w:rsidRDefault="00E41678" w:rsidP="00601956">
            <w:pPr>
              <w:rPr>
                <w:sz w:val="28"/>
                <w:szCs w:val="28"/>
                <w:lang w:val="en-IN"/>
              </w:rPr>
            </w:pPr>
            <w:r>
              <w:rPr>
                <w:sz w:val="28"/>
                <w:szCs w:val="28"/>
                <w:lang w:val="en-IN"/>
              </w:rPr>
              <w:t>Rs</w:t>
            </w:r>
          </w:p>
        </w:tc>
        <w:tc>
          <w:tcPr>
            <w:tcW w:w="3426" w:type="dxa"/>
          </w:tcPr>
          <w:p w14:paraId="0A8E6069" w14:textId="77777777" w:rsidR="00E41678" w:rsidRDefault="00E41678" w:rsidP="00601956">
            <w:pPr>
              <w:rPr>
                <w:sz w:val="28"/>
                <w:szCs w:val="28"/>
                <w:lang w:val="en-IN"/>
              </w:rPr>
            </w:pPr>
            <w:r>
              <w:rPr>
                <w:sz w:val="28"/>
                <w:szCs w:val="28"/>
                <w:lang w:val="en-IN"/>
              </w:rPr>
              <w:t>Par..</w:t>
            </w:r>
          </w:p>
        </w:tc>
        <w:tc>
          <w:tcPr>
            <w:tcW w:w="1196" w:type="dxa"/>
          </w:tcPr>
          <w:p w14:paraId="13154A9A" w14:textId="77777777" w:rsidR="00E41678" w:rsidRDefault="00E41678" w:rsidP="00601956">
            <w:pPr>
              <w:rPr>
                <w:sz w:val="28"/>
                <w:szCs w:val="28"/>
                <w:lang w:val="en-IN"/>
              </w:rPr>
            </w:pPr>
            <w:r>
              <w:rPr>
                <w:sz w:val="28"/>
                <w:szCs w:val="28"/>
                <w:lang w:val="en-IN"/>
              </w:rPr>
              <w:t>Rs</w:t>
            </w:r>
          </w:p>
        </w:tc>
      </w:tr>
      <w:tr w:rsidR="00E41678" w14:paraId="49AFEE30" w14:textId="77777777" w:rsidTr="00E41678">
        <w:tc>
          <w:tcPr>
            <w:tcW w:w="3369" w:type="dxa"/>
          </w:tcPr>
          <w:p w14:paraId="338BBD0A" w14:textId="77777777" w:rsidR="00E41678" w:rsidRDefault="00E41678" w:rsidP="00601956">
            <w:pPr>
              <w:rPr>
                <w:sz w:val="28"/>
                <w:szCs w:val="28"/>
                <w:lang w:val="en-IN"/>
              </w:rPr>
            </w:pPr>
            <w:r>
              <w:rPr>
                <w:sz w:val="28"/>
                <w:szCs w:val="28"/>
                <w:lang w:val="en-IN"/>
              </w:rPr>
              <w:t xml:space="preserve">To </w:t>
            </w:r>
            <w:r w:rsidRPr="00601956">
              <w:rPr>
                <w:sz w:val="28"/>
                <w:szCs w:val="28"/>
                <w:lang w:val="en-IN"/>
              </w:rPr>
              <w:t>Opening stock</w:t>
            </w:r>
          </w:p>
          <w:p w14:paraId="12E00420" w14:textId="77777777" w:rsidR="00E41678" w:rsidRDefault="00E41678" w:rsidP="00601956">
            <w:pPr>
              <w:rPr>
                <w:sz w:val="28"/>
                <w:szCs w:val="28"/>
                <w:lang w:val="en-IN"/>
              </w:rPr>
            </w:pPr>
            <w:r>
              <w:rPr>
                <w:sz w:val="28"/>
                <w:szCs w:val="28"/>
                <w:lang w:val="en-IN"/>
              </w:rPr>
              <w:t xml:space="preserve"> To </w:t>
            </w:r>
            <w:r w:rsidRPr="00601956">
              <w:rPr>
                <w:sz w:val="28"/>
                <w:szCs w:val="28"/>
                <w:lang w:val="en-IN"/>
              </w:rPr>
              <w:t>Purchases</w:t>
            </w:r>
          </w:p>
          <w:p w14:paraId="370AEAC9" w14:textId="77777777" w:rsidR="00E41678" w:rsidRDefault="00E41678" w:rsidP="00601956">
            <w:pPr>
              <w:rPr>
                <w:sz w:val="28"/>
                <w:szCs w:val="28"/>
                <w:lang w:val="en-IN"/>
              </w:rPr>
            </w:pPr>
            <w:r>
              <w:rPr>
                <w:sz w:val="28"/>
                <w:szCs w:val="28"/>
                <w:lang w:val="en-IN"/>
              </w:rPr>
              <w:t xml:space="preserve"> To </w:t>
            </w:r>
            <w:r w:rsidRPr="00601956">
              <w:rPr>
                <w:sz w:val="28"/>
                <w:szCs w:val="28"/>
                <w:lang w:val="en-IN"/>
              </w:rPr>
              <w:t>Wages</w:t>
            </w:r>
          </w:p>
          <w:p w14:paraId="38DDEC79" w14:textId="77777777" w:rsidR="00E41678" w:rsidRDefault="00E41678" w:rsidP="00601956">
            <w:pPr>
              <w:rPr>
                <w:sz w:val="28"/>
                <w:szCs w:val="28"/>
                <w:lang w:val="en-IN"/>
              </w:rPr>
            </w:pPr>
            <w:r>
              <w:rPr>
                <w:sz w:val="28"/>
                <w:szCs w:val="28"/>
                <w:lang w:val="en-IN"/>
              </w:rPr>
              <w:t xml:space="preserve"> To Gross Profit (bal.fig.)</w:t>
            </w:r>
          </w:p>
          <w:p w14:paraId="34C5B46D" w14:textId="77777777" w:rsidR="00E41678" w:rsidRDefault="00E41678" w:rsidP="00601956">
            <w:pPr>
              <w:rPr>
                <w:sz w:val="28"/>
                <w:szCs w:val="28"/>
                <w:lang w:val="en-IN"/>
              </w:rPr>
            </w:pPr>
            <w:r>
              <w:rPr>
                <w:sz w:val="28"/>
                <w:szCs w:val="28"/>
                <w:lang w:val="en-IN"/>
              </w:rPr>
              <w:t>Cr - Dr</w:t>
            </w:r>
          </w:p>
          <w:p w14:paraId="1FA7849A" w14:textId="77777777" w:rsidR="00E41678" w:rsidRDefault="00E41678" w:rsidP="00601956">
            <w:pPr>
              <w:rPr>
                <w:sz w:val="28"/>
                <w:szCs w:val="28"/>
                <w:lang w:val="en-IN"/>
              </w:rPr>
            </w:pPr>
          </w:p>
        </w:tc>
        <w:tc>
          <w:tcPr>
            <w:tcW w:w="1251" w:type="dxa"/>
          </w:tcPr>
          <w:p w14:paraId="7896DAF6" w14:textId="77777777" w:rsidR="00E41678" w:rsidRDefault="00E41678" w:rsidP="00601956">
            <w:pPr>
              <w:rPr>
                <w:sz w:val="28"/>
                <w:szCs w:val="28"/>
                <w:lang w:val="en-IN"/>
              </w:rPr>
            </w:pPr>
            <w:r>
              <w:rPr>
                <w:sz w:val="28"/>
                <w:szCs w:val="28"/>
                <w:lang w:val="en-IN"/>
              </w:rPr>
              <w:t>37,500</w:t>
            </w:r>
          </w:p>
          <w:p w14:paraId="4E5B1976" w14:textId="77777777" w:rsidR="00E41678" w:rsidRDefault="00E41678" w:rsidP="00601956">
            <w:pPr>
              <w:rPr>
                <w:sz w:val="28"/>
                <w:szCs w:val="28"/>
                <w:lang w:val="en-IN"/>
              </w:rPr>
            </w:pPr>
            <w:r>
              <w:rPr>
                <w:sz w:val="28"/>
                <w:szCs w:val="28"/>
                <w:lang w:val="en-IN"/>
              </w:rPr>
              <w:t>1,05,000</w:t>
            </w:r>
          </w:p>
          <w:p w14:paraId="17EC94B8" w14:textId="77777777" w:rsidR="00E41678" w:rsidRDefault="00E41678" w:rsidP="00601956">
            <w:pPr>
              <w:rPr>
                <w:sz w:val="28"/>
                <w:szCs w:val="28"/>
                <w:lang w:val="en-IN"/>
              </w:rPr>
            </w:pPr>
            <w:r>
              <w:rPr>
                <w:sz w:val="28"/>
                <w:szCs w:val="28"/>
                <w:lang w:val="en-IN"/>
              </w:rPr>
              <w:t xml:space="preserve">    30,000</w:t>
            </w:r>
          </w:p>
          <w:p w14:paraId="6A1209F1" w14:textId="5FA7E325" w:rsidR="00E41678" w:rsidRDefault="0070784E" w:rsidP="00601956">
            <w:pPr>
              <w:rPr>
                <w:sz w:val="28"/>
                <w:szCs w:val="28"/>
                <w:lang w:val="en-IN"/>
              </w:rPr>
            </w:pPr>
            <w:r>
              <w:rPr>
                <w:sz w:val="28"/>
                <w:szCs w:val="28"/>
                <w:lang w:val="en-IN"/>
              </w:rPr>
              <w:t xml:space="preserve">   97,500</w:t>
            </w:r>
          </w:p>
        </w:tc>
        <w:tc>
          <w:tcPr>
            <w:tcW w:w="3426" w:type="dxa"/>
          </w:tcPr>
          <w:p w14:paraId="51145E1B" w14:textId="77777777" w:rsidR="00E41678" w:rsidRDefault="00E41678" w:rsidP="00601956">
            <w:pPr>
              <w:rPr>
                <w:sz w:val="28"/>
                <w:szCs w:val="28"/>
                <w:lang w:val="en-IN"/>
              </w:rPr>
            </w:pPr>
            <w:r>
              <w:rPr>
                <w:sz w:val="28"/>
                <w:szCs w:val="28"/>
                <w:lang w:val="en-IN"/>
              </w:rPr>
              <w:t>By Sales a/c</w:t>
            </w:r>
          </w:p>
        </w:tc>
        <w:tc>
          <w:tcPr>
            <w:tcW w:w="1196" w:type="dxa"/>
          </w:tcPr>
          <w:p w14:paraId="156B1FCE" w14:textId="77777777" w:rsidR="00E41678" w:rsidRDefault="00E41678" w:rsidP="00601956">
            <w:pPr>
              <w:rPr>
                <w:sz w:val="28"/>
                <w:szCs w:val="28"/>
                <w:lang w:val="en-IN"/>
              </w:rPr>
            </w:pPr>
            <w:r>
              <w:rPr>
                <w:sz w:val="28"/>
                <w:szCs w:val="28"/>
                <w:lang w:val="en-IN"/>
              </w:rPr>
              <w:t>2,70,000</w:t>
            </w:r>
          </w:p>
        </w:tc>
      </w:tr>
      <w:tr w:rsidR="00E41678" w14:paraId="55105EE5" w14:textId="77777777" w:rsidTr="00E41678">
        <w:tc>
          <w:tcPr>
            <w:tcW w:w="3369" w:type="dxa"/>
          </w:tcPr>
          <w:p w14:paraId="7D5184CB" w14:textId="77777777" w:rsidR="00E41678" w:rsidRDefault="00E41678" w:rsidP="00601956">
            <w:pPr>
              <w:rPr>
                <w:sz w:val="28"/>
                <w:szCs w:val="28"/>
                <w:lang w:val="en-IN"/>
              </w:rPr>
            </w:pPr>
          </w:p>
        </w:tc>
        <w:tc>
          <w:tcPr>
            <w:tcW w:w="1251" w:type="dxa"/>
          </w:tcPr>
          <w:p w14:paraId="3B606C63" w14:textId="77777777" w:rsidR="00E41678" w:rsidRDefault="00E41678" w:rsidP="00601956">
            <w:pPr>
              <w:rPr>
                <w:sz w:val="28"/>
                <w:szCs w:val="28"/>
                <w:lang w:val="en-IN"/>
              </w:rPr>
            </w:pPr>
            <w:r>
              <w:rPr>
                <w:sz w:val="28"/>
                <w:szCs w:val="28"/>
                <w:lang w:val="en-IN"/>
              </w:rPr>
              <w:t>2,70,000</w:t>
            </w:r>
          </w:p>
        </w:tc>
        <w:tc>
          <w:tcPr>
            <w:tcW w:w="3426" w:type="dxa"/>
          </w:tcPr>
          <w:p w14:paraId="7D2AE98D" w14:textId="77777777" w:rsidR="00E41678" w:rsidRDefault="00E41678" w:rsidP="00601956">
            <w:pPr>
              <w:rPr>
                <w:sz w:val="28"/>
                <w:szCs w:val="28"/>
                <w:lang w:val="en-IN"/>
              </w:rPr>
            </w:pPr>
          </w:p>
        </w:tc>
        <w:tc>
          <w:tcPr>
            <w:tcW w:w="1196" w:type="dxa"/>
          </w:tcPr>
          <w:p w14:paraId="724ED363" w14:textId="77777777" w:rsidR="00E41678" w:rsidRDefault="00E41678" w:rsidP="00601956">
            <w:pPr>
              <w:rPr>
                <w:sz w:val="28"/>
                <w:szCs w:val="28"/>
                <w:lang w:val="en-IN"/>
              </w:rPr>
            </w:pPr>
            <w:r>
              <w:rPr>
                <w:sz w:val="28"/>
                <w:szCs w:val="28"/>
                <w:lang w:val="en-IN"/>
              </w:rPr>
              <w:t>2,70,000</w:t>
            </w:r>
          </w:p>
        </w:tc>
      </w:tr>
    </w:tbl>
    <w:p w14:paraId="7015609D" w14:textId="77777777" w:rsidR="008D79C0" w:rsidRDefault="00E41678" w:rsidP="00601956">
      <w:pPr>
        <w:rPr>
          <w:sz w:val="28"/>
          <w:szCs w:val="28"/>
          <w:lang w:val="en-IN"/>
        </w:rPr>
      </w:pPr>
      <w:r>
        <w:rPr>
          <w:sz w:val="28"/>
          <w:szCs w:val="28"/>
          <w:lang w:val="en-IN"/>
        </w:rPr>
        <w:t xml:space="preserve">              Cr 2,70,000  income</w:t>
      </w:r>
    </w:p>
    <w:p w14:paraId="7F2856AD" w14:textId="33ED52C2" w:rsidR="00E41678" w:rsidRDefault="00E41678" w:rsidP="00601956">
      <w:pPr>
        <w:rPr>
          <w:sz w:val="28"/>
          <w:szCs w:val="28"/>
          <w:lang w:val="en-IN"/>
        </w:rPr>
      </w:pPr>
      <w:r>
        <w:rPr>
          <w:sz w:val="28"/>
          <w:szCs w:val="28"/>
          <w:lang w:val="en-IN"/>
        </w:rPr>
        <w:t xml:space="preserve">           </w:t>
      </w:r>
      <w:r w:rsidR="0070784E">
        <w:rPr>
          <w:sz w:val="28"/>
          <w:szCs w:val="28"/>
          <w:lang w:val="en-IN"/>
        </w:rPr>
        <w:t>(-)</w:t>
      </w:r>
      <w:r>
        <w:rPr>
          <w:sz w:val="28"/>
          <w:szCs w:val="28"/>
          <w:lang w:val="en-IN"/>
        </w:rPr>
        <w:t xml:space="preserve">    Dr </w:t>
      </w:r>
      <w:r w:rsidRPr="00E41678">
        <w:rPr>
          <w:sz w:val="28"/>
          <w:szCs w:val="28"/>
          <w:u w:val="single"/>
          <w:lang w:val="en-IN"/>
        </w:rPr>
        <w:t>1,72,500</w:t>
      </w:r>
      <w:r>
        <w:rPr>
          <w:sz w:val="28"/>
          <w:szCs w:val="28"/>
          <w:lang w:val="en-IN"/>
        </w:rPr>
        <w:t xml:space="preserve">   expenses</w:t>
      </w:r>
    </w:p>
    <w:p w14:paraId="49921D90" w14:textId="77777777" w:rsidR="00E41678" w:rsidRDefault="00E41678" w:rsidP="00601956">
      <w:pPr>
        <w:rPr>
          <w:sz w:val="28"/>
          <w:szCs w:val="28"/>
          <w:lang w:val="en-IN"/>
        </w:rPr>
      </w:pPr>
      <w:r>
        <w:rPr>
          <w:sz w:val="28"/>
          <w:szCs w:val="28"/>
          <w:lang w:val="en-IN"/>
        </w:rPr>
        <w:t>Gross Profit 97,500</w:t>
      </w:r>
    </w:p>
    <w:p w14:paraId="0584FAC1" w14:textId="77777777" w:rsidR="004C464E" w:rsidRPr="004C464E" w:rsidRDefault="004C464E" w:rsidP="004C464E">
      <w:pPr>
        <w:rPr>
          <w:sz w:val="28"/>
          <w:szCs w:val="28"/>
          <w:lang w:val="en-IN"/>
        </w:rPr>
      </w:pPr>
      <w:r w:rsidRPr="004C464E">
        <w:rPr>
          <w:sz w:val="28"/>
          <w:szCs w:val="28"/>
          <w:lang w:val="en-IN"/>
        </w:rPr>
        <w:t>Illustration 3.</w:t>
      </w:r>
    </w:p>
    <w:p w14:paraId="2BFF4040" w14:textId="15D64BB6" w:rsidR="004C464E" w:rsidRPr="004C464E" w:rsidRDefault="004C464E" w:rsidP="004C464E">
      <w:pPr>
        <w:rPr>
          <w:sz w:val="28"/>
          <w:szCs w:val="28"/>
          <w:lang w:val="en-IN"/>
        </w:rPr>
      </w:pPr>
      <w:r w:rsidRPr="004C464E">
        <w:rPr>
          <w:sz w:val="28"/>
          <w:szCs w:val="28"/>
          <w:lang w:val="en-IN"/>
        </w:rPr>
        <w:t>Prepare a trading account of M/s Anjali from the following information related to March</w:t>
      </w:r>
      <w:r w:rsidR="0070784E">
        <w:rPr>
          <w:sz w:val="28"/>
          <w:szCs w:val="28"/>
          <w:lang w:val="en-IN"/>
        </w:rPr>
        <w:t xml:space="preserve"> </w:t>
      </w:r>
      <w:r w:rsidRPr="004C464E">
        <w:rPr>
          <w:sz w:val="28"/>
          <w:szCs w:val="28"/>
          <w:lang w:val="en-IN"/>
        </w:rPr>
        <w:t>31, 2017.</w:t>
      </w:r>
    </w:p>
    <w:p w14:paraId="7A509117" w14:textId="77777777" w:rsidR="004C464E" w:rsidRPr="004C464E" w:rsidRDefault="004C464E" w:rsidP="004C464E">
      <w:pPr>
        <w:rPr>
          <w:sz w:val="28"/>
          <w:szCs w:val="28"/>
          <w:lang w:val="en-IN"/>
        </w:rPr>
      </w:pPr>
      <w:r w:rsidRPr="004C464E">
        <w:rPr>
          <w:sz w:val="28"/>
          <w:szCs w:val="28"/>
          <w:lang w:val="en-IN"/>
        </w:rPr>
        <w:t>`</w:t>
      </w:r>
    </w:p>
    <w:p w14:paraId="7FDB283F" w14:textId="77777777" w:rsidR="004C464E" w:rsidRPr="004C464E" w:rsidRDefault="004C464E" w:rsidP="004C464E">
      <w:pPr>
        <w:rPr>
          <w:sz w:val="28"/>
          <w:szCs w:val="28"/>
          <w:lang w:val="en-IN"/>
        </w:rPr>
      </w:pPr>
      <w:r w:rsidRPr="004C464E">
        <w:rPr>
          <w:sz w:val="28"/>
          <w:szCs w:val="28"/>
          <w:lang w:val="en-IN"/>
        </w:rPr>
        <w:lastRenderedPageBreak/>
        <w:t>Opening stock</w:t>
      </w:r>
      <w:r>
        <w:rPr>
          <w:sz w:val="28"/>
          <w:szCs w:val="28"/>
          <w:lang w:val="en-IN"/>
        </w:rPr>
        <w:t xml:space="preserve">     </w:t>
      </w:r>
      <w:r w:rsidRPr="004C464E">
        <w:rPr>
          <w:sz w:val="28"/>
          <w:szCs w:val="28"/>
          <w:lang w:val="en-IN"/>
        </w:rPr>
        <w:t>60,000</w:t>
      </w:r>
    </w:p>
    <w:p w14:paraId="15A3F3B2" w14:textId="77777777" w:rsidR="004C464E" w:rsidRPr="004C464E" w:rsidRDefault="004C464E" w:rsidP="004C464E">
      <w:pPr>
        <w:rPr>
          <w:sz w:val="28"/>
          <w:szCs w:val="28"/>
          <w:lang w:val="en-IN"/>
        </w:rPr>
      </w:pPr>
      <w:r w:rsidRPr="004C464E">
        <w:rPr>
          <w:sz w:val="28"/>
          <w:szCs w:val="28"/>
          <w:lang w:val="en-IN"/>
        </w:rPr>
        <w:t>Purchases</w:t>
      </w:r>
      <w:r>
        <w:rPr>
          <w:sz w:val="28"/>
          <w:szCs w:val="28"/>
          <w:lang w:val="en-IN"/>
        </w:rPr>
        <w:t xml:space="preserve">             </w:t>
      </w:r>
      <w:r w:rsidRPr="004C464E">
        <w:rPr>
          <w:sz w:val="28"/>
          <w:szCs w:val="28"/>
          <w:lang w:val="en-IN"/>
        </w:rPr>
        <w:t>3, 00,000</w:t>
      </w:r>
    </w:p>
    <w:p w14:paraId="4DC8C26A" w14:textId="77777777" w:rsidR="004C464E" w:rsidRPr="004C464E" w:rsidRDefault="004C464E" w:rsidP="004C464E">
      <w:pPr>
        <w:rPr>
          <w:sz w:val="28"/>
          <w:szCs w:val="28"/>
          <w:lang w:val="en-IN"/>
        </w:rPr>
      </w:pPr>
      <w:r w:rsidRPr="004C464E">
        <w:rPr>
          <w:sz w:val="28"/>
          <w:szCs w:val="28"/>
          <w:lang w:val="en-IN"/>
        </w:rPr>
        <w:t>Sales</w:t>
      </w:r>
      <w:r>
        <w:rPr>
          <w:sz w:val="28"/>
          <w:szCs w:val="28"/>
          <w:lang w:val="en-IN"/>
        </w:rPr>
        <w:t xml:space="preserve">                       </w:t>
      </w:r>
      <w:r w:rsidRPr="004C464E">
        <w:rPr>
          <w:sz w:val="28"/>
          <w:szCs w:val="28"/>
          <w:lang w:val="en-IN"/>
        </w:rPr>
        <w:t>7, 50,000</w:t>
      </w:r>
    </w:p>
    <w:p w14:paraId="29D732AD" w14:textId="77777777" w:rsidR="004C464E" w:rsidRPr="004C464E" w:rsidRDefault="004C464E" w:rsidP="004C464E">
      <w:pPr>
        <w:rPr>
          <w:sz w:val="28"/>
          <w:szCs w:val="28"/>
          <w:lang w:val="en-IN"/>
        </w:rPr>
      </w:pPr>
      <w:r w:rsidRPr="004C464E">
        <w:rPr>
          <w:sz w:val="28"/>
          <w:szCs w:val="28"/>
          <w:lang w:val="en-IN"/>
        </w:rPr>
        <w:t>Purchases return</w:t>
      </w:r>
      <w:r>
        <w:rPr>
          <w:sz w:val="28"/>
          <w:szCs w:val="28"/>
          <w:lang w:val="en-IN"/>
        </w:rPr>
        <w:t xml:space="preserve">    </w:t>
      </w:r>
      <w:r w:rsidRPr="004C464E">
        <w:rPr>
          <w:sz w:val="28"/>
          <w:szCs w:val="28"/>
          <w:lang w:val="en-IN"/>
        </w:rPr>
        <w:t>18,000</w:t>
      </w:r>
    </w:p>
    <w:p w14:paraId="3FBFEC57" w14:textId="77777777" w:rsidR="004C464E" w:rsidRPr="004C464E" w:rsidRDefault="004C464E" w:rsidP="004C464E">
      <w:pPr>
        <w:rPr>
          <w:sz w:val="28"/>
          <w:szCs w:val="28"/>
          <w:lang w:val="en-IN"/>
        </w:rPr>
      </w:pPr>
      <w:r w:rsidRPr="004C464E">
        <w:rPr>
          <w:sz w:val="28"/>
          <w:szCs w:val="28"/>
          <w:lang w:val="en-IN"/>
        </w:rPr>
        <w:t>Sales return</w:t>
      </w:r>
      <w:r>
        <w:rPr>
          <w:sz w:val="28"/>
          <w:szCs w:val="28"/>
          <w:lang w:val="en-IN"/>
        </w:rPr>
        <w:t xml:space="preserve">        </w:t>
      </w:r>
      <w:r w:rsidRPr="004C464E">
        <w:rPr>
          <w:sz w:val="28"/>
          <w:szCs w:val="28"/>
          <w:lang w:val="en-IN"/>
        </w:rPr>
        <w:t>30,000</w:t>
      </w:r>
    </w:p>
    <w:p w14:paraId="40DAA91C" w14:textId="77777777" w:rsidR="004C464E" w:rsidRPr="004C464E" w:rsidRDefault="004C464E" w:rsidP="004C464E">
      <w:pPr>
        <w:rPr>
          <w:sz w:val="28"/>
          <w:szCs w:val="28"/>
          <w:lang w:val="en-IN"/>
        </w:rPr>
      </w:pPr>
      <w:r w:rsidRPr="004C464E">
        <w:rPr>
          <w:sz w:val="28"/>
          <w:szCs w:val="28"/>
          <w:lang w:val="en-IN"/>
        </w:rPr>
        <w:t>Carriage on purchases</w:t>
      </w:r>
      <w:r>
        <w:rPr>
          <w:sz w:val="28"/>
          <w:szCs w:val="28"/>
          <w:lang w:val="en-IN"/>
        </w:rPr>
        <w:t xml:space="preserve">  </w:t>
      </w:r>
      <w:r w:rsidRPr="004C464E">
        <w:rPr>
          <w:sz w:val="28"/>
          <w:szCs w:val="28"/>
          <w:lang w:val="en-IN"/>
        </w:rPr>
        <w:t>12,000</w:t>
      </w:r>
    </w:p>
    <w:p w14:paraId="1F967968" w14:textId="77777777" w:rsidR="004C464E" w:rsidRPr="004C464E" w:rsidRDefault="004C464E" w:rsidP="004C464E">
      <w:pPr>
        <w:rPr>
          <w:sz w:val="28"/>
          <w:szCs w:val="28"/>
          <w:lang w:val="en-IN"/>
        </w:rPr>
      </w:pPr>
      <w:r w:rsidRPr="004C464E">
        <w:rPr>
          <w:sz w:val="28"/>
          <w:szCs w:val="28"/>
          <w:lang w:val="en-IN"/>
        </w:rPr>
        <w:t>Carriage on sales</w:t>
      </w:r>
      <w:r>
        <w:rPr>
          <w:sz w:val="28"/>
          <w:szCs w:val="28"/>
          <w:lang w:val="en-IN"/>
        </w:rPr>
        <w:t xml:space="preserve">      </w:t>
      </w:r>
      <w:r w:rsidRPr="004C464E">
        <w:rPr>
          <w:sz w:val="28"/>
          <w:szCs w:val="28"/>
          <w:lang w:val="en-IN"/>
        </w:rPr>
        <w:t>15,000</w:t>
      </w:r>
      <w:r>
        <w:rPr>
          <w:sz w:val="28"/>
          <w:szCs w:val="28"/>
          <w:lang w:val="en-IN"/>
        </w:rPr>
        <w:t xml:space="preserve">  (it is recorded on Profit &amp; Loss a/c)</w:t>
      </w:r>
    </w:p>
    <w:p w14:paraId="6ABC4346" w14:textId="77777777" w:rsidR="004C464E" w:rsidRPr="004C464E" w:rsidRDefault="004C464E" w:rsidP="004C464E">
      <w:pPr>
        <w:rPr>
          <w:sz w:val="28"/>
          <w:szCs w:val="28"/>
          <w:lang w:val="en-IN"/>
        </w:rPr>
      </w:pPr>
      <w:r w:rsidRPr="004C464E">
        <w:rPr>
          <w:sz w:val="28"/>
          <w:szCs w:val="28"/>
          <w:lang w:val="en-IN"/>
        </w:rPr>
        <w:t>Factory rent</w:t>
      </w:r>
      <w:r>
        <w:rPr>
          <w:sz w:val="28"/>
          <w:szCs w:val="28"/>
          <w:lang w:val="en-IN"/>
        </w:rPr>
        <w:t xml:space="preserve">         </w:t>
      </w:r>
      <w:r w:rsidRPr="004C464E">
        <w:rPr>
          <w:sz w:val="28"/>
          <w:szCs w:val="28"/>
          <w:lang w:val="en-IN"/>
        </w:rPr>
        <w:t>18,000</w:t>
      </w:r>
    </w:p>
    <w:p w14:paraId="536DD2FC" w14:textId="7CB586A4" w:rsidR="004C464E" w:rsidRPr="004C464E" w:rsidRDefault="004C464E" w:rsidP="004C464E">
      <w:pPr>
        <w:rPr>
          <w:sz w:val="28"/>
          <w:szCs w:val="28"/>
          <w:lang w:val="en-IN"/>
        </w:rPr>
      </w:pPr>
      <w:r w:rsidRPr="004C464E">
        <w:rPr>
          <w:sz w:val="28"/>
          <w:szCs w:val="28"/>
          <w:lang w:val="en-IN"/>
        </w:rPr>
        <w:t>Office rent</w:t>
      </w:r>
      <w:r>
        <w:rPr>
          <w:sz w:val="28"/>
          <w:szCs w:val="28"/>
          <w:lang w:val="en-IN"/>
        </w:rPr>
        <w:t xml:space="preserve">            </w:t>
      </w:r>
      <w:r w:rsidRPr="004C464E">
        <w:rPr>
          <w:sz w:val="28"/>
          <w:szCs w:val="28"/>
          <w:lang w:val="en-IN"/>
        </w:rPr>
        <w:t>18,000</w:t>
      </w:r>
      <w:r>
        <w:rPr>
          <w:sz w:val="28"/>
          <w:szCs w:val="28"/>
          <w:lang w:val="en-IN"/>
        </w:rPr>
        <w:t xml:space="preserve"> </w:t>
      </w:r>
      <w:r w:rsidR="0060418D">
        <w:rPr>
          <w:sz w:val="28"/>
          <w:szCs w:val="28"/>
          <w:lang w:val="en-IN"/>
        </w:rPr>
        <w:t xml:space="preserve"> </w:t>
      </w:r>
      <w:r>
        <w:rPr>
          <w:sz w:val="28"/>
          <w:szCs w:val="28"/>
          <w:lang w:val="en-IN"/>
        </w:rPr>
        <w:t>(it is recorded on Profit &amp; Loss a/c)</w:t>
      </w:r>
    </w:p>
    <w:p w14:paraId="3743DF5F" w14:textId="77777777" w:rsidR="004C464E" w:rsidRPr="004C464E" w:rsidRDefault="004C464E" w:rsidP="004C464E">
      <w:pPr>
        <w:rPr>
          <w:sz w:val="28"/>
          <w:szCs w:val="28"/>
          <w:lang w:val="en-IN"/>
        </w:rPr>
      </w:pPr>
      <w:r w:rsidRPr="004C464E">
        <w:rPr>
          <w:sz w:val="28"/>
          <w:szCs w:val="28"/>
          <w:lang w:val="en-IN"/>
        </w:rPr>
        <w:t>Dock and Clearing charges</w:t>
      </w:r>
      <w:r>
        <w:rPr>
          <w:sz w:val="28"/>
          <w:szCs w:val="28"/>
          <w:lang w:val="en-IN"/>
        </w:rPr>
        <w:t xml:space="preserve">   </w:t>
      </w:r>
      <w:r w:rsidRPr="004C464E">
        <w:rPr>
          <w:sz w:val="28"/>
          <w:szCs w:val="28"/>
          <w:lang w:val="en-IN"/>
        </w:rPr>
        <w:t>48,000</w:t>
      </w:r>
    </w:p>
    <w:p w14:paraId="41DD007A" w14:textId="77777777" w:rsidR="004C464E" w:rsidRPr="004C464E" w:rsidRDefault="004C464E" w:rsidP="004C464E">
      <w:pPr>
        <w:rPr>
          <w:sz w:val="28"/>
          <w:szCs w:val="28"/>
          <w:lang w:val="en-IN"/>
        </w:rPr>
      </w:pPr>
      <w:r w:rsidRPr="004C464E">
        <w:rPr>
          <w:sz w:val="28"/>
          <w:szCs w:val="28"/>
          <w:lang w:val="en-IN"/>
        </w:rPr>
        <w:t>Freight and Octroi</w:t>
      </w:r>
      <w:r>
        <w:rPr>
          <w:sz w:val="28"/>
          <w:szCs w:val="28"/>
          <w:lang w:val="en-IN"/>
        </w:rPr>
        <w:t xml:space="preserve">                  </w:t>
      </w:r>
      <w:r w:rsidRPr="004C464E">
        <w:rPr>
          <w:sz w:val="28"/>
          <w:szCs w:val="28"/>
          <w:lang w:val="en-IN"/>
        </w:rPr>
        <w:t>6,500</w:t>
      </w:r>
    </w:p>
    <w:p w14:paraId="56680E4D" w14:textId="16899C03" w:rsidR="004C464E" w:rsidRDefault="004C464E" w:rsidP="004C464E">
      <w:pPr>
        <w:rPr>
          <w:sz w:val="28"/>
          <w:szCs w:val="28"/>
          <w:lang w:val="en-IN"/>
        </w:rPr>
      </w:pPr>
      <w:r w:rsidRPr="004C464E">
        <w:rPr>
          <w:sz w:val="28"/>
          <w:szCs w:val="28"/>
          <w:lang w:val="en-IN"/>
        </w:rPr>
        <w:t>Coal, Gas and Water</w:t>
      </w:r>
      <w:r>
        <w:rPr>
          <w:sz w:val="28"/>
          <w:szCs w:val="28"/>
          <w:lang w:val="en-IN"/>
        </w:rPr>
        <w:t xml:space="preserve">             </w:t>
      </w:r>
      <w:r w:rsidRPr="004C464E">
        <w:rPr>
          <w:sz w:val="28"/>
          <w:szCs w:val="28"/>
          <w:lang w:val="en-IN"/>
        </w:rPr>
        <w:t>10,000</w:t>
      </w:r>
    </w:p>
    <w:p w14:paraId="3832E227" w14:textId="3A0F45BF" w:rsidR="003530E2" w:rsidRPr="0060418D" w:rsidRDefault="003530E2" w:rsidP="004C464E">
      <w:pPr>
        <w:rPr>
          <w:b/>
          <w:bCs/>
          <w:sz w:val="28"/>
          <w:szCs w:val="28"/>
          <w:lang w:val="en-IN"/>
        </w:rPr>
      </w:pPr>
      <w:r w:rsidRPr="0060418D">
        <w:rPr>
          <w:b/>
          <w:bCs/>
          <w:sz w:val="28"/>
          <w:szCs w:val="28"/>
          <w:lang w:val="en-IN"/>
        </w:rPr>
        <w:t>2. Profit and Loss Account:</w:t>
      </w:r>
    </w:p>
    <w:p w14:paraId="7C64B537" w14:textId="3E88E94E" w:rsidR="003530E2" w:rsidRDefault="003530E2" w:rsidP="004C464E">
      <w:pPr>
        <w:rPr>
          <w:sz w:val="28"/>
          <w:szCs w:val="28"/>
          <w:lang w:val="en-IN"/>
        </w:rPr>
      </w:pPr>
    </w:p>
    <w:p w14:paraId="073063D2" w14:textId="77777777" w:rsidR="003530E2" w:rsidRDefault="003530E2" w:rsidP="004C464E">
      <w:pPr>
        <w:rPr>
          <w:sz w:val="28"/>
          <w:szCs w:val="28"/>
        </w:rPr>
      </w:pPr>
      <w:r w:rsidRPr="003530E2">
        <w:rPr>
          <w:sz w:val="32"/>
          <w:szCs w:val="32"/>
        </w:rPr>
        <w:t xml:space="preserve">The indirect </w:t>
      </w:r>
      <w:r w:rsidRPr="003530E2">
        <w:rPr>
          <w:sz w:val="28"/>
          <w:szCs w:val="28"/>
        </w:rPr>
        <w:t xml:space="preserve">expenses are transferred to the debit side of the second part, viz. profit and loss account. All revenue/gains other than sales are transferred to the credit side of the profit and loss account. If the total of the credit side of the profit and loss account is more than the total of the debit side, the difference is the net profit for the period of which it is being prepared. On the other hand, if the total of the debit side is more than the total of the credit side, the difference is the net loss incurred by the business firm. In an equation form, it is shown as follows : </w:t>
      </w:r>
    </w:p>
    <w:p w14:paraId="256B2596" w14:textId="6672180C" w:rsidR="003530E2" w:rsidRDefault="003530E2" w:rsidP="004C464E">
      <w:pPr>
        <w:rPr>
          <w:sz w:val="28"/>
          <w:szCs w:val="28"/>
        </w:rPr>
      </w:pPr>
      <w:r w:rsidRPr="003530E2">
        <w:rPr>
          <w:sz w:val="28"/>
          <w:szCs w:val="28"/>
        </w:rPr>
        <w:t>Net Profit = Gross Profit + Other Incomes – Indirect Expenses</w:t>
      </w:r>
    </w:p>
    <w:p w14:paraId="42117D5E" w14:textId="3D3A06CB" w:rsidR="003530E2" w:rsidRDefault="003530E2" w:rsidP="004C464E">
      <w:pPr>
        <w:rPr>
          <w:sz w:val="28"/>
          <w:szCs w:val="28"/>
        </w:rPr>
      </w:pPr>
      <w:r>
        <w:rPr>
          <w:sz w:val="28"/>
          <w:szCs w:val="28"/>
        </w:rPr>
        <w:t xml:space="preserve">  </w:t>
      </w:r>
      <w:r w:rsidR="000318B6">
        <w:rPr>
          <w:sz w:val="28"/>
          <w:szCs w:val="28"/>
        </w:rPr>
        <w:t xml:space="preserve">                     </w:t>
      </w:r>
      <w:r>
        <w:rPr>
          <w:sz w:val="28"/>
          <w:szCs w:val="28"/>
        </w:rPr>
        <w:t xml:space="preserve"> Format of Profit and Loss Account</w:t>
      </w:r>
    </w:p>
    <w:p w14:paraId="496710C0" w14:textId="6B8C7164" w:rsidR="003530E2" w:rsidRDefault="003530E2" w:rsidP="004C464E">
      <w:pPr>
        <w:rPr>
          <w:sz w:val="28"/>
          <w:szCs w:val="28"/>
        </w:rPr>
      </w:pPr>
      <w:r>
        <w:rPr>
          <w:sz w:val="28"/>
          <w:szCs w:val="28"/>
        </w:rPr>
        <w:t>Dr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Cr</w:t>
      </w:r>
    </w:p>
    <w:tbl>
      <w:tblPr>
        <w:tblStyle w:val="TableGrid"/>
        <w:tblW w:w="0" w:type="auto"/>
        <w:tblLook w:val="04A0" w:firstRow="1" w:lastRow="0" w:firstColumn="1" w:lastColumn="0" w:noHBand="0" w:noVBand="1"/>
      </w:tblPr>
      <w:tblGrid>
        <w:gridCol w:w="3505"/>
        <w:gridCol w:w="1138"/>
        <w:gridCol w:w="3115"/>
        <w:gridCol w:w="1484"/>
      </w:tblGrid>
      <w:tr w:rsidR="003530E2" w14:paraId="413FCA2B" w14:textId="77777777" w:rsidTr="003530E2">
        <w:tc>
          <w:tcPr>
            <w:tcW w:w="3505" w:type="dxa"/>
          </w:tcPr>
          <w:p w14:paraId="63112C36" w14:textId="4F77D642" w:rsidR="003530E2" w:rsidRDefault="003530E2" w:rsidP="004C464E">
            <w:pPr>
              <w:rPr>
                <w:sz w:val="28"/>
                <w:szCs w:val="28"/>
                <w:lang w:val="en-IN"/>
              </w:rPr>
            </w:pPr>
            <w:r>
              <w:rPr>
                <w:sz w:val="28"/>
                <w:szCs w:val="28"/>
                <w:lang w:val="en-IN"/>
              </w:rPr>
              <w:t>Particulars</w:t>
            </w:r>
          </w:p>
        </w:tc>
        <w:tc>
          <w:tcPr>
            <w:tcW w:w="1138" w:type="dxa"/>
          </w:tcPr>
          <w:p w14:paraId="24D9FA7F" w14:textId="14096BA7" w:rsidR="003530E2" w:rsidRDefault="003530E2" w:rsidP="004C464E">
            <w:pPr>
              <w:rPr>
                <w:sz w:val="28"/>
                <w:szCs w:val="28"/>
                <w:lang w:val="en-IN"/>
              </w:rPr>
            </w:pPr>
            <w:r>
              <w:rPr>
                <w:sz w:val="28"/>
                <w:szCs w:val="28"/>
                <w:lang w:val="en-IN"/>
              </w:rPr>
              <w:t>Amount</w:t>
            </w:r>
          </w:p>
        </w:tc>
        <w:tc>
          <w:tcPr>
            <w:tcW w:w="3115" w:type="dxa"/>
          </w:tcPr>
          <w:p w14:paraId="596B9CAC" w14:textId="0373FA22" w:rsidR="003530E2" w:rsidRDefault="003530E2" w:rsidP="004C464E">
            <w:pPr>
              <w:rPr>
                <w:sz w:val="28"/>
                <w:szCs w:val="28"/>
                <w:lang w:val="en-IN"/>
              </w:rPr>
            </w:pPr>
            <w:r>
              <w:rPr>
                <w:sz w:val="28"/>
                <w:szCs w:val="28"/>
                <w:lang w:val="en-IN"/>
              </w:rPr>
              <w:t>Particulars</w:t>
            </w:r>
          </w:p>
        </w:tc>
        <w:tc>
          <w:tcPr>
            <w:tcW w:w="1484" w:type="dxa"/>
          </w:tcPr>
          <w:p w14:paraId="106657B7" w14:textId="5FF037C9" w:rsidR="003530E2" w:rsidRDefault="003530E2" w:rsidP="004C464E">
            <w:pPr>
              <w:rPr>
                <w:sz w:val="28"/>
                <w:szCs w:val="28"/>
                <w:lang w:val="en-IN"/>
              </w:rPr>
            </w:pPr>
            <w:r>
              <w:rPr>
                <w:sz w:val="28"/>
                <w:szCs w:val="28"/>
                <w:lang w:val="en-IN"/>
              </w:rPr>
              <w:t>Amount</w:t>
            </w:r>
          </w:p>
        </w:tc>
      </w:tr>
      <w:tr w:rsidR="003530E2" w14:paraId="434503D4" w14:textId="77777777" w:rsidTr="003530E2">
        <w:tc>
          <w:tcPr>
            <w:tcW w:w="3505" w:type="dxa"/>
          </w:tcPr>
          <w:p w14:paraId="1D063D65" w14:textId="77777777" w:rsidR="003530E2" w:rsidRDefault="003530E2" w:rsidP="004C464E">
            <w:pPr>
              <w:rPr>
                <w:sz w:val="28"/>
                <w:szCs w:val="28"/>
                <w:lang w:val="en-IN"/>
              </w:rPr>
            </w:pPr>
            <w:r>
              <w:rPr>
                <w:sz w:val="28"/>
                <w:szCs w:val="28"/>
                <w:lang w:val="en-IN"/>
              </w:rPr>
              <w:lastRenderedPageBreak/>
              <w:t>To Gross Loss</w:t>
            </w:r>
          </w:p>
          <w:p w14:paraId="25186B18" w14:textId="77777777" w:rsidR="003530E2" w:rsidRDefault="003530E2" w:rsidP="004C464E">
            <w:pPr>
              <w:rPr>
                <w:sz w:val="28"/>
                <w:szCs w:val="28"/>
                <w:lang w:val="en-IN"/>
              </w:rPr>
            </w:pPr>
            <w:r>
              <w:rPr>
                <w:sz w:val="28"/>
                <w:szCs w:val="28"/>
                <w:lang w:val="en-IN"/>
              </w:rPr>
              <w:t>To Indirect Expenses (all)</w:t>
            </w:r>
          </w:p>
          <w:p w14:paraId="70FD839E" w14:textId="77777777" w:rsidR="00ED0AEC" w:rsidRDefault="00ED0AEC" w:rsidP="004C464E">
            <w:pPr>
              <w:rPr>
                <w:sz w:val="28"/>
                <w:szCs w:val="28"/>
                <w:lang w:val="en-IN"/>
              </w:rPr>
            </w:pPr>
            <w:r>
              <w:rPr>
                <w:sz w:val="28"/>
                <w:szCs w:val="28"/>
                <w:lang w:val="en-IN"/>
              </w:rPr>
              <w:t xml:space="preserve"> To Office Rent</w:t>
            </w:r>
          </w:p>
          <w:p w14:paraId="19A675CD" w14:textId="77777777" w:rsidR="00ED0AEC" w:rsidRDefault="00ED0AEC" w:rsidP="004C464E">
            <w:pPr>
              <w:rPr>
                <w:sz w:val="28"/>
                <w:szCs w:val="28"/>
                <w:lang w:val="en-IN"/>
              </w:rPr>
            </w:pPr>
            <w:r>
              <w:rPr>
                <w:sz w:val="28"/>
                <w:szCs w:val="28"/>
                <w:lang w:val="en-IN"/>
              </w:rPr>
              <w:t>To Salary</w:t>
            </w:r>
          </w:p>
          <w:p w14:paraId="19F2BD5B" w14:textId="77777777" w:rsidR="00ED0AEC" w:rsidRDefault="00ED0AEC" w:rsidP="004C464E">
            <w:pPr>
              <w:rPr>
                <w:sz w:val="28"/>
                <w:szCs w:val="28"/>
                <w:lang w:val="en-IN"/>
              </w:rPr>
            </w:pPr>
            <w:r>
              <w:rPr>
                <w:sz w:val="28"/>
                <w:szCs w:val="28"/>
                <w:lang w:val="en-IN"/>
              </w:rPr>
              <w:t xml:space="preserve"> To Salary &amp; Wages</w:t>
            </w:r>
          </w:p>
          <w:p w14:paraId="07EFFAF4" w14:textId="77777777" w:rsidR="00ED0AEC" w:rsidRDefault="00ED0AEC" w:rsidP="004C464E">
            <w:pPr>
              <w:rPr>
                <w:sz w:val="28"/>
                <w:szCs w:val="28"/>
                <w:lang w:val="en-IN"/>
              </w:rPr>
            </w:pPr>
            <w:r>
              <w:rPr>
                <w:sz w:val="28"/>
                <w:szCs w:val="28"/>
                <w:lang w:val="en-IN"/>
              </w:rPr>
              <w:t xml:space="preserve"> To Printing &amp; Stationery</w:t>
            </w:r>
          </w:p>
          <w:p w14:paraId="40BB424B" w14:textId="77777777" w:rsidR="00ED0AEC" w:rsidRDefault="00ED0AEC" w:rsidP="004C464E">
            <w:pPr>
              <w:rPr>
                <w:sz w:val="28"/>
                <w:szCs w:val="28"/>
                <w:lang w:val="en-IN"/>
              </w:rPr>
            </w:pPr>
            <w:r>
              <w:rPr>
                <w:sz w:val="28"/>
                <w:szCs w:val="28"/>
                <w:lang w:val="en-IN"/>
              </w:rPr>
              <w:t>To Advertisements</w:t>
            </w:r>
          </w:p>
          <w:p w14:paraId="194324F7" w14:textId="77777777" w:rsidR="00ED0AEC" w:rsidRDefault="00ED0AEC" w:rsidP="004C464E">
            <w:pPr>
              <w:rPr>
                <w:sz w:val="28"/>
                <w:szCs w:val="28"/>
                <w:lang w:val="en-IN"/>
              </w:rPr>
            </w:pPr>
            <w:r>
              <w:rPr>
                <w:sz w:val="28"/>
                <w:szCs w:val="28"/>
                <w:lang w:val="en-IN"/>
              </w:rPr>
              <w:t>To Electricity</w:t>
            </w:r>
          </w:p>
          <w:p w14:paraId="403E6A1A" w14:textId="77777777" w:rsidR="00ED0AEC" w:rsidRDefault="00ED0AEC" w:rsidP="004C464E">
            <w:pPr>
              <w:rPr>
                <w:sz w:val="28"/>
                <w:szCs w:val="28"/>
                <w:lang w:val="en-IN"/>
              </w:rPr>
            </w:pPr>
            <w:r>
              <w:rPr>
                <w:sz w:val="28"/>
                <w:szCs w:val="28"/>
                <w:lang w:val="en-IN"/>
              </w:rPr>
              <w:t>To Telephone &amp; Telegram</w:t>
            </w:r>
          </w:p>
          <w:p w14:paraId="4B78FA8B" w14:textId="77777777" w:rsidR="00ED0AEC" w:rsidRDefault="00ED0AEC" w:rsidP="004C464E">
            <w:pPr>
              <w:rPr>
                <w:sz w:val="28"/>
                <w:szCs w:val="28"/>
                <w:lang w:val="en-IN"/>
              </w:rPr>
            </w:pPr>
            <w:r>
              <w:rPr>
                <w:sz w:val="28"/>
                <w:szCs w:val="28"/>
                <w:lang w:val="en-IN"/>
              </w:rPr>
              <w:t>To Audit  fee</w:t>
            </w:r>
          </w:p>
          <w:p w14:paraId="276BBA53" w14:textId="77777777" w:rsidR="00ED0AEC" w:rsidRDefault="00ED0AEC" w:rsidP="004C464E">
            <w:pPr>
              <w:rPr>
                <w:sz w:val="28"/>
                <w:szCs w:val="28"/>
                <w:lang w:val="en-IN"/>
              </w:rPr>
            </w:pPr>
            <w:r>
              <w:rPr>
                <w:sz w:val="28"/>
                <w:szCs w:val="28"/>
                <w:lang w:val="en-IN"/>
              </w:rPr>
              <w:t>To Postage</w:t>
            </w:r>
          </w:p>
          <w:p w14:paraId="0707AFDC" w14:textId="77777777" w:rsidR="00ED0AEC" w:rsidRDefault="00ED0AEC" w:rsidP="004C464E">
            <w:pPr>
              <w:rPr>
                <w:sz w:val="28"/>
                <w:szCs w:val="28"/>
                <w:lang w:val="en-IN"/>
              </w:rPr>
            </w:pPr>
            <w:r>
              <w:rPr>
                <w:sz w:val="28"/>
                <w:szCs w:val="28"/>
                <w:lang w:val="en-IN"/>
              </w:rPr>
              <w:t>To Bad Debts</w:t>
            </w:r>
          </w:p>
          <w:p w14:paraId="1259E2D0" w14:textId="77777777" w:rsidR="00ED0AEC" w:rsidRDefault="00ED0AEC" w:rsidP="004C464E">
            <w:pPr>
              <w:rPr>
                <w:sz w:val="28"/>
                <w:szCs w:val="28"/>
                <w:lang w:val="en-IN"/>
              </w:rPr>
            </w:pPr>
            <w:r>
              <w:rPr>
                <w:sz w:val="28"/>
                <w:szCs w:val="28"/>
                <w:lang w:val="en-IN"/>
              </w:rPr>
              <w:t>To Discount allowed</w:t>
            </w:r>
          </w:p>
          <w:p w14:paraId="131A37A1" w14:textId="24E49C17" w:rsidR="00ED0AEC" w:rsidRDefault="00ED0AEC" w:rsidP="004C464E">
            <w:pPr>
              <w:rPr>
                <w:sz w:val="28"/>
                <w:szCs w:val="28"/>
                <w:lang w:val="en-IN"/>
              </w:rPr>
            </w:pPr>
            <w:r>
              <w:rPr>
                <w:sz w:val="28"/>
                <w:szCs w:val="28"/>
                <w:lang w:val="en-IN"/>
              </w:rPr>
              <w:t>To Commission paid</w:t>
            </w:r>
          </w:p>
          <w:p w14:paraId="7144ED8D" w14:textId="5EDA64F2" w:rsidR="0098245B" w:rsidRDefault="0098245B" w:rsidP="004C464E">
            <w:pPr>
              <w:rPr>
                <w:sz w:val="28"/>
                <w:szCs w:val="28"/>
                <w:lang w:val="en-IN"/>
              </w:rPr>
            </w:pPr>
            <w:r>
              <w:rPr>
                <w:sz w:val="28"/>
                <w:szCs w:val="28"/>
                <w:lang w:val="en-IN"/>
              </w:rPr>
              <w:t>To Insurance Premium</w:t>
            </w:r>
          </w:p>
          <w:p w14:paraId="3F1CA925" w14:textId="5D5802D2" w:rsidR="00595251" w:rsidRDefault="0060418D" w:rsidP="004C464E">
            <w:pPr>
              <w:rPr>
                <w:sz w:val="28"/>
                <w:szCs w:val="28"/>
                <w:lang w:val="en-IN"/>
              </w:rPr>
            </w:pPr>
            <w:r>
              <w:rPr>
                <w:sz w:val="28"/>
                <w:szCs w:val="28"/>
                <w:lang w:val="en-IN"/>
              </w:rPr>
              <w:t xml:space="preserve"> To </w:t>
            </w:r>
            <w:r w:rsidR="00595251">
              <w:rPr>
                <w:sz w:val="28"/>
                <w:szCs w:val="28"/>
                <w:lang w:val="en-IN"/>
              </w:rPr>
              <w:t>Carriage outward</w:t>
            </w:r>
          </w:p>
          <w:p w14:paraId="14711E6A" w14:textId="6FD230B9" w:rsidR="000E178C" w:rsidRDefault="000E178C" w:rsidP="004C464E">
            <w:pPr>
              <w:rPr>
                <w:sz w:val="28"/>
                <w:szCs w:val="28"/>
                <w:lang w:val="en-IN"/>
              </w:rPr>
            </w:pPr>
            <w:r>
              <w:rPr>
                <w:sz w:val="28"/>
                <w:szCs w:val="28"/>
                <w:lang w:val="en-IN"/>
              </w:rPr>
              <w:t xml:space="preserve"> To Net Profit (bal. fig.)</w:t>
            </w:r>
          </w:p>
          <w:p w14:paraId="473BA06C" w14:textId="72F9EBE7" w:rsidR="0060418D" w:rsidRDefault="0060418D" w:rsidP="004C464E">
            <w:pPr>
              <w:rPr>
                <w:sz w:val="28"/>
                <w:szCs w:val="28"/>
                <w:lang w:val="en-IN"/>
              </w:rPr>
            </w:pPr>
            <w:r>
              <w:rPr>
                <w:sz w:val="28"/>
                <w:szCs w:val="28"/>
                <w:lang w:val="en-IN"/>
              </w:rPr>
              <w:t xml:space="preserve">  Cr</w:t>
            </w:r>
            <w:r w:rsidR="00850DB8">
              <w:rPr>
                <w:sz w:val="28"/>
                <w:szCs w:val="28"/>
                <w:lang w:val="en-IN"/>
              </w:rPr>
              <w:t xml:space="preserve"> </w:t>
            </w:r>
            <w:r>
              <w:rPr>
                <w:sz w:val="28"/>
                <w:szCs w:val="28"/>
                <w:lang w:val="en-IN"/>
              </w:rPr>
              <w:t>&gt; Dr</w:t>
            </w:r>
          </w:p>
        </w:tc>
        <w:tc>
          <w:tcPr>
            <w:tcW w:w="1138" w:type="dxa"/>
          </w:tcPr>
          <w:p w14:paraId="65224147" w14:textId="77777777" w:rsidR="003530E2" w:rsidRDefault="0060418D" w:rsidP="004C464E">
            <w:pPr>
              <w:rPr>
                <w:sz w:val="28"/>
                <w:szCs w:val="28"/>
                <w:lang w:val="en-IN"/>
              </w:rPr>
            </w:pPr>
            <w:r>
              <w:rPr>
                <w:sz w:val="28"/>
                <w:szCs w:val="28"/>
                <w:lang w:val="en-IN"/>
              </w:rPr>
              <w:t>XX</w:t>
            </w:r>
          </w:p>
          <w:p w14:paraId="1D086BDD" w14:textId="77777777" w:rsidR="0060418D" w:rsidRDefault="0060418D" w:rsidP="004C464E">
            <w:pPr>
              <w:rPr>
                <w:sz w:val="28"/>
                <w:szCs w:val="28"/>
                <w:lang w:val="en-IN"/>
              </w:rPr>
            </w:pPr>
            <w:r>
              <w:rPr>
                <w:sz w:val="28"/>
                <w:szCs w:val="28"/>
                <w:lang w:val="en-IN"/>
              </w:rPr>
              <w:t>XX</w:t>
            </w:r>
          </w:p>
          <w:p w14:paraId="40233813" w14:textId="77777777" w:rsidR="0060418D" w:rsidRDefault="0060418D" w:rsidP="004C464E">
            <w:pPr>
              <w:rPr>
                <w:sz w:val="28"/>
                <w:szCs w:val="28"/>
                <w:lang w:val="en-IN"/>
              </w:rPr>
            </w:pPr>
            <w:r>
              <w:rPr>
                <w:sz w:val="28"/>
                <w:szCs w:val="28"/>
                <w:lang w:val="en-IN"/>
              </w:rPr>
              <w:t>XX</w:t>
            </w:r>
          </w:p>
          <w:p w14:paraId="4332F7F2" w14:textId="77777777" w:rsidR="0060418D" w:rsidRDefault="0060418D" w:rsidP="004C464E">
            <w:pPr>
              <w:rPr>
                <w:sz w:val="28"/>
                <w:szCs w:val="28"/>
                <w:lang w:val="en-IN"/>
              </w:rPr>
            </w:pPr>
            <w:r>
              <w:rPr>
                <w:sz w:val="28"/>
                <w:szCs w:val="28"/>
                <w:lang w:val="en-IN"/>
              </w:rPr>
              <w:t>XX</w:t>
            </w:r>
          </w:p>
          <w:p w14:paraId="6C4AE4C0" w14:textId="77777777" w:rsidR="0060418D" w:rsidRDefault="0060418D" w:rsidP="004C464E">
            <w:pPr>
              <w:rPr>
                <w:sz w:val="28"/>
                <w:szCs w:val="28"/>
                <w:lang w:val="en-IN"/>
              </w:rPr>
            </w:pPr>
            <w:r>
              <w:rPr>
                <w:sz w:val="28"/>
                <w:szCs w:val="28"/>
                <w:lang w:val="en-IN"/>
              </w:rPr>
              <w:t>XX</w:t>
            </w:r>
          </w:p>
          <w:p w14:paraId="2300A576" w14:textId="77777777" w:rsidR="0060418D" w:rsidRDefault="0060418D" w:rsidP="004C464E">
            <w:pPr>
              <w:rPr>
                <w:sz w:val="28"/>
                <w:szCs w:val="28"/>
                <w:lang w:val="en-IN"/>
              </w:rPr>
            </w:pPr>
            <w:r>
              <w:rPr>
                <w:sz w:val="28"/>
                <w:szCs w:val="28"/>
                <w:lang w:val="en-IN"/>
              </w:rPr>
              <w:t>XX</w:t>
            </w:r>
          </w:p>
          <w:p w14:paraId="268CA24B" w14:textId="77777777" w:rsidR="0060418D" w:rsidRDefault="0060418D" w:rsidP="004C464E">
            <w:pPr>
              <w:rPr>
                <w:sz w:val="28"/>
                <w:szCs w:val="28"/>
                <w:lang w:val="en-IN"/>
              </w:rPr>
            </w:pPr>
            <w:r>
              <w:rPr>
                <w:sz w:val="28"/>
                <w:szCs w:val="28"/>
                <w:lang w:val="en-IN"/>
              </w:rPr>
              <w:t>XX</w:t>
            </w:r>
          </w:p>
          <w:p w14:paraId="617A0F39" w14:textId="77777777" w:rsidR="0060418D" w:rsidRDefault="0060418D" w:rsidP="004C464E">
            <w:pPr>
              <w:rPr>
                <w:sz w:val="28"/>
                <w:szCs w:val="28"/>
                <w:lang w:val="en-IN"/>
              </w:rPr>
            </w:pPr>
            <w:r>
              <w:rPr>
                <w:sz w:val="28"/>
                <w:szCs w:val="28"/>
                <w:lang w:val="en-IN"/>
              </w:rPr>
              <w:t>XX</w:t>
            </w:r>
          </w:p>
          <w:p w14:paraId="31BC6A7F" w14:textId="77777777" w:rsidR="0060418D" w:rsidRDefault="0060418D" w:rsidP="004C464E">
            <w:pPr>
              <w:rPr>
                <w:sz w:val="28"/>
                <w:szCs w:val="28"/>
                <w:lang w:val="en-IN"/>
              </w:rPr>
            </w:pPr>
            <w:r>
              <w:rPr>
                <w:sz w:val="28"/>
                <w:szCs w:val="28"/>
                <w:lang w:val="en-IN"/>
              </w:rPr>
              <w:t>XX</w:t>
            </w:r>
          </w:p>
          <w:p w14:paraId="65922F47" w14:textId="77777777" w:rsidR="0060418D" w:rsidRDefault="0060418D" w:rsidP="004C464E">
            <w:pPr>
              <w:rPr>
                <w:sz w:val="28"/>
                <w:szCs w:val="28"/>
                <w:lang w:val="en-IN"/>
              </w:rPr>
            </w:pPr>
            <w:r>
              <w:rPr>
                <w:sz w:val="28"/>
                <w:szCs w:val="28"/>
                <w:lang w:val="en-IN"/>
              </w:rPr>
              <w:t>XX</w:t>
            </w:r>
          </w:p>
          <w:p w14:paraId="4128D9FE" w14:textId="77777777" w:rsidR="0060418D" w:rsidRDefault="0060418D" w:rsidP="004C464E">
            <w:pPr>
              <w:rPr>
                <w:sz w:val="28"/>
                <w:szCs w:val="28"/>
                <w:lang w:val="en-IN"/>
              </w:rPr>
            </w:pPr>
            <w:r>
              <w:rPr>
                <w:sz w:val="28"/>
                <w:szCs w:val="28"/>
                <w:lang w:val="en-IN"/>
              </w:rPr>
              <w:t>XX</w:t>
            </w:r>
          </w:p>
          <w:p w14:paraId="6CF1A32A" w14:textId="77777777" w:rsidR="0060418D" w:rsidRDefault="0060418D" w:rsidP="004C464E">
            <w:pPr>
              <w:rPr>
                <w:sz w:val="28"/>
                <w:szCs w:val="28"/>
                <w:lang w:val="en-IN"/>
              </w:rPr>
            </w:pPr>
            <w:r>
              <w:rPr>
                <w:sz w:val="28"/>
                <w:szCs w:val="28"/>
                <w:lang w:val="en-IN"/>
              </w:rPr>
              <w:t>XX</w:t>
            </w:r>
          </w:p>
          <w:p w14:paraId="1DE80D41" w14:textId="77777777" w:rsidR="0060418D" w:rsidRDefault="0060418D" w:rsidP="004C464E">
            <w:pPr>
              <w:rPr>
                <w:sz w:val="28"/>
                <w:szCs w:val="28"/>
                <w:lang w:val="en-IN"/>
              </w:rPr>
            </w:pPr>
            <w:r>
              <w:rPr>
                <w:sz w:val="28"/>
                <w:szCs w:val="28"/>
                <w:lang w:val="en-IN"/>
              </w:rPr>
              <w:t>XX</w:t>
            </w:r>
          </w:p>
          <w:p w14:paraId="09721C02" w14:textId="22BB9CEB" w:rsidR="0060418D" w:rsidRDefault="0060418D" w:rsidP="004C464E">
            <w:pPr>
              <w:rPr>
                <w:sz w:val="28"/>
                <w:szCs w:val="28"/>
                <w:lang w:val="en-IN"/>
              </w:rPr>
            </w:pPr>
            <w:r>
              <w:rPr>
                <w:sz w:val="28"/>
                <w:szCs w:val="28"/>
                <w:lang w:val="en-IN"/>
              </w:rPr>
              <w:t>XX</w:t>
            </w:r>
          </w:p>
          <w:p w14:paraId="127FB007" w14:textId="7B5F8DFF" w:rsidR="0060418D" w:rsidRDefault="0060418D" w:rsidP="004C464E">
            <w:pPr>
              <w:rPr>
                <w:sz w:val="28"/>
                <w:szCs w:val="28"/>
                <w:lang w:val="en-IN"/>
              </w:rPr>
            </w:pPr>
            <w:r>
              <w:rPr>
                <w:sz w:val="28"/>
                <w:szCs w:val="28"/>
                <w:lang w:val="en-IN"/>
              </w:rPr>
              <w:t>XX</w:t>
            </w:r>
          </w:p>
          <w:p w14:paraId="1BD77A08" w14:textId="10A1A3A3" w:rsidR="0098245B" w:rsidRDefault="0098245B" w:rsidP="004C464E">
            <w:pPr>
              <w:rPr>
                <w:sz w:val="28"/>
                <w:szCs w:val="28"/>
                <w:lang w:val="en-IN"/>
              </w:rPr>
            </w:pPr>
            <w:r>
              <w:rPr>
                <w:sz w:val="28"/>
                <w:szCs w:val="28"/>
                <w:lang w:val="en-IN"/>
              </w:rPr>
              <w:t>XX</w:t>
            </w:r>
          </w:p>
          <w:p w14:paraId="240F6D7F" w14:textId="599E6510" w:rsidR="000E178C" w:rsidRDefault="000E178C" w:rsidP="004C464E">
            <w:pPr>
              <w:rPr>
                <w:sz w:val="28"/>
                <w:szCs w:val="28"/>
                <w:lang w:val="en-IN"/>
              </w:rPr>
            </w:pPr>
            <w:r>
              <w:rPr>
                <w:sz w:val="28"/>
                <w:szCs w:val="28"/>
                <w:lang w:val="en-IN"/>
              </w:rPr>
              <w:t>XX</w:t>
            </w:r>
          </w:p>
          <w:p w14:paraId="2C97ED95" w14:textId="2C1DD57B" w:rsidR="000E178C" w:rsidRDefault="000E178C" w:rsidP="004C464E">
            <w:pPr>
              <w:rPr>
                <w:sz w:val="28"/>
                <w:szCs w:val="28"/>
                <w:lang w:val="en-IN"/>
              </w:rPr>
            </w:pPr>
            <w:r>
              <w:rPr>
                <w:sz w:val="28"/>
                <w:szCs w:val="28"/>
                <w:lang w:val="en-IN"/>
              </w:rPr>
              <w:t>XX</w:t>
            </w:r>
          </w:p>
          <w:p w14:paraId="5586300A" w14:textId="32AF4836" w:rsidR="0060418D" w:rsidRDefault="0060418D" w:rsidP="004C464E">
            <w:pPr>
              <w:rPr>
                <w:sz w:val="28"/>
                <w:szCs w:val="28"/>
                <w:lang w:val="en-IN"/>
              </w:rPr>
            </w:pPr>
          </w:p>
        </w:tc>
        <w:tc>
          <w:tcPr>
            <w:tcW w:w="3115" w:type="dxa"/>
          </w:tcPr>
          <w:p w14:paraId="71056244" w14:textId="77777777" w:rsidR="003530E2" w:rsidRDefault="003530E2" w:rsidP="004C464E">
            <w:pPr>
              <w:rPr>
                <w:sz w:val="28"/>
                <w:szCs w:val="28"/>
                <w:lang w:val="en-IN"/>
              </w:rPr>
            </w:pPr>
            <w:r>
              <w:rPr>
                <w:sz w:val="28"/>
                <w:szCs w:val="28"/>
                <w:lang w:val="en-IN"/>
              </w:rPr>
              <w:t>By Gross Profit</w:t>
            </w:r>
          </w:p>
          <w:p w14:paraId="5B4D2585" w14:textId="77777777" w:rsidR="003530E2" w:rsidRDefault="003530E2" w:rsidP="004C464E">
            <w:pPr>
              <w:rPr>
                <w:sz w:val="28"/>
                <w:szCs w:val="28"/>
                <w:lang w:val="en-IN"/>
              </w:rPr>
            </w:pPr>
            <w:r>
              <w:rPr>
                <w:sz w:val="28"/>
                <w:szCs w:val="28"/>
                <w:lang w:val="en-IN"/>
              </w:rPr>
              <w:t>By Indirect Incomes (all)</w:t>
            </w:r>
          </w:p>
          <w:p w14:paraId="62EA70D7" w14:textId="762376CE" w:rsidR="0060418D" w:rsidRDefault="0060418D" w:rsidP="004C464E">
            <w:pPr>
              <w:rPr>
                <w:sz w:val="28"/>
                <w:szCs w:val="28"/>
                <w:lang w:val="en-IN"/>
              </w:rPr>
            </w:pPr>
            <w:r>
              <w:rPr>
                <w:sz w:val="28"/>
                <w:szCs w:val="28"/>
                <w:lang w:val="en-IN"/>
              </w:rPr>
              <w:t>By Discount received</w:t>
            </w:r>
          </w:p>
          <w:p w14:paraId="4991AD9A" w14:textId="449E510B" w:rsidR="000318B6" w:rsidRDefault="000318B6" w:rsidP="004C464E">
            <w:pPr>
              <w:rPr>
                <w:sz w:val="28"/>
                <w:szCs w:val="28"/>
                <w:lang w:val="en-IN"/>
              </w:rPr>
            </w:pPr>
            <w:r>
              <w:rPr>
                <w:sz w:val="28"/>
                <w:szCs w:val="28"/>
                <w:lang w:val="en-IN"/>
              </w:rPr>
              <w:t>By Commission Received</w:t>
            </w:r>
          </w:p>
          <w:p w14:paraId="0897ECEA" w14:textId="603E29E9" w:rsidR="000318B6" w:rsidRDefault="000318B6" w:rsidP="004C464E">
            <w:pPr>
              <w:rPr>
                <w:sz w:val="28"/>
                <w:szCs w:val="28"/>
                <w:lang w:val="en-IN"/>
              </w:rPr>
            </w:pPr>
            <w:r>
              <w:rPr>
                <w:sz w:val="28"/>
                <w:szCs w:val="28"/>
                <w:lang w:val="en-IN"/>
              </w:rPr>
              <w:t>By Discount received</w:t>
            </w:r>
          </w:p>
          <w:p w14:paraId="4BDAA9B5" w14:textId="31B63ADB" w:rsidR="000318B6" w:rsidRDefault="000318B6" w:rsidP="004C464E">
            <w:pPr>
              <w:rPr>
                <w:sz w:val="28"/>
                <w:szCs w:val="28"/>
                <w:lang w:val="en-IN"/>
              </w:rPr>
            </w:pPr>
            <w:r>
              <w:rPr>
                <w:sz w:val="28"/>
                <w:szCs w:val="28"/>
                <w:lang w:val="en-IN"/>
              </w:rPr>
              <w:t>By Interest on Investment</w:t>
            </w:r>
          </w:p>
          <w:p w14:paraId="7AD24755" w14:textId="77777777" w:rsidR="0060418D" w:rsidRDefault="0060418D" w:rsidP="004C464E">
            <w:pPr>
              <w:rPr>
                <w:sz w:val="28"/>
                <w:szCs w:val="28"/>
                <w:lang w:val="en-IN"/>
              </w:rPr>
            </w:pPr>
          </w:p>
          <w:p w14:paraId="69EE56F7" w14:textId="77777777" w:rsidR="0060418D" w:rsidRDefault="0060418D" w:rsidP="004C464E">
            <w:pPr>
              <w:rPr>
                <w:sz w:val="28"/>
                <w:szCs w:val="28"/>
                <w:lang w:val="en-IN"/>
              </w:rPr>
            </w:pPr>
          </w:p>
          <w:p w14:paraId="3267D6C7" w14:textId="77777777" w:rsidR="0060418D" w:rsidRDefault="0060418D" w:rsidP="004C464E">
            <w:pPr>
              <w:rPr>
                <w:sz w:val="28"/>
                <w:szCs w:val="28"/>
                <w:lang w:val="en-IN"/>
              </w:rPr>
            </w:pPr>
          </w:p>
          <w:p w14:paraId="7C1B3F3B" w14:textId="77777777" w:rsidR="0060418D" w:rsidRDefault="0060418D" w:rsidP="004C464E">
            <w:pPr>
              <w:rPr>
                <w:sz w:val="28"/>
                <w:szCs w:val="28"/>
                <w:lang w:val="en-IN"/>
              </w:rPr>
            </w:pPr>
            <w:r>
              <w:rPr>
                <w:sz w:val="28"/>
                <w:szCs w:val="28"/>
                <w:lang w:val="en-IN"/>
              </w:rPr>
              <w:t>By Net Loss  (bal.)</w:t>
            </w:r>
          </w:p>
          <w:p w14:paraId="17EDE38D" w14:textId="48DA7C99" w:rsidR="0060418D" w:rsidRDefault="0060418D" w:rsidP="004C464E">
            <w:pPr>
              <w:rPr>
                <w:sz w:val="28"/>
                <w:szCs w:val="28"/>
                <w:lang w:val="en-IN"/>
              </w:rPr>
            </w:pPr>
            <w:r>
              <w:rPr>
                <w:sz w:val="28"/>
                <w:szCs w:val="28"/>
                <w:lang w:val="en-IN"/>
              </w:rPr>
              <w:t xml:space="preserve"> Dr &gt; Cr</w:t>
            </w:r>
          </w:p>
        </w:tc>
        <w:tc>
          <w:tcPr>
            <w:tcW w:w="1484" w:type="dxa"/>
          </w:tcPr>
          <w:p w14:paraId="7DCBDA62" w14:textId="77777777" w:rsidR="003530E2" w:rsidRDefault="0060418D" w:rsidP="004C464E">
            <w:pPr>
              <w:rPr>
                <w:sz w:val="28"/>
                <w:szCs w:val="28"/>
                <w:lang w:val="en-IN"/>
              </w:rPr>
            </w:pPr>
            <w:r>
              <w:rPr>
                <w:sz w:val="28"/>
                <w:szCs w:val="28"/>
                <w:lang w:val="en-IN"/>
              </w:rPr>
              <w:t xml:space="preserve"> XX</w:t>
            </w:r>
          </w:p>
          <w:p w14:paraId="71866D69" w14:textId="77777777" w:rsidR="0060418D" w:rsidRDefault="0060418D" w:rsidP="004C464E">
            <w:pPr>
              <w:rPr>
                <w:sz w:val="28"/>
                <w:szCs w:val="28"/>
                <w:lang w:val="en-IN"/>
              </w:rPr>
            </w:pPr>
            <w:r>
              <w:rPr>
                <w:sz w:val="28"/>
                <w:szCs w:val="28"/>
                <w:lang w:val="en-IN"/>
              </w:rPr>
              <w:t>XX</w:t>
            </w:r>
          </w:p>
          <w:p w14:paraId="33AAC1CD" w14:textId="36FCC3C4" w:rsidR="0060418D" w:rsidRDefault="0060418D" w:rsidP="004C464E">
            <w:pPr>
              <w:rPr>
                <w:sz w:val="28"/>
                <w:szCs w:val="28"/>
                <w:lang w:val="en-IN"/>
              </w:rPr>
            </w:pPr>
            <w:r>
              <w:rPr>
                <w:sz w:val="28"/>
                <w:szCs w:val="28"/>
                <w:lang w:val="en-IN"/>
              </w:rPr>
              <w:t>XX</w:t>
            </w:r>
          </w:p>
          <w:p w14:paraId="19EF18BD" w14:textId="58067B56" w:rsidR="000318B6" w:rsidRDefault="000318B6" w:rsidP="004C464E">
            <w:pPr>
              <w:rPr>
                <w:sz w:val="28"/>
                <w:szCs w:val="28"/>
                <w:lang w:val="en-IN"/>
              </w:rPr>
            </w:pPr>
            <w:r>
              <w:rPr>
                <w:sz w:val="28"/>
                <w:szCs w:val="28"/>
                <w:lang w:val="en-IN"/>
              </w:rPr>
              <w:t>XX</w:t>
            </w:r>
          </w:p>
          <w:p w14:paraId="0BB66B7C" w14:textId="0C1A3E77" w:rsidR="000318B6" w:rsidRDefault="000318B6" w:rsidP="004C464E">
            <w:pPr>
              <w:rPr>
                <w:sz w:val="28"/>
                <w:szCs w:val="28"/>
                <w:lang w:val="en-IN"/>
              </w:rPr>
            </w:pPr>
            <w:r>
              <w:rPr>
                <w:sz w:val="28"/>
                <w:szCs w:val="28"/>
                <w:lang w:val="en-IN"/>
              </w:rPr>
              <w:t>XX</w:t>
            </w:r>
          </w:p>
          <w:p w14:paraId="65DB23C2" w14:textId="22F7C316" w:rsidR="000318B6" w:rsidRDefault="000318B6" w:rsidP="004C464E">
            <w:pPr>
              <w:rPr>
                <w:sz w:val="28"/>
                <w:szCs w:val="28"/>
                <w:lang w:val="en-IN"/>
              </w:rPr>
            </w:pPr>
          </w:p>
          <w:p w14:paraId="1603F544" w14:textId="5AC28A27" w:rsidR="000318B6" w:rsidRDefault="000318B6" w:rsidP="004C464E">
            <w:pPr>
              <w:rPr>
                <w:sz w:val="28"/>
                <w:szCs w:val="28"/>
                <w:lang w:val="en-IN"/>
              </w:rPr>
            </w:pPr>
            <w:r>
              <w:rPr>
                <w:sz w:val="28"/>
                <w:szCs w:val="28"/>
                <w:lang w:val="en-IN"/>
              </w:rPr>
              <w:t>XX</w:t>
            </w:r>
          </w:p>
          <w:p w14:paraId="1291BCF4" w14:textId="77777777" w:rsidR="0060418D" w:rsidRDefault="0060418D" w:rsidP="004C464E">
            <w:pPr>
              <w:rPr>
                <w:sz w:val="28"/>
                <w:szCs w:val="28"/>
                <w:lang w:val="en-IN"/>
              </w:rPr>
            </w:pPr>
          </w:p>
          <w:p w14:paraId="3C5BBFAA" w14:textId="77777777" w:rsidR="0060418D" w:rsidRDefault="0060418D" w:rsidP="004C464E">
            <w:pPr>
              <w:rPr>
                <w:sz w:val="28"/>
                <w:szCs w:val="28"/>
                <w:lang w:val="en-IN"/>
              </w:rPr>
            </w:pPr>
          </w:p>
          <w:p w14:paraId="4ACC8D7A" w14:textId="77777777" w:rsidR="0060418D" w:rsidRDefault="0060418D" w:rsidP="004C464E">
            <w:pPr>
              <w:rPr>
                <w:sz w:val="28"/>
                <w:szCs w:val="28"/>
                <w:lang w:val="en-IN"/>
              </w:rPr>
            </w:pPr>
          </w:p>
          <w:p w14:paraId="1C3F4BA0" w14:textId="05758D54" w:rsidR="0060418D" w:rsidRDefault="0060418D" w:rsidP="004C464E">
            <w:pPr>
              <w:rPr>
                <w:sz w:val="28"/>
                <w:szCs w:val="28"/>
                <w:lang w:val="en-IN"/>
              </w:rPr>
            </w:pPr>
            <w:r>
              <w:rPr>
                <w:sz w:val="28"/>
                <w:szCs w:val="28"/>
                <w:lang w:val="en-IN"/>
              </w:rPr>
              <w:t>XX</w:t>
            </w:r>
          </w:p>
        </w:tc>
      </w:tr>
      <w:tr w:rsidR="0060418D" w14:paraId="5B5AD649" w14:textId="77777777" w:rsidTr="003530E2">
        <w:tc>
          <w:tcPr>
            <w:tcW w:w="3505" w:type="dxa"/>
          </w:tcPr>
          <w:p w14:paraId="7510BF07" w14:textId="77777777" w:rsidR="0060418D" w:rsidRDefault="0060418D" w:rsidP="004C464E">
            <w:pPr>
              <w:rPr>
                <w:sz w:val="28"/>
                <w:szCs w:val="28"/>
                <w:lang w:val="en-IN"/>
              </w:rPr>
            </w:pPr>
          </w:p>
        </w:tc>
        <w:tc>
          <w:tcPr>
            <w:tcW w:w="1138" w:type="dxa"/>
          </w:tcPr>
          <w:p w14:paraId="1E7D6A21" w14:textId="771F25C3" w:rsidR="0060418D" w:rsidRDefault="0060418D" w:rsidP="004C464E">
            <w:pPr>
              <w:rPr>
                <w:sz w:val="28"/>
                <w:szCs w:val="28"/>
                <w:lang w:val="en-IN"/>
              </w:rPr>
            </w:pPr>
            <w:r>
              <w:rPr>
                <w:sz w:val="28"/>
                <w:szCs w:val="28"/>
                <w:lang w:val="en-IN"/>
              </w:rPr>
              <w:t xml:space="preserve"> XX</w:t>
            </w:r>
          </w:p>
        </w:tc>
        <w:tc>
          <w:tcPr>
            <w:tcW w:w="3115" w:type="dxa"/>
          </w:tcPr>
          <w:p w14:paraId="4C5D394C" w14:textId="77777777" w:rsidR="0060418D" w:rsidRDefault="0060418D" w:rsidP="004C464E">
            <w:pPr>
              <w:rPr>
                <w:sz w:val="28"/>
                <w:szCs w:val="28"/>
                <w:lang w:val="en-IN"/>
              </w:rPr>
            </w:pPr>
          </w:p>
        </w:tc>
        <w:tc>
          <w:tcPr>
            <w:tcW w:w="1484" w:type="dxa"/>
          </w:tcPr>
          <w:p w14:paraId="2F6BF320" w14:textId="6F2AA1AB" w:rsidR="0060418D" w:rsidRDefault="0060418D" w:rsidP="004C464E">
            <w:pPr>
              <w:rPr>
                <w:sz w:val="28"/>
                <w:szCs w:val="28"/>
                <w:lang w:val="en-IN"/>
              </w:rPr>
            </w:pPr>
            <w:r>
              <w:rPr>
                <w:sz w:val="28"/>
                <w:szCs w:val="28"/>
                <w:lang w:val="en-IN"/>
              </w:rPr>
              <w:t>XX</w:t>
            </w:r>
          </w:p>
        </w:tc>
      </w:tr>
    </w:tbl>
    <w:p w14:paraId="05E6E6FE" w14:textId="77777777" w:rsidR="003530E2" w:rsidRPr="003530E2" w:rsidRDefault="003530E2" w:rsidP="004C464E">
      <w:pPr>
        <w:rPr>
          <w:sz w:val="28"/>
          <w:szCs w:val="28"/>
          <w:lang w:val="en-IN"/>
        </w:rPr>
      </w:pPr>
    </w:p>
    <w:p w14:paraId="70F992D6" w14:textId="77777777" w:rsidR="00C955F9" w:rsidRPr="00C955F9" w:rsidRDefault="00C955F9" w:rsidP="00C955F9">
      <w:pPr>
        <w:rPr>
          <w:sz w:val="28"/>
          <w:szCs w:val="28"/>
          <w:lang w:val="en-IN"/>
        </w:rPr>
      </w:pPr>
      <w:r w:rsidRPr="00C955F9">
        <w:rPr>
          <w:sz w:val="28"/>
          <w:szCs w:val="28"/>
          <w:lang w:val="en-IN"/>
        </w:rPr>
        <w:t>Illustration 6</w:t>
      </w:r>
    </w:p>
    <w:p w14:paraId="0AB1E8AC" w14:textId="7210373C" w:rsidR="00C955F9" w:rsidRPr="00C955F9" w:rsidRDefault="00C955F9" w:rsidP="00C955F9">
      <w:pPr>
        <w:rPr>
          <w:sz w:val="28"/>
          <w:szCs w:val="28"/>
          <w:lang w:val="en-IN"/>
        </w:rPr>
      </w:pPr>
      <w:r w:rsidRPr="00C955F9">
        <w:rPr>
          <w:sz w:val="28"/>
          <w:szCs w:val="28"/>
          <w:lang w:val="en-IN"/>
        </w:rPr>
        <w:t>From the following balances obtained from the few accounts of Mr. H. Balaram. Prepare</w:t>
      </w:r>
      <w:r w:rsidR="00033259">
        <w:rPr>
          <w:sz w:val="28"/>
          <w:szCs w:val="28"/>
          <w:lang w:val="en-IN"/>
        </w:rPr>
        <w:t xml:space="preserve"> </w:t>
      </w:r>
      <w:r w:rsidRPr="00C955F9">
        <w:rPr>
          <w:sz w:val="28"/>
          <w:szCs w:val="28"/>
          <w:lang w:val="en-IN"/>
        </w:rPr>
        <w:t>the Trading</w:t>
      </w:r>
      <w:r>
        <w:rPr>
          <w:sz w:val="28"/>
          <w:szCs w:val="28"/>
          <w:lang w:val="en-IN"/>
        </w:rPr>
        <w:t xml:space="preserve"> Account</w:t>
      </w:r>
      <w:r w:rsidRPr="00C955F9">
        <w:rPr>
          <w:sz w:val="28"/>
          <w:szCs w:val="28"/>
          <w:lang w:val="en-IN"/>
        </w:rPr>
        <w:t xml:space="preserve"> and Profit and Loss Account.</w:t>
      </w:r>
    </w:p>
    <w:p w14:paraId="6637C062" w14:textId="77777777" w:rsidR="00C955F9" w:rsidRPr="00C955F9" w:rsidRDefault="00C955F9" w:rsidP="00C955F9">
      <w:pPr>
        <w:rPr>
          <w:sz w:val="28"/>
          <w:szCs w:val="28"/>
          <w:lang w:val="en-IN"/>
        </w:rPr>
      </w:pPr>
      <w:r w:rsidRPr="00C955F9">
        <w:rPr>
          <w:sz w:val="28"/>
          <w:szCs w:val="28"/>
          <w:lang w:val="en-IN"/>
        </w:rPr>
        <w:t>``</w:t>
      </w:r>
    </w:p>
    <w:p w14:paraId="03DC6EC2" w14:textId="77777777" w:rsidR="00C955F9" w:rsidRPr="00C955F9" w:rsidRDefault="00C955F9" w:rsidP="00C955F9">
      <w:pPr>
        <w:rPr>
          <w:sz w:val="28"/>
          <w:szCs w:val="28"/>
          <w:lang w:val="en-IN"/>
        </w:rPr>
      </w:pPr>
      <w:r w:rsidRPr="00C955F9">
        <w:rPr>
          <w:sz w:val="28"/>
          <w:szCs w:val="28"/>
          <w:lang w:val="en-IN"/>
        </w:rPr>
        <w:t>Stock on Apr. 01, 2016</w:t>
      </w:r>
      <w:r>
        <w:rPr>
          <w:sz w:val="28"/>
          <w:szCs w:val="28"/>
          <w:lang w:val="en-IN"/>
        </w:rPr>
        <w:t xml:space="preserve"> :     </w:t>
      </w:r>
      <w:r w:rsidRPr="00C955F9">
        <w:rPr>
          <w:sz w:val="28"/>
          <w:szCs w:val="28"/>
          <w:lang w:val="en-IN"/>
        </w:rPr>
        <w:t>8,000</w:t>
      </w:r>
      <w:r>
        <w:rPr>
          <w:sz w:val="28"/>
          <w:szCs w:val="28"/>
          <w:lang w:val="en-IN"/>
        </w:rPr>
        <w:t xml:space="preserve">                 </w:t>
      </w:r>
      <w:r w:rsidRPr="00C955F9">
        <w:rPr>
          <w:sz w:val="28"/>
          <w:szCs w:val="28"/>
          <w:lang w:val="en-IN"/>
        </w:rPr>
        <w:t>Bad debts</w:t>
      </w:r>
      <w:r>
        <w:rPr>
          <w:sz w:val="28"/>
          <w:szCs w:val="28"/>
          <w:lang w:val="en-IN"/>
        </w:rPr>
        <w:t xml:space="preserve">                </w:t>
      </w:r>
      <w:r w:rsidRPr="00C955F9">
        <w:rPr>
          <w:sz w:val="28"/>
          <w:szCs w:val="28"/>
          <w:lang w:val="en-IN"/>
        </w:rPr>
        <w:t>1,200</w:t>
      </w:r>
    </w:p>
    <w:p w14:paraId="3A91C552" w14:textId="77777777" w:rsidR="00C955F9" w:rsidRPr="00C955F9" w:rsidRDefault="00C955F9" w:rsidP="00C955F9">
      <w:pPr>
        <w:rPr>
          <w:sz w:val="28"/>
          <w:szCs w:val="28"/>
          <w:lang w:val="en-IN"/>
        </w:rPr>
      </w:pPr>
      <w:r w:rsidRPr="00C955F9">
        <w:rPr>
          <w:sz w:val="28"/>
          <w:szCs w:val="28"/>
          <w:lang w:val="en-IN"/>
        </w:rPr>
        <w:t>Purchases for the year</w:t>
      </w:r>
      <w:r>
        <w:rPr>
          <w:sz w:val="28"/>
          <w:szCs w:val="28"/>
          <w:lang w:val="en-IN"/>
        </w:rPr>
        <w:t xml:space="preserve">     </w:t>
      </w:r>
      <w:r w:rsidRPr="00C955F9">
        <w:rPr>
          <w:sz w:val="28"/>
          <w:szCs w:val="28"/>
          <w:lang w:val="en-IN"/>
        </w:rPr>
        <w:t>22,000</w:t>
      </w:r>
      <w:r>
        <w:rPr>
          <w:sz w:val="28"/>
          <w:szCs w:val="28"/>
          <w:lang w:val="en-IN"/>
        </w:rPr>
        <w:t xml:space="preserve">                        </w:t>
      </w:r>
      <w:r w:rsidRPr="00C955F9">
        <w:rPr>
          <w:sz w:val="28"/>
          <w:szCs w:val="28"/>
          <w:lang w:val="en-IN"/>
        </w:rPr>
        <w:t>Rent</w:t>
      </w:r>
      <w:r>
        <w:rPr>
          <w:sz w:val="28"/>
          <w:szCs w:val="28"/>
          <w:lang w:val="en-IN"/>
        </w:rPr>
        <w:t xml:space="preserve">                     </w:t>
      </w:r>
      <w:r w:rsidRPr="00C955F9">
        <w:rPr>
          <w:sz w:val="28"/>
          <w:szCs w:val="28"/>
          <w:lang w:val="en-IN"/>
        </w:rPr>
        <w:t>1,200</w:t>
      </w:r>
    </w:p>
    <w:p w14:paraId="054BA127" w14:textId="77777777" w:rsidR="00C955F9" w:rsidRPr="00C955F9" w:rsidRDefault="00C955F9" w:rsidP="00C955F9">
      <w:pPr>
        <w:rPr>
          <w:sz w:val="28"/>
          <w:szCs w:val="28"/>
          <w:lang w:val="en-IN"/>
        </w:rPr>
      </w:pPr>
      <w:r w:rsidRPr="00C955F9">
        <w:rPr>
          <w:sz w:val="28"/>
          <w:szCs w:val="28"/>
          <w:lang w:val="en-IN"/>
        </w:rPr>
        <w:t>Sales for the year</w:t>
      </w:r>
      <w:r>
        <w:rPr>
          <w:sz w:val="28"/>
          <w:szCs w:val="28"/>
          <w:lang w:val="en-IN"/>
        </w:rPr>
        <w:t xml:space="preserve">             </w:t>
      </w:r>
      <w:r w:rsidRPr="00C955F9">
        <w:rPr>
          <w:sz w:val="28"/>
          <w:szCs w:val="28"/>
          <w:lang w:val="en-IN"/>
        </w:rPr>
        <w:t>42,000</w:t>
      </w:r>
      <w:r>
        <w:rPr>
          <w:sz w:val="28"/>
          <w:szCs w:val="28"/>
          <w:lang w:val="en-IN"/>
        </w:rPr>
        <w:t xml:space="preserve">                        </w:t>
      </w:r>
      <w:r w:rsidRPr="00C955F9">
        <w:rPr>
          <w:sz w:val="28"/>
          <w:szCs w:val="28"/>
          <w:lang w:val="en-IN"/>
        </w:rPr>
        <w:t>Discount allowed</w:t>
      </w:r>
      <w:r>
        <w:rPr>
          <w:sz w:val="28"/>
          <w:szCs w:val="28"/>
          <w:lang w:val="en-IN"/>
        </w:rPr>
        <w:t xml:space="preserve">   </w:t>
      </w:r>
      <w:r w:rsidRPr="00C955F9">
        <w:rPr>
          <w:sz w:val="28"/>
          <w:szCs w:val="28"/>
          <w:lang w:val="en-IN"/>
        </w:rPr>
        <w:t>600</w:t>
      </w:r>
    </w:p>
    <w:p w14:paraId="4171F7C9" w14:textId="77777777" w:rsidR="00C955F9" w:rsidRPr="00C955F9" w:rsidRDefault="00C955F9" w:rsidP="00C955F9">
      <w:pPr>
        <w:rPr>
          <w:sz w:val="28"/>
          <w:szCs w:val="28"/>
          <w:lang w:val="en-IN"/>
        </w:rPr>
      </w:pPr>
      <w:r w:rsidRPr="00C955F9">
        <w:rPr>
          <w:sz w:val="28"/>
          <w:szCs w:val="28"/>
          <w:lang w:val="en-IN"/>
        </w:rPr>
        <w:t>Purchase expenses</w:t>
      </w:r>
      <w:r>
        <w:rPr>
          <w:sz w:val="28"/>
          <w:szCs w:val="28"/>
          <w:lang w:val="en-IN"/>
        </w:rPr>
        <w:t xml:space="preserve">             </w:t>
      </w:r>
      <w:r w:rsidRPr="00C955F9">
        <w:rPr>
          <w:sz w:val="28"/>
          <w:szCs w:val="28"/>
          <w:lang w:val="en-IN"/>
        </w:rPr>
        <w:t>2,500</w:t>
      </w:r>
      <w:r>
        <w:rPr>
          <w:sz w:val="28"/>
          <w:szCs w:val="28"/>
          <w:lang w:val="en-IN"/>
        </w:rPr>
        <w:t xml:space="preserve">                       </w:t>
      </w:r>
      <w:r w:rsidRPr="00C955F9">
        <w:rPr>
          <w:sz w:val="28"/>
          <w:szCs w:val="28"/>
          <w:lang w:val="en-IN"/>
        </w:rPr>
        <w:t>Commission paid</w:t>
      </w:r>
      <w:r>
        <w:rPr>
          <w:sz w:val="28"/>
          <w:szCs w:val="28"/>
          <w:lang w:val="en-IN"/>
        </w:rPr>
        <w:t xml:space="preserve">    </w:t>
      </w:r>
      <w:r w:rsidRPr="00C955F9">
        <w:rPr>
          <w:sz w:val="28"/>
          <w:szCs w:val="28"/>
          <w:lang w:val="en-IN"/>
        </w:rPr>
        <w:t>1,100</w:t>
      </w:r>
    </w:p>
    <w:p w14:paraId="4C3BB0B6" w14:textId="77777777" w:rsidR="00C955F9" w:rsidRPr="00C955F9" w:rsidRDefault="00C955F9" w:rsidP="00C955F9">
      <w:pPr>
        <w:rPr>
          <w:sz w:val="28"/>
          <w:szCs w:val="28"/>
          <w:lang w:val="en-IN"/>
        </w:rPr>
      </w:pPr>
      <w:r w:rsidRPr="00C955F9">
        <w:rPr>
          <w:sz w:val="28"/>
          <w:szCs w:val="28"/>
          <w:lang w:val="en-IN"/>
        </w:rPr>
        <w:t>Salaries and wages</w:t>
      </w:r>
      <w:r>
        <w:rPr>
          <w:sz w:val="28"/>
          <w:szCs w:val="28"/>
          <w:lang w:val="en-IN"/>
        </w:rPr>
        <w:t xml:space="preserve">              </w:t>
      </w:r>
      <w:r w:rsidRPr="00C955F9">
        <w:rPr>
          <w:sz w:val="28"/>
          <w:szCs w:val="28"/>
          <w:lang w:val="en-IN"/>
        </w:rPr>
        <w:t>3,500</w:t>
      </w:r>
      <w:r>
        <w:rPr>
          <w:sz w:val="28"/>
          <w:szCs w:val="28"/>
          <w:lang w:val="en-IN"/>
        </w:rPr>
        <w:t xml:space="preserve">                         </w:t>
      </w:r>
      <w:r w:rsidRPr="00C955F9">
        <w:rPr>
          <w:sz w:val="28"/>
          <w:szCs w:val="28"/>
          <w:lang w:val="en-IN"/>
        </w:rPr>
        <w:t>Sales expenses</w:t>
      </w:r>
      <w:r>
        <w:rPr>
          <w:sz w:val="28"/>
          <w:szCs w:val="28"/>
          <w:lang w:val="en-IN"/>
        </w:rPr>
        <w:t xml:space="preserve">        </w:t>
      </w:r>
      <w:r w:rsidRPr="00C955F9">
        <w:rPr>
          <w:sz w:val="28"/>
          <w:szCs w:val="28"/>
          <w:lang w:val="en-IN"/>
        </w:rPr>
        <w:t>600</w:t>
      </w:r>
    </w:p>
    <w:p w14:paraId="28F71607" w14:textId="77777777" w:rsidR="00C955F9" w:rsidRPr="00C955F9" w:rsidRDefault="00C955F9" w:rsidP="00C955F9">
      <w:pPr>
        <w:rPr>
          <w:sz w:val="28"/>
          <w:szCs w:val="28"/>
          <w:lang w:val="en-IN"/>
        </w:rPr>
      </w:pPr>
      <w:r w:rsidRPr="00C955F9">
        <w:rPr>
          <w:sz w:val="28"/>
          <w:szCs w:val="28"/>
          <w:lang w:val="en-IN"/>
        </w:rPr>
        <w:t>Advertisement</w:t>
      </w:r>
      <w:r>
        <w:rPr>
          <w:sz w:val="28"/>
          <w:szCs w:val="28"/>
          <w:lang w:val="en-IN"/>
        </w:rPr>
        <w:t xml:space="preserve">                     </w:t>
      </w:r>
      <w:r w:rsidRPr="00C955F9">
        <w:rPr>
          <w:sz w:val="28"/>
          <w:szCs w:val="28"/>
          <w:lang w:val="en-IN"/>
        </w:rPr>
        <w:t>1,000</w:t>
      </w:r>
      <w:r>
        <w:rPr>
          <w:sz w:val="28"/>
          <w:szCs w:val="28"/>
          <w:lang w:val="en-IN"/>
        </w:rPr>
        <w:t xml:space="preserve">                                             </w:t>
      </w:r>
      <w:r w:rsidRPr="00C955F9">
        <w:rPr>
          <w:sz w:val="28"/>
          <w:szCs w:val="28"/>
          <w:lang w:val="en-IN"/>
        </w:rPr>
        <w:t>Repairs</w:t>
      </w:r>
      <w:r>
        <w:rPr>
          <w:sz w:val="28"/>
          <w:szCs w:val="28"/>
          <w:lang w:val="en-IN"/>
        </w:rPr>
        <w:t xml:space="preserve">    </w:t>
      </w:r>
      <w:r w:rsidRPr="00C955F9">
        <w:rPr>
          <w:sz w:val="28"/>
          <w:szCs w:val="28"/>
          <w:lang w:val="en-IN"/>
        </w:rPr>
        <w:t>600</w:t>
      </w:r>
    </w:p>
    <w:p w14:paraId="2A14D134" w14:textId="15576F6A" w:rsidR="00C955F9" w:rsidRDefault="00C955F9" w:rsidP="00C955F9">
      <w:pPr>
        <w:rPr>
          <w:sz w:val="28"/>
          <w:szCs w:val="28"/>
          <w:lang w:val="en-IN"/>
        </w:rPr>
      </w:pPr>
      <w:r w:rsidRPr="00C955F9">
        <w:rPr>
          <w:sz w:val="28"/>
          <w:szCs w:val="28"/>
          <w:lang w:val="en-IN"/>
        </w:rPr>
        <w:t>Closing stock on March 31, 2017 is ` 4,500</w:t>
      </w:r>
    </w:p>
    <w:p w14:paraId="5659F353" w14:textId="5C031E2B" w:rsidR="007A5688" w:rsidRDefault="007A5688" w:rsidP="00C955F9">
      <w:pPr>
        <w:rPr>
          <w:sz w:val="28"/>
          <w:szCs w:val="28"/>
          <w:lang w:val="en-IN"/>
        </w:rPr>
      </w:pPr>
      <w:r>
        <w:rPr>
          <w:sz w:val="28"/>
          <w:szCs w:val="28"/>
          <w:lang w:val="en-IN"/>
        </w:rPr>
        <w:lastRenderedPageBreak/>
        <w:t>Soln.</w:t>
      </w:r>
    </w:p>
    <w:p w14:paraId="442E7CAE" w14:textId="77777777" w:rsidR="00033259" w:rsidRDefault="007A5688" w:rsidP="00C955F9">
      <w:pPr>
        <w:rPr>
          <w:sz w:val="28"/>
          <w:szCs w:val="28"/>
          <w:lang w:val="en-IN"/>
        </w:rPr>
      </w:pPr>
      <w:r>
        <w:rPr>
          <w:sz w:val="28"/>
          <w:szCs w:val="28"/>
          <w:lang w:val="en-IN"/>
        </w:rPr>
        <w:t xml:space="preserve">                                </w:t>
      </w:r>
    </w:p>
    <w:p w14:paraId="7EA94576" w14:textId="6A5819E0" w:rsidR="007A5688" w:rsidRDefault="00033259" w:rsidP="00C955F9">
      <w:pPr>
        <w:rPr>
          <w:sz w:val="28"/>
          <w:szCs w:val="28"/>
          <w:lang w:val="en-IN"/>
        </w:rPr>
      </w:pPr>
      <w:r>
        <w:rPr>
          <w:sz w:val="28"/>
          <w:szCs w:val="28"/>
          <w:lang w:val="en-IN"/>
        </w:rPr>
        <w:t xml:space="preserve">                                      </w:t>
      </w:r>
      <w:r w:rsidR="007A5688">
        <w:rPr>
          <w:sz w:val="28"/>
          <w:szCs w:val="28"/>
          <w:lang w:val="en-IN"/>
        </w:rPr>
        <w:t xml:space="preserve"> Trading Account</w:t>
      </w:r>
    </w:p>
    <w:p w14:paraId="4E67D425" w14:textId="51443114" w:rsidR="007A5688" w:rsidRDefault="007A5688" w:rsidP="00C955F9">
      <w:pPr>
        <w:rPr>
          <w:sz w:val="28"/>
          <w:szCs w:val="28"/>
          <w:lang w:val="en-IN"/>
        </w:rPr>
      </w:pPr>
      <w:r>
        <w:rPr>
          <w:sz w:val="28"/>
          <w:szCs w:val="28"/>
          <w:lang w:val="en-IN"/>
        </w:rPr>
        <w:t xml:space="preserve">     Dr                  For the year ended 31</w:t>
      </w:r>
      <w:r w:rsidRPr="007A5688">
        <w:rPr>
          <w:sz w:val="28"/>
          <w:szCs w:val="28"/>
          <w:vertAlign w:val="superscript"/>
          <w:lang w:val="en-IN"/>
        </w:rPr>
        <w:t>st</w:t>
      </w:r>
      <w:r>
        <w:rPr>
          <w:sz w:val="28"/>
          <w:szCs w:val="28"/>
          <w:lang w:val="en-IN"/>
        </w:rPr>
        <w:t xml:space="preserve"> March 2017              Cr</w:t>
      </w:r>
    </w:p>
    <w:tbl>
      <w:tblPr>
        <w:tblStyle w:val="TableGrid"/>
        <w:tblW w:w="0" w:type="auto"/>
        <w:tblLook w:val="04A0" w:firstRow="1" w:lastRow="0" w:firstColumn="1" w:lastColumn="0" w:noHBand="0" w:noVBand="1"/>
      </w:tblPr>
      <w:tblGrid>
        <w:gridCol w:w="3168"/>
        <w:gridCol w:w="1452"/>
        <w:gridCol w:w="3138"/>
        <w:gridCol w:w="1484"/>
      </w:tblGrid>
      <w:tr w:rsidR="007A5688" w14:paraId="100AE4E0" w14:textId="77777777" w:rsidTr="007A5688">
        <w:tc>
          <w:tcPr>
            <w:tcW w:w="3168" w:type="dxa"/>
          </w:tcPr>
          <w:p w14:paraId="1902E895" w14:textId="5E79327D" w:rsidR="007A5688" w:rsidRDefault="007A5688" w:rsidP="00C955F9">
            <w:pPr>
              <w:rPr>
                <w:sz w:val="28"/>
                <w:szCs w:val="28"/>
                <w:lang w:val="en-IN"/>
              </w:rPr>
            </w:pPr>
            <w:r>
              <w:rPr>
                <w:sz w:val="28"/>
                <w:szCs w:val="28"/>
                <w:lang w:val="en-IN"/>
              </w:rPr>
              <w:t>Particulars</w:t>
            </w:r>
          </w:p>
        </w:tc>
        <w:tc>
          <w:tcPr>
            <w:tcW w:w="1452" w:type="dxa"/>
          </w:tcPr>
          <w:p w14:paraId="1FA150CE" w14:textId="1D0FF148" w:rsidR="007A5688" w:rsidRDefault="007A5688" w:rsidP="00C955F9">
            <w:pPr>
              <w:rPr>
                <w:sz w:val="28"/>
                <w:szCs w:val="28"/>
                <w:lang w:val="en-IN"/>
              </w:rPr>
            </w:pPr>
            <w:r>
              <w:rPr>
                <w:sz w:val="28"/>
                <w:szCs w:val="28"/>
                <w:lang w:val="en-IN"/>
              </w:rPr>
              <w:t>Rs</w:t>
            </w:r>
          </w:p>
        </w:tc>
        <w:tc>
          <w:tcPr>
            <w:tcW w:w="3138" w:type="dxa"/>
          </w:tcPr>
          <w:p w14:paraId="0AA5BCEA" w14:textId="011867FD" w:rsidR="007A5688" w:rsidRDefault="007A5688" w:rsidP="00C955F9">
            <w:pPr>
              <w:rPr>
                <w:sz w:val="28"/>
                <w:szCs w:val="28"/>
                <w:lang w:val="en-IN"/>
              </w:rPr>
            </w:pPr>
            <w:r>
              <w:rPr>
                <w:sz w:val="28"/>
                <w:szCs w:val="28"/>
                <w:lang w:val="en-IN"/>
              </w:rPr>
              <w:t>Particulars</w:t>
            </w:r>
          </w:p>
        </w:tc>
        <w:tc>
          <w:tcPr>
            <w:tcW w:w="1484" w:type="dxa"/>
          </w:tcPr>
          <w:p w14:paraId="134D1AD4" w14:textId="38B2F321" w:rsidR="007A5688" w:rsidRDefault="007A5688" w:rsidP="00C955F9">
            <w:pPr>
              <w:rPr>
                <w:sz w:val="28"/>
                <w:szCs w:val="28"/>
                <w:lang w:val="en-IN"/>
              </w:rPr>
            </w:pPr>
            <w:r>
              <w:rPr>
                <w:sz w:val="28"/>
                <w:szCs w:val="28"/>
                <w:lang w:val="en-IN"/>
              </w:rPr>
              <w:t>Rs</w:t>
            </w:r>
          </w:p>
        </w:tc>
      </w:tr>
      <w:tr w:rsidR="007A5688" w14:paraId="6559F9AB" w14:textId="77777777" w:rsidTr="007A5688">
        <w:tc>
          <w:tcPr>
            <w:tcW w:w="3168" w:type="dxa"/>
          </w:tcPr>
          <w:p w14:paraId="5E139698" w14:textId="77777777" w:rsidR="007A5688" w:rsidRDefault="00FE13A8" w:rsidP="00C955F9">
            <w:pPr>
              <w:rPr>
                <w:sz w:val="28"/>
                <w:szCs w:val="28"/>
                <w:lang w:val="en-IN"/>
              </w:rPr>
            </w:pPr>
            <w:r>
              <w:rPr>
                <w:sz w:val="28"/>
                <w:szCs w:val="28"/>
                <w:lang w:val="en-IN"/>
              </w:rPr>
              <w:t xml:space="preserve">To Opening </w:t>
            </w:r>
            <w:r w:rsidRPr="00C955F9">
              <w:rPr>
                <w:sz w:val="28"/>
                <w:szCs w:val="28"/>
                <w:lang w:val="en-IN"/>
              </w:rPr>
              <w:t>Stock</w:t>
            </w:r>
          </w:p>
          <w:p w14:paraId="75E5522C" w14:textId="77777777" w:rsidR="00033259" w:rsidRDefault="00033259" w:rsidP="00C955F9">
            <w:pPr>
              <w:rPr>
                <w:sz w:val="28"/>
                <w:szCs w:val="28"/>
                <w:lang w:val="en-IN"/>
              </w:rPr>
            </w:pPr>
            <w:r>
              <w:rPr>
                <w:sz w:val="28"/>
                <w:szCs w:val="28"/>
                <w:lang w:val="en-IN"/>
              </w:rPr>
              <w:t xml:space="preserve">To </w:t>
            </w:r>
            <w:r w:rsidRPr="00C955F9">
              <w:rPr>
                <w:sz w:val="28"/>
                <w:szCs w:val="28"/>
                <w:lang w:val="en-IN"/>
              </w:rPr>
              <w:t>Purchases</w:t>
            </w:r>
          </w:p>
          <w:p w14:paraId="41A15E67" w14:textId="77777777" w:rsidR="00457FFB" w:rsidRDefault="00033259" w:rsidP="00C955F9">
            <w:pPr>
              <w:rPr>
                <w:sz w:val="28"/>
                <w:szCs w:val="28"/>
                <w:lang w:val="en-IN"/>
              </w:rPr>
            </w:pPr>
            <w:r>
              <w:rPr>
                <w:sz w:val="28"/>
                <w:szCs w:val="28"/>
                <w:lang w:val="en-IN"/>
              </w:rPr>
              <w:t xml:space="preserve">To </w:t>
            </w:r>
            <w:r w:rsidRPr="00C955F9">
              <w:rPr>
                <w:sz w:val="28"/>
                <w:szCs w:val="28"/>
                <w:lang w:val="en-IN"/>
              </w:rPr>
              <w:t>Purchase expenses</w:t>
            </w:r>
            <w:r>
              <w:rPr>
                <w:sz w:val="28"/>
                <w:szCs w:val="28"/>
                <w:lang w:val="en-IN"/>
              </w:rPr>
              <w:t xml:space="preserve">  </w:t>
            </w:r>
          </w:p>
          <w:p w14:paraId="6D49A8DD" w14:textId="7184A41D" w:rsidR="00033259" w:rsidRDefault="00457FFB" w:rsidP="00C955F9">
            <w:pPr>
              <w:rPr>
                <w:sz w:val="28"/>
                <w:szCs w:val="28"/>
                <w:lang w:val="en-IN"/>
              </w:rPr>
            </w:pPr>
            <w:r>
              <w:rPr>
                <w:sz w:val="28"/>
                <w:szCs w:val="28"/>
                <w:lang w:val="en-IN"/>
              </w:rPr>
              <w:t>To Gross Profit (bal.)</w:t>
            </w:r>
            <w:r w:rsidR="00033259">
              <w:rPr>
                <w:sz w:val="28"/>
                <w:szCs w:val="28"/>
                <w:lang w:val="en-IN"/>
              </w:rPr>
              <w:t xml:space="preserve">      </w:t>
            </w:r>
          </w:p>
          <w:p w14:paraId="0CFB1F26" w14:textId="6A5C2D7B" w:rsidR="00033259" w:rsidRDefault="00033259" w:rsidP="00C955F9">
            <w:pPr>
              <w:rPr>
                <w:sz w:val="28"/>
                <w:szCs w:val="28"/>
                <w:lang w:val="en-IN"/>
              </w:rPr>
            </w:pPr>
            <w:r>
              <w:rPr>
                <w:sz w:val="28"/>
                <w:szCs w:val="28"/>
                <w:lang w:val="en-IN"/>
              </w:rPr>
              <w:t xml:space="preserve">     </w:t>
            </w:r>
          </w:p>
        </w:tc>
        <w:tc>
          <w:tcPr>
            <w:tcW w:w="1452" w:type="dxa"/>
          </w:tcPr>
          <w:p w14:paraId="3E65FCFA" w14:textId="77777777" w:rsidR="007A5688" w:rsidRDefault="00033259" w:rsidP="00C955F9">
            <w:pPr>
              <w:rPr>
                <w:sz w:val="28"/>
                <w:szCs w:val="28"/>
                <w:lang w:val="en-IN"/>
              </w:rPr>
            </w:pPr>
            <w:r w:rsidRPr="00C955F9">
              <w:rPr>
                <w:sz w:val="28"/>
                <w:szCs w:val="28"/>
                <w:lang w:val="en-IN"/>
              </w:rPr>
              <w:t>8,000</w:t>
            </w:r>
          </w:p>
          <w:p w14:paraId="426C281C" w14:textId="77777777" w:rsidR="00033259" w:rsidRDefault="00033259" w:rsidP="00C955F9">
            <w:pPr>
              <w:rPr>
                <w:sz w:val="28"/>
                <w:szCs w:val="28"/>
                <w:lang w:val="en-IN"/>
              </w:rPr>
            </w:pPr>
            <w:r w:rsidRPr="00C955F9">
              <w:rPr>
                <w:sz w:val="28"/>
                <w:szCs w:val="28"/>
                <w:lang w:val="en-IN"/>
              </w:rPr>
              <w:t>22,000</w:t>
            </w:r>
          </w:p>
          <w:p w14:paraId="528AA6D7" w14:textId="77777777" w:rsidR="00457FFB" w:rsidRDefault="00033259" w:rsidP="00C955F9">
            <w:pPr>
              <w:rPr>
                <w:sz w:val="28"/>
                <w:szCs w:val="28"/>
                <w:lang w:val="en-IN"/>
              </w:rPr>
            </w:pPr>
            <w:r w:rsidRPr="00C955F9">
              <w:rPr>
                <w:sz w:val="28"/>
                <w:szCs w:val="28"/>
                <w:lang w:val="en-IN"/>
              </w:rPr>
              <w:t>2,500</w:t>
            </w:r>
            <w:r>
              <w:rPr>
                <w:sz w:val="28"/>
                <w:szCs w:val="28"/>
                <w:lang w:val="en-IN"/>
              </w:rPr>
              <w:t xml:space="preserve">   </w:t>
            </w:r>
          </w:p>
          <w:p w14:paraId="18E6AA02" w14:textId="067FD132" w:rsidR="00033259" w:rsidRDefault="00457FFB" w:rsidP="00C955F9">
            <w:pPr>
              <w:rPr>
                <w:sz w:val="28"/>
                <w:szCs w:val="28"/>
                <w:lang w:val="en-IN"/>
              </w:rPr>
            </w:pPr>
            <w:r>
              <w:rPr>
                <w:sz w:val="28"/>
                <w:szCs w:val="28"/>
                <w:lang w:val="en-IN"/>
              </w:rPr>
              <w:t>14,000</w:t>
            </w:r>
            <w:r w:rsidR="00033259">
              <w:rPr>
                <w:sz w:val="28"/>
                <w:szCs w:val="28"/>
                <w:lang w:val="en-IN"/>
              </w:rPr>
              <w:t xml:space="preserve">                    </w:t>
            </w:r>
          </w:p>
        </w:tc>
        <w:tc>
          <w:tcPr>
            <w:tcW w:w="3138" w:type="dxa"/>
          </w:tcPr>
          <w:p w14:paraId="51CEB721" w14:textId="77777777" w:rsidR="007A5688" w:rsidRDefault="00033259" w:rsidP="00C955F9">
            <w:pPr>
              <w:rPr>
                <w:sz w:val="28"/>
                <w:szCs w:val="28"/>
                <w:lang w:val="en-IN"/>
              </w:rPr>
            </w:pPr>
            <w:r>
              <w:rPr>
                <w:sz w:val="28"/>
                <w:szCs w:val="28"/>
                <w:lang w:val="en-IN"/>
              </w:rPr>
              <w:t xml:space="preserve">By </w:t>
            </w:r>
            <w:r w:rsidRPr="00C955F9">
              <w:rPr>
                <w:sz w:val="28"/>
                <w:szCs w:val="28"/>
                <w:lang w:val="en-IN"/>
              </w:rPr>
              <w:t>Sales</w:t>
            </w:r>
          </w:p>
          <w:p w14:paraId="6414C0DA" w14:textId="223AF60E" w:rsidR="00033259" w:rsidRDefault="00033259" w:rsidP="00C955F9">
            <w:pPr>
              <w:rPr>
                <w:sz w:val="28"/>
                <w:szCs w:val="28"/>
                <w:lang w:val="en-IN"/>
              </w:rPr>
            </w:pPr>
            <w:r>
              <w:rPr>
                <w:sz w:val="28"/>
                <w:szCs w:val="28"/>
                <w:lang w:val="en-IN"/>
              </w:rPr>
              <w:t xml:space="preserve">By </w:t>
            </w:r>
            <w:r w:rsidRPr="00C955F9">
              <w:rPr>
                <w:sz w:val="28"/>
                <w:szCs w:val="28"/>
                <w:lang w:val="en-IN"/>
              </w:rPr>
              <w:t>Closing stock</w:t>
            </w:r>
          </w:p>
        </w:tc>
        <w:tc>
          <w:tcPr>
            <w:tcW w:w="1484" w:type="dxa"/>
          </w:tcPr>
          <w:p w14:paraId="182BB484" w14:textId="77777777" w:rsidR="00033259" w:rsidRDefault="00033259" w:rsidP="00C955F9">
            <w:pPr>
              <w:rPr>
                <w:sz w:val="28"/>
                <w:szCs w:val="28"/>
                <w:lang w:val="en-IN"/>
              </w:rPr>
            </w:pPr>
            <w:r w:rsidRPr="00C955F9">
              <w:rPr>
                <w:sz w:val="28"/>
                <w:szCs w:val="28"/>
                <w:lang w:val="en-IN"/>
              </w:rPr>
              <w:t>42,000</w:t>
            </w:r>
            <w:r>
              <w:rPr>
                <w:sz w:val="28"/>
                <w:szCs w:val="28"/>
                <w:lang w:val="en-IN"/>
              </w:rPr>
              <w:t xml:space="preserve">    </w:t>
            </w:r>
          </w:p>
          <w:p w14:paraId="0B3758E5" w14:textId="33ACEC3E" w:rsidR="007A5688" w:rsidRDefault="00033259" w:rsidP="00C955F9">
            <w:pPr>
              <w:rPr>
                <w:sz w:val="28"/>
                <w:szCs w:val="28"/>
                <w:lang w:val="en-IN"/>
              </w:rPr>
            </w:pPr>
            <w:r>
              <w:rPr>
                <w:sz w:val="28"/>
                <w:szCs w:val="28"/>
                <w:lang w:val="en-IN"/>
              </w:rPr>
              <w:t xml:space="preserve">   4,500                    </w:t>
            </w:r>
          </w:p>
        </w:tc>
      </w:tr>
      <w:tr w:rsidR="00033259" w14:paraId="002D7132" w14:textId="77777777" w:rsidTr="007A5688">
        <w:tc>
          <w:tcPr>
            <w:tcW w:w="3168" w:type="dxa"/>
          </w:tcPr>
          <w:p w14:paraId="4DEF0E41" w14:textId="77777777" w:rsidR="00033259" w:rsidRDefault="00033259" w:rsidP="00C955F9">
            <w:pPr>
              <w:rPr>
                <w:sz w:val="28"/>
                <w:szCs w:val="28"/>
                <w:lang w:val="en-IN"/>
              </w:rPr>
            </w:pPr>
          </w:p>
        </w:tc>
        <w:tc>
          <w:tcPr>
            <w:tcW w:w="1452" w:type="dxa"/>
          </w:tcPr>
          <w:p w14:paraId="6702B432" w14:textId="0FD48800" w:rsidR="00033259" w:rsidRPr="00C955F9" w:rsidRDefault="00457FFB" w:rsidP="00C955F9">
            <w:pPr>
              <w:rPr>
                <w:sz w:val="28"/>
                <w:szCs w:val="28"/>
                <w:lang w:val="en-IN"/>
              </w:rPr>
            </w:pPr>
            <w:r>
              <w:rPr>
                <w:sz w:val="28"/>
                <w:szCs w:val="28"/>
                <w:lang w:val="en-IN"/>
              </w:rPr>
              <w:t>46,500</w:t>
            </w:r>
          </w:p>
        </w:tc>
        <w:tc>
          <w:tcPr>
            <w:tcW w:w="3138" w:type="dxa"/>
          </w:tcPr>
          <w:p w14:paraId="6DC7C12C" w14:textId="77777777" w:rsidR="00033259" w:rsidRDefault="00033259" w:rsidP="00C955F9">
            <w:pPr>
              <w:rPr>
                <w:sz w:val="28"/>
                <w:szCs w:val="28"/>
                <w:lang w:val="en-IN"/>
              </w:rPr>
            </w:pPr>
          </w:p>
        </w:tc>
        <w:tc>
          <w:tcPr>
            <w:tcW w:w="1484" w:type="dxa"/>
          </w:tcPr>
          <w:p w14:paraId="234A9B1D" w14:textId="2C3A2AAE" w:rsidR="00033259" w:rsidRPr="00C955F9" w:rsidRDefault="00457FFB" w:rsidP="00C955F9">
            <w:pPr>
              <w:rPr>
                <w:sz w:val="28"/>
                <w:szCs w:val="28"/>
                <w:lang w:val="en-IN"/>
              </w:rPr>
            </w:pPr>
            <w:r>
              <w:rPr>
                <w:sz w:val="28"/>
                <w:szCs w:val="28"/>
                <w:lang w:val="en-IN"/>
              </w:rPr>
              <w:t>46,500</w:t>
            </w:r>
          </w:p>
        </w:tc>
      </w:tr>
    </w:tbl>
    <w:p w14:paraId="7561B426" w14:textId="477AB9E9" w:rsidR="007A5688" w:rsidRDefault="007A5688" w:rsidP="00C955F9">
      <w:pPr>
        <w:rPr>
          <w:sz w:val="28"/>
          <w:szCs w:val="28"/>
          <w:lang w:val="en-IN"/>
        </w:rPr>
      </w:pPr>
      <w:r>
        <w:rPr>
          <w:sz w:val="28"/>
          <w:szCs w:val="28"/>
          <w:lang w:val="en-IN"/>
        </w:rPr>
        <w:t xml:space="preserve"> </w:t>
      </w:r>
      <w:r w:rsidR="00457FFB">
        <w:rPr>
          <w:sz w:val="28"/>
          <w:szCs w:val="28"/>
          <w:lang w:val="en-IN"/>
        </w:rPr>
        <w:t>Cr 46,500 – Dr 32,500 =1 4, 000</w:t>
      </w:r>
    </w:p>
    <w:p w14:paraId="2549A54E" w14:textId="4F101C0A" w:rsidR="007A5688" w:rsidRDefault="007A5688" w:rsidP="00C955F9">
      <w:pPr>
        <w:rPr>
          <w:sz w:val="28"/>
          <w:szCs w:val="28"/>
          <w:u w:val="single"/>
          <w:lang w:val="en-IN"/>
        </w:rPr>
      </w:pPr>
    </w:p>
    <w:p w14:paraId="24966465" w14:textId="33006413" w:rsidR="007A5688" w:rsidRDefault="007A5688" w:rsidP="007A5688">
      <w:pPr>
        <w:rPr>
          <w:sz w:val="28"/>
          <w:szCs w:val="28"/>
          <w:lang w:val="en-IN"/>
        </w:rPr>
      </w:pPr>
      <w:r>
        <w:rPr>
          <w:sz w:val="28"/>
          <w:szCs w:val="28"/>
          <w:u w:val="single"/>
          <w:lang w:val="en-IN"/>
        </w:rPr>
        <w:t xml:space="preserve">   </w:t>
      </w:r>
      <w:r>
        <w:rPr>
          <w:sz w:val="28"/>
          <w:szCs w:val="28"/>
          <w:lang w:val="en-IN"/>
        </w:rPr>
        <w:t xml:space="preserve">                              Profit &amp; Loss Account</w:t>
      </w:r>
    </w:p>
    <w:p w14:paraId="389637F4" w14:textId="77777777" w:rsidR="007A5688" w:rsidRDefault="007A5688" w:rsidP="007A5688">
      <w:pPr>
        <w:rPr>
          <w:sz w:val="28"/>
          <w:szCs w:val="28"/>
          <w:lang w:val="en-IN"/>
        </w:rPr>
      </w:pPr>
      <w:r>
        <w:rPr>
          <w:sz w:val="28"/>
          <w:szCs w:val="28"/>
          <w:lang w:val="en-IN"/>
        </w:rPr>
        <w:t xml:space="preserve">     Dr                  For the year ended 31</w:t>
      </w:r>
      <w:r w:rsidRPr="007A5688">
        <w:rPr>
          <w:sz w:val="28"/>
          <w:szCs w:val="28"/>
          <w:vertAlign w:val="superscript"/>
          <w:lang w:val="en-IN"/>
        </w:rPr>
        <w:t>st</w:t>
      </w:r>
      <w:r>
        <w:rPr>
          <w:sz w:val="28"/>
          <w:szCs w:val="28"/>
          <w:lang w:val="en-IN"/>
        </w:rPr>
        <w:t xml:space="preserve"> March 2017              Cr</w:t>
      </w:r>
    </w:p>
    <w:tbl>
      <w:tblPr>
        <w:tblStyle w:val="TableGrid"/>
        <w:tblW w:w="0" w:type="auto"/>
        <w:tblLook w:val="04A0" w:firstRow="1" w:lastRow="0" w:firstColumn="1" w:lastColumn="0" w:noHBand="0" w:noVBand="1"/>
      </w:tblPr>
      <w:tblGrid>
        <w:gridCol w:w="3168"/>
        <w:gridCol w:w="1452"/>
        <w:gridCol w:w="3138"/>
        <w:gridCol w:w="1484"/>
      </w:tblGrid>
      <w:tr w:rsidR="007A5688" w14:paraId="1359137E" w14:textId="77777777" w:rsidTr="000318B6">
        <w:tc>
          <w:tcPr>
            <w:tcW w:w="3168" w:type="dxa"/>
          </w:tcPr>
          <w:p w14:paraId="75ED6D7E" w14:textId="77777777" w:rsidR="007A5688" w:rsidRDefault="007A5688" w:rsidP="000318B6">
            <w:pPr>
              <w:rPr>
                <w:sz w:val="28"/>
                <w:szCs w:val="28"/>
                <w:lang w:val="en-IN"/>
              </w:rPr>
            </w:pPr>
            <w:r>
              <w:rPr>
                <w:sz w:val="28"/>
                <w:szCs w:val="28"/>
                <w:lang w:val="en-IN"/>
              </w:rPr>
              <w:t>Particulars</w:t>
            </w:r>
          </w:p>
        </w:tc>
        <w:tc>
          <w:tcPr>
            <w:tcW w:w="1452" w:type="dxa"/>
          </w:tcPr>
          <w:p w14:paraId="308E8385" w14:textId="77777777" w:rsidR="007A5688" w:rsidRDefault="007A5688" w:rsidP="000318B6">
            <w:pPr>
              <w:rPr>
                <w:sz w:val="28"/>
                <w:szCs w:val="28"/>
                <w:lang w:val="en-IN"/>
              </w:rPr>
            </w:pPr>
            <w:r>
              <w:rPr>
                <w:sz w:val="28"/>
                <w:szCs w:val="28"/>
                <w:lang w:val="en-IN"/>
              </w:rPr>
              <w:t>Rs</w:t>
            </w:r>
          </w:p>
        </w:tc>
        <w:tc>
          <w:tcPr>
            <w:tcW w:w="3138" w:type="dxa"/>
          </w:tcPr>
          <w:p w14:paraId="66584BD2" w14:textId="77777777" w:rsidR="007A5688" w:rsidRDefault="007A5688" w:rsidP="000318B6">
            <w:pPr>
              <w:rPr>
                <w:sz w:val="28"/>
                <w:szCs w:val="28"/>
                <w:lang w:val="en-IN"/>
              </w:rPr>
            </w:pPr>
            <w:r>
              <w:rPr>
                <w:sz w:val="28"/>
                <w:szCs w:val="28"/>
                <w:lang w:val="en-IN"/>
              </w:rPr>
              <w:t>Particulars</w:t>
            </w:r>
          </w:p>
        </w:tc>
        <w:tc>
          <w:tcPr>
            <w:tcW w:w="1484" w:type="dxa"/>
          </w:tcPr>
          <w:p w14:paraId="6461B491" w14:textId="77777777" w:rsidR="007A5688" w:rsidRDefault="007A5688" w:rsidP="000318B6">
            <w:pPr>
              <w:rPr>
                <w:sz w:val="28"/>
                <w:szCs w:val="28"/>
                <w:lang w:val="en-IN"/>
              </w:rPr>
            </w:pPr>
            <w:r>
              <w:rPr>
                <w:sz w:val="28"/>
                <w:szCs w:val="28"/>
                <w:lang w:val="en-IN"/>
              </w:rPr>
              <w:t>Rs</w:t>
            </w:r>
          </w:p>
        </w:tc>
      </w:tr>
      <w:tr w:rsidR="007A5688" w14:paraId="5AC10D86" w14:textId="77777777" w:rsidTr="000318B6">
        <w:tc>
          <w:tcPr>
            <w:tcW w:w="3168" w:type="dxa"/>
          </w:tcPr>
          <w:p w14:paraId="110520D0" w14:textId="66E82570" w:rsidR="000318B6" w:rsidRPr="00C955F9" w:rsidRDefault="000318B6" w:rsidP="000318B6">
            <w:pPr>
              <w:rPr>
                <w:sz w:val="28"/>
                <w:szCs w:val="28"/>
                <w:lang w:val="en-IN"/>
              </w:rPr>
            </w:pPr>
            <w:r>
              <w:rPr>
                <w:sz w:val="28"/>
                <w:szCs w:val="28"/>
                <w:lang w:val="en-IN"/>
              </w:rPr>
              <w:t xml:space="preserve">To </w:t>
            </w:r>
            <w:r w:rsidRPr="00C955F9">
              <w:rPr>
                <w:sz w:val="28"/>
                <w:szCs w:val="28"/>
                <w:lang w:val="en-IN"/>
              </w:rPr>
              <w:t>Salaries and wages</w:t>
            </w:r>
            <w:r>
              <w:rPr>
                <w:sz w:val="28"/>
                <w:szCs w:val="28"/>
                <w:lang w:val="en-IN"/>
              </w:rPr>
              <w:t xml:space="preserve">                                       To </w:t>
            </w:r>
            <w:r w:rsidRPr="00C955F9">
              <w:rPr>
                <w:sz w:val="28"/>
                <w:szCs w:val="28"/>
                <w:lang w:val="en-IN"/>
              </w:rPr>
              <w:t>Sales expenses</w:t>
            </w:r>
            <w:r>
              <w:rPr>
                <w:sz w:val="28"/>
                <w:szCs w:val="28"/>
                <w:lang w:val="en-IN"/>
              </w:rPr>
              <w:t xml:space="preserve">        </w:t>
            </w:r>
          </w:p>
          <w:p w14:paraId="2AB06B73" w14:textId="77777777" w:rsidR="007A5688" w:rsidRDefault="000318B6" w:rsidP="000318B6">
            <w:pPr>
              <w:rPr>
                <w:sz w:val="28"/>
                <w:szCs w:val="28"/>
                <w:lang w:val="en-IN"/>
              </w:rPr>
            </w:pPr>
            <w:r>
              <w:rPr>
                <w:sz w:val="28"/>
                <w:szCs w:val="28"/>
                <w:lang w:val="en-IN"/>
              </w:rPr>
              <w:t xml:space="preserve"> To </w:t>
            </w:r>
            <w:r w:rsidRPr="00C955F9">
              <w:rPr>
                <w:sz w:val="28"/>
                <w:szCs w:val="28"/>
                <w:lang w:val="en-IN"/>
              </w:rPr>
              <w:t>Advertisement</w:t>
            </w:r>
            <w:r>
              <w:rPr>
                <w:sz w:val="28"/>
                <w:szCs w:val="28"/>
                <w:lang w:val="en-IN"/>
              </w:rPr>
              <w:t xml:space="preserve">     </w:t>
            </w:r>
          </w:p>
          <w:p w14:paraId="4D16F4D7" w14:textId="4CB888F3" w:rsidR="000318B6" w:rsidRDefault="000318B6" w:rsidP="000318B6">
            <w:pPr>
              <w:rPr>
                <w:sz w:val="28"/>
                <w:szCs w:val="28"/>
                <w:lang w:val="en-IN"/>
              </w:rPr>
            </w:pPr>
            <w:r>
              <w:rPr>
                <w:sz w:val="28"/>
                <w:szCs w:val="28"/>
                <w:lang w:val="en-IN"/>
              </w:rPr>
              <w:t xml:space="preserve">To </w:t>
            </w:r>
            <w:r w:rsidRPr="00C955F9">
              <w:rPr>
                <w:sz w:val="28"/>
                <w:szCs w:val="28"/>
                <w:lang w:val="en-IN"/>
              </w:rPr>
              <w:t>Repairs</w:t>
            </w:r>
            <w:r>
              <w:rPr>
                <w:sz w:val="28"/>
                <w:szCs w:val="28"/>
                <w:lang w:val="en-IN"/>
              </w:rPr>
              <w:t xml:space="preserve">    </w:t>
            </w:r>
          </w:p>
          <w:p w14:paraId="78FEC7AE" w14:textId="77777777" w:rsidR="00017023" w:rsidRDefault="00017023" w:rsidP="000318B6">
            <w:pPr>
              <w:rPr>
                <w:sz w:val="28"/>
                <w:szCs w:val="28"/>
                <w:lang w:val="en-IN"/>
              </w:rPr>
            </w:pPr>
            <w:r>
              <w:rPr>
                <w:sz w:val="28"/>
                <w:szCs w:val="28"/>
                <w:lang w:val="en-IN"/>
              </w:rPr>
              <w:t xml:space="preserve">To </w:t>
            </w:r>
            <w:r w:rsidRPr="00C955F9">
              <w:rPr>
                <w:sz w:val="28"/>
                <w:szCs w:val="28"/>
                <w:lang w:val="en-IN"/>
              </w:rPr>
              <w:t>Bad debts</w:t>
            </w:r>
            <w:r>
              <w:rPr>
                <w:sz w:val="28"/>
                <w:szCs w:val="28"/>
                <w:lang w:val="en-IN"/>
              </w:rPr>
              <w:t xml:space="preserve"> </w:t>
            </w:r>
          </w:p>
          <w:p w14:paraId="794FA6B7" w14:textId="77777777" w:rsidR="00017023" w:rsidRDefault="00017023" w:rsidP="00017023">
            <w:pPr>
              <w:rPr>
                <w:sz w:val="28"/>
                <w:szCs w:val="28"/>
                <w:lang w:val="en-IN"/>
              </w:rPr>
            </w:pPr>
            <w:r>
              <w:rPr>
                <w:sz w:val="28"/>
                <w:szCs w:val="28"/>
                <w:lang w:val="en-IN"/>
              </w:rPr>
              <w:t xml:space="preserve">To </w:t>
            </w:r>
            <w:r w:rsidRPr="00C955F9">
              <w:rPr>
                <w:sz w:val="28"/>
                <w:szCs w:val="28"/>
                <w:lang w:val="en-IN"/>
              </w:rPr>
              <w:t>Rent</w:t>
            </w:r>
            <w:r>
              <w:rPr>
                <w:sz w:val="28"/>
                <w:szCs w:val="28"/>
                <w:lang w:val="en-IN"/>
              </w:rPr>
              <w:t xml:space="preserve">         </w:t>
            </w:r>
          </w:p>
          <w:p w14:paraId="7F32C2E9" w14:textId="77777777" w:rsidR="00017023" w:rsidRDefault="00017023" w:rsidP="00017023">
            <w:pPr>
              <w:rPr>
                <w:sz w:val="28"/>
                <w:szCs w:val="28"/>
                <w:lang w:val="en-IN"/>
              </w:rPr>
            </w:pPr>
            <w:r>
              <w:rPr>
                <w:sz w:val="28"/>
                <w:szCs w:val="28"/>
                <w:lang w:val="en-IN"/>
              </w:rPr>
              <w:t xml:space="preserve">To Discount allowed    </w:t>
            </w:r>
          </w:p>
          <w:p w14:paraId="14882906" w14:textId="77777777" w:rsidR="00017023" w:rsidRDefault="00017023" w:rsidP="00017023">
            <w:pPr>
              <w:rPr>
                <w:sz w:val="28"/>
                <w:szCs w:val="28"/>
                <w:lang w:val="en-IN"/>
              </w:rPr>
            </w:pPr>
            <w:r>
              <w:rPr>
                <w:sz w:val="28"/>
                <w:szCs w:val="28"/>
                <w:lang w:val="en-IN"/>
              </w:rPr>
              <w:t xml:space="preserve">To Commission Paid   </w:t>
            </w:r>
          </w:p>
          <w:p w14:paraId="7465A514" w14:textId="37131BE3" w:rsidR="00017023" w:rsidRPr="00C955F9" w:rsidRDefault="00017023" w:rsidP="00017023">
            <w:pPr>
              <w:rPr>
                <w:sz w:val="28"/>
                <w:szCs w:val="28"/>
                <w:lang w:val="en-IN"/>
              </w:rPr>
            </w:pPr>
            <w:r>
              <w:rPr>
                <w:sz w:val="28"/>
                <w:szCs w:val="28"/>
                <w:lang w:val="en-IN"/>
              </w:rPr>
              <w:t xml:space="preserve">To Net Profit (bal.)     </w:t>
            </w:r>
          </w:p>
          <w:p w14:paraId="5E6AC165" w14:textId="7A7AF051" w:rsidR="00017023" w:rsidRPr="00C955F9" w:rsidRDefault="00017023" w:rsidP="000318B6">
            <w:pPr>
              <w:rPr>
                <w:sz w:val="28"/>
                <w:szCs w:val="28"/>
                <w:lang w:val="en-IN"/>
              </w:rPr>
            </w:pPr>
            <w:r>
              <w:rPr>
                <w:sz w:val="28"/>
                <w:szCs w:val="28"/>
                <w:lang w:val="en-IN"/>
              </w:rPr>
              <w:t xml:space="preserve">               </w:t>
            </w:r>
          </w:p>
          <w:p w14:paraId="5B4D8311" w14:textId="1CB36EDA" w:rsidR="000318B6" w:rsidRDefault="000318B6" w:rsidP="000318B6">
            <w:pPr>
              <w:rPr>
                <w:sz w:val="28"/>
                <w:szCs w:val="28"/>
                <w:lang w:val="en-IN"/>
              </w:rPr>
            </w:pPr>
          </w:p>
        </w:tc>
        <w:tc>
          <w:tcPr>
            <w:tcW w:w="1452" w:type="dxa"/>
          </w:tcPr>
          <w:p w14:paraId="2889510F" w14:textId="77777777" w:rsidR="007A5688" w:rsidRDefault="000318B6" w:rsidP="000318B6">
            <w:pPr>
              <w:rPr>
                <w:sz w:val="28"/>
                <w:szCs w:val="28"/>
                <w:lang w:val="en-IN"/>
              </w:rPr>
            </w:pPr>
            <w:r w:rsidRPr="00C955F9">
              <w:rPr>
                <w:sz w:val="28"/>
                <w:szCs w:val="28"/>
                <w:lang w:val="en-IN"/>
              </w:rPr>
              <w:t>3,500</w:t>
            </w:r>
          </w:p>
          <w:p w14:paraId="13201BCD" w14:textId="77777777" w:rsidR="000318B6" w:rsidRDefault="000318B6" w:rsidP="000318B6">
            <w:pPr>
              <w:rPr>
                <w:sz w:val="28"/>
                <w:szCs w:val="28"/>
                <w:lang w:val="en-IN"/>
              </w:rPr>
            </w:pPr>
            <w:r w:rsidRPr="00C955F9">
              <w:rPr>
                <w:sz w:val="28"/>
                <w:szCs w:val="28"/>
                <w:lang w:val="en-IN"/>
              </w:rPr>
              <w:t>600</w:t>
            </w:r>
          </w:p>
          <w:p w14:paraId="40B3706B" w14:textId="77777777" w:rsidR="000318B6" w:rsidRDefault="000318B6" w:rsidP="000318B6">
            <w:pPr>
              <w:rPr>
                <w:sz w:val="28"/>
                <w:szCs w:val="28"/>
                <w:lang w:val="en-IN"/>
              </w:rPr>
            </w:pPr>
            <w:r w:rsidRPr="00C955F9">
              <w:rPr>
                <w:sz w:val="28"/>
                <w:szCs w:val="28"/>
                <w:lang w:val="en-IN"/>
              </w:rPr>
              <w:t>1,000</w:t>
            </w:r>
            <w:r>
              <w:rPr>
                <w:sz w:val="28"/>
                <w:szCs w:val="28"/>
                <w:lang w:val="en-IN"/>
              </w:rPr>
              <w:t xml:space="preserve">   </w:t>
            </w:r>
          </w:p>
          <w:p w14:paraId="6EB442E9" w14:textId="77777777" w:rsidR="00017023" w:rsidRDefault="000318B6" w:rsidP="000318B6">
            <w:pPr>
              <w:rPr>
                <w:sz w:val="28"/>
                <w:szCs w:val="28"/>
                <w:lang w:val="en-IN"/>
              </w:rPr>
            </w:pPr>
            <w:r w:rsidRPr="00C955F9">
              <w:rPr>
                <w:sz w:val="28"/>
                <w:szCs w:val="28"/>
                <w:lang w:val="en-IN"/>
              </w:rPr>
              <w:t>600</w:t>
            </w:r>
            <w:r>
              <w:rPr>
                <w:sz w:val="28"/>
                <w:szCs w:val="28"/>
                <w:lang w:val="en-IN"/>
              </w:rPr>
              <w:t xml:space="preserve">    </w:t>
            </w:r>
          </w:p>
          <w:p w14:paraId="04C3F407" w14:textId="77777777" w:rsidR="00017023" w:rsidRDefault="00017023" w:rsidP="000318B6">
            <w:pPr>
              <w:rPr>
                <w:sz w:val="28"/>
                <w:szCs w:val="28"/>
                <w:lang w:val="en-IN"/>
              </w:rPr>
            </w:pPr>
            <w:r>
              <w:rPr>
                <w:sz w:val="28"/>
                <w:szCs w:val="28"/>
                <w:lang w:val="en-IN"/>
              </w:rPr>
              <w:t>1,200</w:t>
            </w:r>
            <w:r w:rsidR="000318B6">
              <w:rPr>
                <w:sz w:val="28"/>
                <w:szCs w:val="28"/>
                <w:lang w:val="en-IN"/>
              </w:rPr>
              <w:t xml:space="preserve">  </w:t>
            </w:r>
          </w:p>
          <w:p w14:paraId="5E041FA9" w14:textId="77777777" w:rsidR="00017023" w:rsidRDefault="00017023" w:rsidP="000318B6">
            <w:pPr>
              <w:rPr>
                <w:sz w:val="28"/>
                <w:szCs w:val="28"/>
                <w:lang w:val="en-IN"/>
              </w:rPr>
            </w:pPr>
            <w:r w:rsidRPr="00C955F9">
              <w:rPr>
                <w:sz w:val="28"/>
                <w:szCs w:val="28"/>
                <w:lang w:val="en-IN"/>
              </w:rPr>
              <w:t>1,200</w:t>
            </w:r>
            <w:r w:rsidR="000318B6">
              <w:rPr>
                <w:sz w:val="28"/>
                <w:szCs w:val="28"/>
                <w:lang w:val="en-IN"/>
              </w:rPr>
              <w:t xml:space="preserve">   </w:t>
            </w:r>
          </w:p>
          <w:p w14:paraId="2B5001CF" w14:textId="77777777" w:rsidR="00017023" w:rsidRDefault="00017023" w:rsidP="000318B6">
            <w:pPr>
              <w:rPr>
                <w:sz w:val="28"/>
                <w:szCs w:val="28"/>
                <w:lang w:val="en-IN"/>
              </w:rPr>
            </w:pPr>
            <w:r>
              <w:rPr>
                <w:sz w:val="28"/>
                <w:szCs w:val="28"/>
                <w:lang w:val="en-IN"/>
              </w:rPr>
              <w:t>600</w:t>
            </w:r>
            <w:r w:rsidR="000318B6">
              <w:rPr>
                <w:sz w:val="28"/>
                <w:szCs w:val="28"/>
                <w:lang w:val="en-IN"/>
              </w:rPr>
              <w:t xml:space="preserve">  </w:t>
            </w:r>
          </w:p>
          <w:p w14:paraId="6B30DB77" w14:textId="77777777" w:rsidR="00017023" w:rsidRDefault="00017023" w:rsidP="000318B6">
            <w:pPr>
              <w:rPr>
                <w:sz w:val="28"/>
                <w:szCs w:val="28"/>
                <w:lang w:val="en-IN"/>
              </w:rPr>
            </w:pPr>
            <w:r>
              <w:rPr>
                <w:sz w:val="28"/>
                <w:szCs w:val="28"/>
                <w:lang w:val="en-IN"/>
              </w:rPr>
              <w:t>1,100</w:t>
            </w:r>
            <w:r w:rsidR="000318B6">
              <w:rPr>
                <w:sz w:val="28"/>
                <w:szCs w:val="28"/>
                <w:lang w:val="en-IN"/>
              </w:rPr>
              <w:t xml:space="preserve">  </w:t>
            </w:r>
          </w:p>
          <w:p w14:paraId="47AA0927" w14:textId="550715AA" w:rsidR="000318B6" w:rsidRDefault="00017023" w:rsidP="000318B6">
            <w:pPr>
              <w:rPr>
                <w:sz w:val="28"/>
                <w:szCs w:val="28"/>
                <w:lang w:val="en-IN"/>
              </w:rPr>
            </w:pPr>
            <w:r>
              <w:rPr>
                <w:sz w:val="28"/>
                <w:szCs w:val="28"/>
                <w:lang w:val="en-IN"/>
              </w:rPr>
              <w:t>4,200</w:t>
            </w:r>
            <w:r w:rsidR="000318B6">
              <w:rPr>
                <w:sz w:val="28"/>
                <w:szCs w:val="28"/>
                <w:lang w:val="en-IN"/>
              </w:rPr>
              <w:t xml:space="preserve">                             </w:t>
            </w:r>
          </w:p>
        </w:tc>
        <w:tc>
          <w:tcPr>
            <w:tcW w:w="3138" w:type="dxa"/>
          </w:tcPr>
          <w:p w14:paraId="612DFF2C" w14:textId="3EDF7535" w:rsidR="007A5688" w:rsidRDefault="000318B6" w:rsidP="000318B6">
            <w:pPr>
              <w:rPr>
                <w:sz w:val="28"/>
                <w:szCs w:val="28"/>
                <w:lang w:val="en-IN"/>
              </w:rPr>
            </w:pPr>
            <w:r>
              <w:rPr>
                <w:sz w:val="28"/>
                <w:szCs w:val="28"/>
                <w:lang w:val="en-IN"/>
              </w:rPr>
              <w:t>By Gross Profit</w:t>
            </w:r>
          </w:p>
        </w:tc>
        <w:tc>
          <w:tcPr>
            <w:tcW w:w="1484" w:type="dxa"/>
          </w:tcPr>
          <w:p w14:paraId="3CA32B4D" w14:textId="049DB628" w:rsidR="007A5688" w:rsidRDefault="000318B6" w:rsidP="000318B6">
            <w:pPr>
              <w:rPr>
                <w:sz w:val="28"/>
                <w:szCs w:val="28"/>
                <w:lang w:val="en-IN"/>
              </w:rPr>
            </w:pPr>
            <w:r>
              <w:rPr>
                <w:sz w:val="28"/>
                <w:szCs w:val="28"/>
                <w:lang w:val="en-IN"/>
              </w:rPr>
              <w:t>14,000</w:t>
            </w:r>
          </w:p>
        </w:tc>
      </w:tr>
      <w:tr w:rsidR="00017023" w14:paraId="2C457E9A" w14:textId="77777777" w:rsidTr="000318B6">
        <w:tc>
          <w:tcPr>
            <w:tcW w:w="3168" w:type="dxa"/>
          </w:tcPr>
          <w:p w14:paraId="2777B26C" w14:textId="77777777" w:rsidR="00017023" w:rsidRDefault="00017023" w:rsidP="000318B6">
            <w:pPr>
              <w:rPr>
                <w:sz w:val="28"/>
                <w:szCs w:val="28"/>
                <w:lang w:val="en-IN"/>
              </w:rPr>
            </w:pPr>
          </w:p>
        </w:tc>
        <w:tc>
          <w:tcPr>
            <w:tcW w:w="1452" w:type="dxa"/>
          </w:tcPr>
          <w:p w14:paraId="36048DFC" w14:textId="26FBA9A7" w:rsidR="00017023" w:rsidRPr="00C955F9" w:rsidRDefault="00017023" w:rsidP="000318B6">
            <w:pPr>
              <w:rPr>
                <w:sz w:val="28"/>
                <w:szCs w:val="28"/>
                <w:lang w:val="en-IN"/>
              </w:rPr>
            </w:pPr>
            <w:r>
              <w:rPr>
                <w:sz w:val="28"/>
                <w:szCs w:val="28"/>
                <w:lang w:val="en-IN"/>
              </w:rPr>
              <w:t>14,000</w:t>
            </w:r>
          </w:p>
        </w:tc>
        <w:tc>
          <w:tcPr>
            <w:tcW w:w="3138" w:type="dxa"/>
          </w:tcPr>
          <w:p w14:paraId="67C7D197" w14:textId="77777777" w:rsidR="00017023" w:rsidRDefault="00017023" w:rsidP="000318B6">
            <w:pPr>
              <w:rPr>
                <w:sz w:val="28"/>
                <w:szCs w:val="28"/>
                <w:lang w:val="en-IN"/>
              </w:rPr>
            </w:pPr>
          </w:p>
        </w:tc>
        <w:tc>
          <w:tcPr>
            <w:tcW w:w="1484" w:type="dxa"/>
          </w:tcPr>
          <w:p w14:paraId="77C06DE9" w14:textId="095B478E" w:rsidR="00017023" w:rsidRDefault="00017023" w:rsidP="000318B6">
            <w:pPr>
              <w:rPr>
                <w:sz w:val="28"/>
                <w:szCs w:val="28"/>
                <w:lang w:val="en-IN"/>
              </w:rPr>
            </w:pPr>
            <w:r>
              <w:rPr>
                <w:sz w:val="28"/>
                <w:szCs w:val="28"/>
                <w:lang w:val="en-IN"/>
              </w:rPr>
              <w:t>14,000</w:t>
            </w:r>
          </w:p>
        </w:tc>
      </w:tr>
    </w:tbl>
    <w:p w14:paraId="3B30C4BE" w14:textId="77777777" w:rsidR="007A5688" w:rsidRDefault="007A5688" w:rsidP="007A5688">
      <w:pPr>
        <w:rPr>
          <w:sz w:val="28"/>
          <w:szCs w:val="28"/>
          <w:lang w:val="en-IN"/>
        </w:rPr>
      </w:pPr>
      <w:r>
        <w:rPr>
          <w:sz w:val="28"/>
          <w:szCs w:val="28"/>
          <w:lang w:val="en-IN"/>
        </w:rPr>
        <w:t xml:space="preserve"> </w:t>
      </w:r>
    </w:p>
    <w:p w14:paraId="38107B22" w14:textId="128F601A" w:rsidR="007A5688" w:rsidRDefault="00017023" w:rsidP="00C955F9">
      <w:pPr>
        <w:rPr>
          <w:sz w:val="28"/>
          <w:szCs w:val="28"/>
          <w:u w:val="single"/>
          <w:lang w:val="en-IN"/>
        </w:rPr>
      </w:pPr>
      <w:r>
        <w:rPr>
          <w:sz w:val="28"/>
          <w:szCs w:val="28"/>
          <w:u w:val="single"/>
          <w:lang w:val="en-IN"/>
        </w:rPr>
        <w:t xml:space="preserve">   Cr 14,000 -   Dr9,800 = </w:t>
      </w:r>
    </w:p>
    <w:p w14:paraId="216689B5" w14:textId="73EE1189" w:rsidR="007E1091" w:rsidRDefault="007E1091" w:rsidP="00C955F9">
      <w:pPr>
        <w:rPr>
          <w:sz w:val="28"/>
          <w:szCs w:val="28"/>
          <w:u w:val="single"/>
          <w:lang w:val="en-IN"/>
        </w:rPr>
      </w:pPr>
      <w:r>
        <w:rPr>
          <w:sz w:val="28"/>
          <w:szCs w:val="28"/>
          <w:u w:val="single"/>
          <w:lang w:val="en-IN"/>
        </w:rPr>
        <w:t>1. Assets -  B/S             4 &amp; 5 – Expenses and Income – Trading and P&amp; L a/c</w:t>
      </w:r>
    </w:p>
    <w:p w14:paraId="13A1DDC6" w14:textId="2B697EA9" w:rsidR="007E1091" w:rsidRDefault="007E1091" w:rsidP="00C955F9">
      <w:pPr>
        <w:rPr>
          <w:sz w:val="28"/>
          <w:szCs w:val="28"/>
          <w:u w:val="single"/>
          <w:lang w:val="en-IN"/>
        </w:rPr>
      </w:pPr>
      <w:r>
        <w:rPr>
          <w:sz w:val="28"/>
          <w:szCs w:val="28"/>
          <w:u w:val="single"/>
          <w:lang w:val="en-IN"/>
        </w:rPr>
        <w:t>2. Capital – B/S</w:t>
      </w:r>
    </w:p>
    <w:p w14:paraId="092CEC58" w14:textId="21F33AD5" w:rsidR="007E1091" w:rsidRDefault="007E1091" w:rsidP="00C955F9">
      <w:pPr>
        <w:rPr>
          <w:sz w:val="28"/>
          <w:szCs w:val="28"/>
          <w:u w:val="single"/>
          <w:lang w:val="en-IN"/>
        </w:rPr>
      </w:pPr>
      <w:r>
        <w:rPr>
          <w:sz w:val="28"/>
          <w:szCs w:val="28"/>
          <w:u w:val="single"/>
          <w:lang w:val="en-IN"/>
        </w:rPr>
        <w:lastRenderedPageBreak/>
        <w:t>3. Liabilities – B/S</w:t>
      </w:r>
    </w:p>
    <w:p w14:paraId="1628204C" w14:textId="77777777" w:rsidR="007E1091" w:rsidRDefault="00F22958" w:rsidP="00C955F9">
      <w:pPr>
        <w:rPr>
          <w:sz w:val="28"/>
          <w:szCs w:val="28"/>
          <w:lang w:val="en-IN"/>
        </w:rPr>
      </w:pPr>
      <w:r>
        <w:rPr>
          <w:sz w:val="28"/>
          <w:szCs w:val="28"/>
          <w:u w:val="single"/>
          <w:lang w:val="en-IN"/>
        </w:rPr>
        <w:t xml:space="preserve">   </w:t>
      </w:r>
      <w:r>
        <w:rPr>
          <w:sz w:val="28"/>
          <w:szCs w:val="28"/>
          <w:lang w:val="en-IN"/>
        </w:rPr>
        <w:t xml:space="preserve">            </w:t>
      </w:r>
    </w:p>
    <w:p w14:paraId="11099840" w14:textId="23DE00E7" w:rsidR="00F22958" w:rsidRDefault="007E1091" w:rsidP="00C955F9">
      <w:pPr>
        <w:rPr>
          <w:sz w:val="28"/>
          <w:szCs w:val="28"/>
          <w:lang w:val="en-IN"/>
        </w:rPr>
      </w:pPr>
      <w:r>
        <w:rPr>
          <w:sz w:val="28"/>
          <w:szCs w:val="28"/>
          <w:lang w:val="en-IN"/>
        </w:rPr>
        <w:t xml:space="preserve">  </w:t>
      </w:r>
      <w:r w:rsidR="00F22958">
        <w:rPr>
          <w:sz w:val="28"/>
          <w:szCs w:val="28"/>
          <w:lang w:val="en-IN"/>
        </w:rPr>
        <w:t xml:space="preserve"> </w:t>
      </w:r>
      <w:r w:rsidR="00D174DA">
        <w:rPr>
          <w:sz w:val="28"/>
          <w:szCs w:val="28"/>
          <w:lang w:val="en-IN"/>
        </w:rPr>
        <w:t xml:space="preserve">                           </w:t>
      </w:r>
      <w:r w:rsidR="00F22958">
        <w:rPr>
          <w:sz w:val="28"/>
          <w:szCs w:val="28"/>
          <w:lang w:val="en-IN"/>
        </w:rPr>
        <w:t>Balance – Sheet</w:t>
      </w:r>
    </w:p>
    <w:p w14:paraId="4245B450" w14:textId="71F23EE3" w:rsidR="00F22958" w:rsidRDefault="00F22958" w:rsidP="00C955F9">
      <w:pPr>
        <w:rPr>
          <w:sz w:val="28"/>
          <w:szCs w:val="28"/>
          <w:lang w:val="en-IN"/>
        </w:rPr>
      </w:pPr>
      <w:r>
        <w:rPr>
          <w:sz w:val="28"/>
          <w:szCs w:val="28"/>
          <w:lang w:val="en-IN"/>
        </w:rPr>
        <w:t xml:space="preserve">      </w:t>
      </w:r>
      <w:r w:rsidR="00D174DA">
        <w:rPr>
          <w:sz w:val="28"/>
          <w:szCs w:val="28"/>
          <w:lang w:val="en-IN"/>
        </w:rPr>
        <w:t xml:space="preserve">                          </w:t>
      </w:r>
      <w:r>
        <w:rPr>
          <w:sz w:val="28"/>
          <w:szCs w:val="28"/>
          <w:lang w:val="en-IN"/>
        </w:rPr>
        <w:t xml:space="preserve"> As on 31</w:t>
      </w:r>
      <w:r w:rsidRPr="00F22958">
        <w:rPr>
          <w:sz w:val="28"/>
          <w:szCs w:val="28"/>
          <w:vertAlign w:val="superscript"/>
          <w:lang w:val="en-IN"/>
        </w:rPr>
        <w:t>st</w:t>
      </w:r>
      <w:r>
        <w:rPr>
          <w:sz w:val="28"/>
          <w:szCs w:val="28"/>
          <w:lang w:val="en-IN"/>
        </w:rPr>
        <w:t xml:space="preserve"> March 2020</w:t>
      </w:r>
    </w:p>
    <w:tbl>
      <w:tblPr>
        <w:tblStyle w:val="TableGrid"/>
        <w:tblW w:w="0" w:type="auto"/>
        <w:tblLook w:val="04A0" w:firstRow="1" w:lastRow="0" w:firstColumn="1" w:lastColumn="0" w:noHBand="0" w:noVBand="1"/>
      </w:tblPr>
      <w:tblGrid>
        <w:gridCol w:w="3070"/>
        <w:gridCol w:w="1569"/>
        <w:gridCol w:w="3034"/>
        <w:gridCol w:w="1569"/>
      </w:tblGrid>
      <w:tr w:rsidR="00F22958" w14:paraId="3F3611E6" w14:textId="77777777" w:rsidTr="00F22958">
        <w:tc>
          <w:tcPr>
            <w:tcW w:w="3168" w:type="dxa"/>
          </w:tcPr>
          <w:p w14:paraId="360FF778" w14:textId="61B6FE22" w:rsidR="00F22958" w:rsidRDefault="00F22958" w:rsidP="00C955F9">
            <w:pPr>
              <w:rPr>
                <w:sz w:val="28"/>
                <w:szCs w:val="28"/>
                <w:lang w:val="en-IN"/>
              </w:rPr>
            </w:pPr>
            <w:r>
              <w:rPr>
                <w:sz w:val="28"/>
                <w:szCs w:val="28"/>
                <w:lang w:val="en-IN"/>
              </w:rPr>
              <w:t>Liabilities</w:t>
            </w:r>
          </w:p>
        </w:tc>
        <w:tc>
          <w:tcPr>
            <w:tcW w:w="1452" w:type="dxa"/>
          </w:tcPr>
          <w:p w14:paraId="1D958918" w14:textId="3B6DE540" w:rsidR="00F22958" w:rsidRDefault="007E1091" w:rsidP="00C955F9">
            <w:pPr>
              <w:rPr>
                <w:sz w:val="28"/>
                <w:szCs w:val="28"/>
                <w:lang w:val="en-IN"/>
              </w:rPr>
            </w:pPr>
            <w:r>
              <w:rPr>
                <w:sz w:val="28"/>
                <w:szCs w:val="28"/>
                <w:lang w:val="en-IN"/>
              </w:rPr>
              <w:t>Amount(</w:t>
            </w:r>
            <w:r w:rsidR="00F22958">
              <w:rPr>
                <w:sz w:val="28"/>
                <w:szCs w:val="28"/>
                <w:lang w:val="en-IN"/>
              </w:rPr>
              <w:t>Rs</w:t>
            </w:r>
            <w:r>
              <w:rPr>
                <w:sz w:val="28"/>
                <w:szCs w:val="28"/>
                <w:lang w:val="en-IN"/>
              </w:rPr>
              <w:t>)</w:t>
            </w:r>
          </w:p>
        </w:tc>
        <w:tc>
          <w:tcPr>
            <w:tcW w:w="3138" w:type="dxa"/>
          </w:tcPr>
          <w:p w14:paraId="0CB910AC" w14:textId="5DD17D55" w:rsidR="00F22958" w:rsidRDefault="00F22958" w:rsidP="00C955F9">
            <w:pPr>
              <w:rPr>
                <w:sz w:val="28"/>
                <w:szCs w:val="28"/>
                <w:lang w:val="en-IN"/>
              </w:rPr>
            </w:pPr>
            <w:r>
              <w:rPr>
                <w:sz w:val="28"/>
                <w:szCs w:val="28"/>
                <w:lang w:val="en-IN"/>
              </w:rPr>
              <w:t>Assets</w:t>
            </w:r>
          </w:p>
        </w:tc>
        <w:tc>
          <w:tcPr>
            <w:tcW w:w="1484" w:type="dxa"/>
          </w:tcPr>
          <w:p w14:paraId="32C15DBE" w14:textId="4B0C0CB1" w:rsidR="00F22958" w:rsidRDefault="007E1091" w:rsidP="00C955F9">
            <w:pPr>
              <w:rPr>
                <w:sz w:val="28"/>
                <w:szCs w:val="28"/>
                <w:lang w:val="en-IN"/>
              </w:rPr>
            </w:pPr>
            <w:r>
              <w:rPr>
                <w:sz w:val="28"/>
                <w:szCs w:val="28"/>
                <w:lang w:val="en-IN"/>
              </w:rPr>
              <w:t>Amount(</w:t>
            </w:r>
            <w:r w:rsidR="00F22958">
              <w:rPr>
                <w:sz w:val="28"/>
                <w:szCs w:val="28"/>
                <w:lang w:val="en-IN"/>
              </w:rPr>
              <w:t>Rs</w:t>
            </w:r>
            <w:r>
              <w:rPr>
                <w:sz w:val="28"/>
                <w:szCs w:val="28"/>
                <w:lang w:val="en-IN"/>
              </w:rPr>
              <w:t>)</w:t>
            </w:r>
          </w:p>
        </w:tc>
      </w:tr>
      <w:tr w:rsidR="00F22958" w14:paraId="0EFF4A33" w14:textId="77777777" w:rsidTr="00F22958">
        <w:tc>
          <w:tcPr>
            <w:tcW w:w="3168" w:type="dxa"/>
          </w:tcPr>
          <w:p w14:paraId="750FEF16" w14:textId="77777777" w:rsidR="00F22958" w:rsidRDefault="00F22958" w:rsidP="00C955F9">
            <w:pPr>
              <w:rPr>
                <w:sz w:val="28"/>
                <w:szCs w:val="28"/>
                <w:lang w:val="en-IN"/>
              </w:rPr>
            </w:pPr>
            <w:r>
              <w:rPr>
                <w:sz w:val="28"/>
                <w:szCs w:val="28"/>
                <w:lang w:val="en-IN"/>
              </w:rPr>
              <w:t>Capital                        XX</w:t>
            </w:r>
          </w:p>
          <w:p w14:paraId="1BCBE805" w14:textId="77777777" w:rsidR="00F22958" w:rsidRDefault="00F22958" w:rsidP="00C955F9">
            <w:pPr>
              <w:rPr>
                <w:sz w:val="28"/>
                <w:szCs w:val="28"/>
                <w:lang w:val="en-IN"/>
              </w:rPr>
            </w:pPr>
            <w:r>
              <w:rPr>
                <w:sz w:val="28"/>
                <w:szCs w:val="28"/>
                <w:lang w:val="en-IN"/>
              </w:rPr>
              <w:t>Add, Net Profit          XX</w:t>
            </w:r>
          </w:p>
          <w:p w14:paraId="77BF3863" w14:textId="77777777" w:rsidR="00F22958" w:rsidRDefault="00F22958" w:rsidP="00C955F9">
            <w:pPr>
              <w:rPr>
                <w:sz w:val="28"/>
                <w:szCs w:val="28"/>
                <w:lang w:val="en-IN"/>
              </w:rPr>
            </w:pPr>
            <w:r>
              <w:rPr>
                <w:sz w:val="28"/>
                <w:szCs w:val="28"/>
                <w:lang w:val="en-IN"/>
              </w:rPr>
              <w:t>Less, Net Loss        (XX)</w:t>
            </w:r>
          </w:p>
          <w:p w14:paraId="67A908CA" w14:textId="4CA6B9CE" w:rsidR="00F22958" w:rsidRDefault="00F22958" w:rsidP="00C955F9">
            <w:pPr>
              <w:rPr>
                <w:sz w:val="28"/>
                <w:szCs w:val="28"/>
                <w:u w:val="single"/>
                <w:lang w:val="en-IN"/>
              </w:rPr>
            </w:pPr>
            <w:r>
              <w:rPr>
                <w:sz w:val="28"/>
                <w:szCs w:val="28"/>
                <w:lang w:val="en-IN"/>
              </w:rPr>
              <w:t xml:space="preserve">Less, Drawings       </w:t>
            </w:r>
            <w:r w:rsidRPr="00F22958">
              <w:rPr>
                <w:sz w:val="28"/>
                <w:szCs w:val="28"/>
                <w:u w:val="single"/>
                <w:lang w:val="en-IN"/>
              </w:rPr>
              <w:t>(XX)</w:t>
            </w:r>
          </w:p>
          <w:p w14:paraId="3332F8C4" w14:textId="457E4461" w:rsidR="007E1091" w:rsidRDefault="007E1091" w:rsidP="00C955F9">
            <w:pPr>
              <w:rPr>
                <w:sz w:val="28"/>
                <w:szCs w:val="28"/>
                <w:u w:val="single"/>
                <w:lang w:val="en-IN"/>
              </w:rPr>
            </w:pPr>
          </w:p>
          <w:p w14:paraId="18121A87" w14:textId="5B96E80D" w:rsidR="007E1091" w:rsidRDefault="007E1091" w:rsidP="00C955F9">
            <w:pPr>
              <w:rPr>
                <w:sz w:val="28"/>
                <w:szCs w:val="28"/>
                <w:lang w:val="en-IN"/>
              </w:rPr>
            </w:pPr>
            <w:r>
              <w:rPr>
                <w:sz w:val="28"/>
                <w:szCs w:val="28"/>
                <w:lang w:val="en-IN"/>
              </w:rPr>
              <w:t>Long Term Loan</w:t>
            </w:r>
          </w:p>
          <w:p w14:paraId="475129EB" w14:textId="4B59EA8A" w:rsidR="007E1091" w:rsidRDefault="007E1091" w:rsidP="00C955F9">
            <w:pPr>
              <w:rPr>
                <w:sz w:val="28"/>
                <w:szCs w:val="28"/>
                <w:lang w:val="en-IN"/>
              </w:rPr>
            </w:pPr>
            <w:r>
              <w:rPr>
                <w:sz w:val="28"/>
                <w:szCs w:val="28"/>
                <w:lang w:val="en-IN"/>
              </w:rPr>
              <w:t>Bank Loan</w:t>
            </w:r>
          </w:p>
          <w:p w14:paraId="538793DD" w14:textId="537BF082" w:rsidR="007E1091" w:rsidRDefault="007E1091" w:rsidP="00C955F9">
            <w:pPr>
              <w:rPr>
                <w:sz w:val="28"/>
                <w:szCs w:val="28"/>
                <w:lang w:val="en-IN"/>
              </w:rPr>
            </w:pPr>
            <w:r>
              <w:rPr>
                <w:sz w:val="28"/>
                <w:szCs w:val="28"/>
                <w:lang w:val="en-IN"/>
              </w:rPr>
              <w:t>Debenture</w:t>
            </w:r>
          </w:p>
          <w:p w14:paraId="54C693C0" w14:textId="70D93739" w:rsidR="007E1091" w:rsidRDefault="007E1091" w:rsidP="00C955F9">
            <w:pPr>
              <w:rPr>
                <w:sz w:val="28"/>
                <w:szCs w:val="28"/>
                <w:lang w:val="en-IN"/>
              </w:rPr>
            </w:pPr>
            <w:r>
              <w:rPr>
                <w:sz w:val="28"/>
                <w:szCs w:val="28"/>
                <w:lang w:val="en-IN"/>
              </w:rPr>
              <w:t>Short Term Loan</w:t>
            </w:r>
          </w:p>
          <w:p w14:paraId="58287FD7" w14:textId="130C414A" w:rsidR="007E1091" w:rsidRDefault="007E1091" w:rsidP="00C955F9">
            <w:pPr>
              <w:rPr>
                <w:sz w:val="28"/>
                <w:szCs w:val="28"/>
                <w:lang w:val="en-IN"/>
              </w:rPr>
            </w:pPr>
            <w:r>
              <w:rPr>
                <w:sz w:val="28"/>
                <w:szCs w:val="28"/>
                <w:lang w:val="en-IN"/>
              </w:rPr>
              <w:t>Bank Overdraft</w:t>
            </w:r>
          </w:p>
          <w:p w14:paraId="58317EE3" w14:textId="2DF5B4D3" w:rsidR="007E1091" w:rsidRDefault="007E1091" w:rsidP="00C955F9">
            <w:pPr>
              <w:rPr>
                <w:sz w:val="28"/>
                <w:szCs w:val="28"/>
                <w:lang w:val="en-IN"/>
              </w:rPr>
            </w:pPr>
            <w:r>
              <w:rPr>
                <w:sz w:val="28"/>
                <w:szCs w:val="28"/>
                <w:lang w:val="en-IN"/>
              </w:rPr>
              <w:t>Outstanding expenses</w:t>
            </w:r>
          </w:p>
          <w:p w14:paraId="4626C94F" w14:textId="32C9333E" w:rsidR="007E1091" w:rsidRDefault="007E1091" w:rsidP="00C955F9">
            <w:pPr>
              <w:rPr>
                <w:sz w:val="28"/>
                <w:szCs w:val="28"/>
                <w:lang w:val="en-IN"/>
              </w:rPr>
            </w:pPr>
            <w:r>
              <w:rPr>
                <w:sz w:val="28"/>
                <w:szCs w:val="28"/>
                <w:lang w:val="en-IN"/>
              </w:rPr>
              <w:t>Advance income</w:t>
            </w:r>
          </w:p>
          <w:p w14:paraId="6BBF8D3D" w14:textId="07E63454" w:rsidR="007E1091" w:rsidRDefault="007E1091" w:rsidP="00C955F9">
            <w:pPr>
              <w:rPr>
                <w:sz w:val="28"/>
                <w:szCs w:val="28"/>
                <w:lang w:val="en-IN"/>
              </w:rPr>
            </w:pPr>
            <w:r>
              <w:rPr>
                <w:sz w:val="28"/>
                <w:szCs w:val="28"/>
                <w:lang w:val="en-IN"/>
              </w:rPr>
              <w:t>Provision for Tax</w:t>
            </w:r>
          </w:p>
          <w:p w14:paraId="257236C3" w14:textId="16A83502" w:rsidR="007E1091" w:rsidRDefault="007E1091" w:rsidP="00C955F9">
            <w:pPr>
              <w:rPr>
                <w:sz w:val="28"/>
                <w:szCs w:val="28"/>
                <w:lang w:val="en-IN"/>
              </w:rPr>
            </w:pPr>
            <w:r>
              <w:rPr>
                <w:sz w:val="28"/>
                <w:szCs w:val="28"/>
                <w:lang w:val="en-IN"/>
              </w:rPr>
              <w:t>Sundry Creditors</w:t>
            </w:r>
          </w:p>
          <w:p w14:paraId="4E064433" w14:textId="302852D8" w:rsidR="007E1091" w:rsidRPr="007E1091" w:rsidRDefault="007E1091" w:rsidP="00C955F9">
            <w:pPr>
              <w:rPr>
                <w:sz w:val="28"/>
                <w:szCs w:val="28"/>
                <w:lang w:val="en-IN"/>
              </w:rPr>
            </w:pPr>
            <w:r>
              <w:rPr>
                <w:sz w:val="28"/>
                <w:szCs w:val="28"/>
                <w:lang w:val="en-IN"/>
              </w:rPr>
              <w:t>Bills Payable</w:t>
            </w:r>
          </w:p>
          <w:p w14:paraId="08CD724D" w14:textId="77777777" w:rsidR="007E1091" w:rsidRDefault="007E1091" w:rsidP="00C955F9">
            <w:pPr>
              <w:rPr>
                <w:sz w:val="28"/>
                <w:szCs w:val="28"/>
                <w:lang w:val="en-IN"/>
              </w:rPr>
            </w:pPr>
          </w:p>
          <w:p w14:paraId="18597029" w14:textId="5AC3136F" w:rsidR="007E1091" w:rsidRDefault="007E1091" w:rsidP="00C955F9">
            <w:pPr>
              <w:rPr>
                <w:sz w:val="28"/>
                <w:szCs w:val="28"/>
                <w:lang w:val="en-IN"/>
              </w:rPr>
            </w:pPr>
          </w:p>
        </w:tc>
        <w:tc>
          <w:tcPr>
            <w:tcW w:w="1452" w:type="dxa"/>
          </w:tcPr>
          <w:p w14:paraId="4645ACAD" w14:textId="77777777" w:rsidR="00F22958" w:rsidRDefault="00F22958" w:rsidP="00C955F9">
            <w:pPr>
              <w:rPr>
                <w:sz w:val="28"/>
                <w:szCs w:val="28"/>
                <w:lang w:val="en-IN"/>
              </w:rPr>
            </w:pPr>
          </w:p>
          <w:p w14:paraId="2CB29032" w14:textId="77777777" w:rsidR="00F22958" w:rsidRDefault="00F22958" w:rsidP="00C955F9">
            <w:pPr>
              <w:rPr>
                <w:sz w:val="28"/>
                <w:szCs w:val="28"/>
                <w:lang w:val="en-IN"/>
              </w:rPr>
            </w:pPr>
          </w:p>
          <w:p w14:paraId="4E8633C4" w14:textId="77777777" w:rsidR="00F22958" w:rsidRDefault="00F22958" w:rsidP="00C955F9">
            <w:pPr>
              <w:rPr>
                <w:sz w:val="28"/>
                <w:szCs w:val="28"/>
                <w:lang w:val="en-IN"/>
              </w:rPr>
            </w:pPr>
          </w:p>
          <w:p w14:paraId="0C0A7DBC" w14:textId="77777777" w:rsidR="00F22958" w:rsidRDefault="00F22958" w:rsidP="00C955F9">
            <w:pPr>
              <w:rPr>
                <w:sz w:val="28"/>
                <w:szCs w:val="28"/>
                <w:lang w:val="en-IN"/>
              </w:rPr>
            </w:pPr>
            <w:r>
              <w:rPr>
                <w:sz w:val="28"/>
                <w:szCs w:val="28"/>
                <w:lang w:val="en-IN"/>
              </w:rPr>
              <w:t>XX</w:t>
            </w:r>
          </w:p>
          <w:p w14:paraId="01299404" w14:textId="77777777" w:rsidR="007E1091" w:rsidRDefault="007E1091" w:rsidP="00C955F9">
            <w:pPr>
              <w:rPr>
                <w:sz w:val="28"/>
                <w:szCs w:val="28"/>
                <w:lang w:val="en-IN"/>
              </w:rPr>
            </w:pPr>
          </w:p>
          <w:p w14:paraId="00BF83DA" w14:textId="77777777" w:rsidR="007E1091" w:rsidRDefault="007E1091" w:rsidP="00C955F9">
            <w:pPr>
              <w:rPr>
                <w:sz w:val="28"/>
                <w:szCs w:val="28"/>
                <w:lang w:val="en-IN"/>
              </w:rPr>
            </w:pPr>
            <w:r>
              <w:rPr>
                <w:sz w:val="28"/>
                <w:szCs w:val="28"/>
                <w:lang w:val="en-IN"/>
              </w:rPr>
              <w:t>XX</w:t>
            </w:r>
          </w:p>
          <w:p w14:paraId="5FF28BC5" w14:textId="77777777" w:rsidR="007E1091" w:rsidRDefault="007E1091" w:rsidP="00C955F9">
            <w:pPr>
              <w:rPr>
                <w:sz w:val="28"/>
                <w:szCs w:val="28"/>
                <w:lang w:val="en-IN"/>
              </w:rPr>
            </w:pPr>
            <w:r>
              <w:rPr>
                <w:sz w:val="28"/>
                <w:szCs w:val="28"/>
                <w:lang w:val="en-IN"/>
              </w:rPr>
              <w:t>XX</w:t>
            </w:r>
          </w:p>
          <w:p w14:paraId="399B5170" w14:textId="77777777" w:rsidR="007E1091" w:rsidRDefault="007E1091" w:rsidP="00C955F9">
            <w:pPr>
              <w:rPr>
                <w:sz w:val="28"/>
                <w:szCs w:val="28"/>
                <w:lang w:val="en-IN"/>
              </w:rPr>
            </w:pPr>
            <w:r>
              <w:rPr>
                <w:sz w:val="28"/>
                <w:szCs w:val="28"/>
                <w:lang w:val="en-IN"/>
              </w:rPr>
              <w:t>XX</w:t>
            </w:r>
          </w:p>
          <w:p w14:paraId="6773303D" w14:textId="77777777" w:rsidR="007E1091" w:rsidRDefault="007E1091" w:rsidP="00C955F9">
            <w:pPr>
              <w:rPr>
                <w:sz w:val="28"/>
                <w:szCs w:val="28"/>
                <w:lang w:val="en-IN"/>
              </w:rPr>
            </w:pPr>
            <w:r>
              <w:rPr>
                <w:sz w:val="28"/>
                <w:szCs w:val="28"/>
                <w:lang w:val="en-IN"/>
              </w:rPr>
              <w:t>XX</w:t>
            </w:r>
          </w:p>
          <w:p w14:paraId="25A96210" w14:textId="77777777" w:rsidR="007E1091" w:rsidRDefault="007E1091" w:rsidP="00C955F9">
            <w:pPr>
              <w:rPr>
                <w:sz w:val="28"/>
                <w:szCs w:val="28"/>
                <w:lang w:val="en-IN"/>
              </w:rPr>
            </w:pPr>
            <w:r>
              <w:rPr>
                <w:sz w:val="28"/>
                <w:szCs w:val="28"/>
                <w:lang w:val="en-IN"/>
              </w:rPr>
              <w:t>XX</w:t>
            </w:r>
          </w:p>
          <w:p w14:paraId="6FCF5FEA" w14:textId="77777777" w:rsidR="007E1091" w:rsidRDefault="007E1091" w:rsidP="00C955F9">
            <w:pPr>
              <w:rPr>
                <w:sz w:val="28"/>
                <w:szCs w:val="28"/>
                <w:lang w:val="en-IN"/>
              </w:rPr>
            </w:pPr>
            <w:r>
              <w:rPr>
                <w:sz w:val="28"/>
                <w:szCs w:val="28"/>
                <w:lang w:val="en-IN"/>
              </w:rPr>
              <w:t>XX</w:t>
            </w:r>
          </w:p>
          <w:p w14:paraId="6EBC2774" w14:textId="77777777" w:rsidR="007E1091" w:rsidRDefault="007E1091" w:rsidP="00C955F9">
            <w:pPr>
              <w:rPr>
                <w:sz w:val="28"/>
                <w:szCs w:val="28"/>
                <w:lang w:val="en-IN"/>
              </w:rPr>
            </w:pPr>
            <w:r>
              <w:rPr>
                <w:sz w:val="28"/>
                <w:szCs w:val="28"/>
                <w:lang w:val="en-IN"/>
              </w:rPr>
              <w:t>XX</w:t>
            </w:r>
          </w:p>
          <w:p w14:paraId="718453D4" w14:textId="77777777" w:rsidR="007E1091" w:rsidRDefault="007E1091" w:rsidP="00C955F9">
            <w:pPr>
              <w:rPr>
                <w:sz w:val="28"/>
                <w:szCs w:val="28"/>
                <w:lang w:val="en-IN"/>
              </w:rPr>
            </w:pPr>
            <w:r>
              <w:rPr>
                <w:sz w:val="28"/>
                <w:szCs w:val="28"/>
                <w:lang w:val="en-IN"/>
              </w:rPr>
              <w:t>XX</w:t>
            </w:r>
          </w:p>
          <w:p w14:paraId="4F77876C" w14:textId="77777777" w:rsidR="007E1091" w:rsidRDefault="007E1091" w:rsidP="00C955F9">
            <w:pPr>
              <w:rPr>
                <w:sz w:val="28"/>
                <w:szCs w:val="28"/>
                <w:lang w:val="en-IN"/>
              </w:rPr>
            </w:pPr>
            <w:r>
              <w:rPr>
                <w:sz w:val="28"/>
                <w:szCs w:val="28"/>
                <w:lang w:val="en-IN"/>
              </w:rPr>
              <w:t>XX</w:t>
            </w:r>
          </w:p>
          <w:p w14:paraId="3A3092F0" w14:textId="235B8D36" w:rsidR="007E1091" w:rsidRDefault="007E1091" w:rsidP="00C955F9">
            <w:pPr>
              <w:rPr>
                <w:sz w:val="28"/>
                <w:szCs w:val="28"/>
                <w:lang w:val="en-IN"/>
              </w:rPr>
            </w:pPr>
            <w:r>
              <w:rPr>
                <w:sz w:val="28"/>
                <w:szCs w:val="28"/>
                <w:lang w:val="en-IN"/>
              </w:rPr>
              <w:t>XX</w:t>
            </w:r>
          </w:p>
        </w:tc>
        <w:tc>
          <w:tcPr>
            <w:tcW w:w="3138" w:type="dxa"/>
          </w:tcPr>
          <w:p w14:paraId="7C3841E7" w14:textId="77777777" w:rsidR="00F22958" w:rsidRDefault="007E1091" w:rsidP="00C955F9">
            <w:pPr>
              <w:rPr>
                <w:sz w:val="28"/>
                <w:szCs w:val="28"/>
                <w:lang w:val="en-IN"/>
              </w:rPr>
            </w:pPr>
            <w:r>
              <w:rPr>
                <w:sz w:val="28"/>
                <w:szCs w:val="28"/>
                <w:lang w:val="en-IN"/>
              </w:rPr>
              <w:t>Land &amp; Building</w:t>
            </w:r>
          </w:p>
          <w:p w14:paraId="6049029E" w14:textId="77777777" w:rsidR="007E1091" w:rsidRDefault="007E1091" w:rsidP="00C955F9">
            <w:pPr>
              <w:rPr>
                <w:sz w:val="28"/>
                <w:szCs w:val="28"/>
                <w:lang w:val="en-IN"/>
              </w:rPr>
            </w:pPr>
            <w:r>
              <w:rPr>
                <w:sz w:val="28"/>
                <w:szCs w:val="28"/>
                <w:lang w:val="en-IN"/>
              </w:rPr>
              <w:t>Plant &amp; Machinery</w:t>
            </w:r>
          </w:p>
          <w:p w14:paraId="3627A34F" w14:textId="77777777" w:rsidR="007E1091" w:rsidRDefault="007E1091" w:rsidP="00C955F9">
            <w:pPr>
              <w:rPr>
                <w:sz w:val="28"/>
                <w:szCs w:val="28"/>
                <w:lang w:val="en-IN"/>
              </w:rPr>
            </w:pPr>
            <w:r>
              <w:rPr>
                <w:sz w:val="28"/>
                <w:szCs w:val="28"/>
                <w:lang w:val="en-IN"/>
              </w:rPr>
              <w:t>Furniture &amp; Fixture</w:t>
            </w:r>
          </w:p>
          <w:p w14:paraId="54291F2A" w14:textId="77777777" w:rsidR="007E1091" w:rsidRDefault="007E1091" w:rsidP="00C955F9">
            <w:pPr>
              <w:rPr>
                <w:sz w:val="28"/>
                <w:szCs w:val="28"/>
                <w:lang w:val="en-IN"/>
              </w:rPr>
            </w:pPr>
            <w:r>
              <w:rPr>
                <w:sz w:val="28"/>
                <w:szCs w:val="28"/>
                <w:lang w:val="en-IN"/>
              </w:rPr>
              <w:t>Computer</w:t>
            </w:r>
          </w:p>
          <w:p w14:paraId="0C4FE448" w14:textId="77777777" w:rsidR="007E1091" w:rsidRDefault="007E1091" w:rsidP="00C955F9">
            <w:pPr>
              <w:rPr>
                <w:sz w:val="28"/>
                <w:szCs w:val="28"/>
                <w:lang w:val="en-IN"/>
              </w:rPr>
            </w:pPr>
            <w:r>
              <w:rPr>
                <w:sz w:val="28"/>
                <w:szCs w:val="28"/>
                <w:lang w:val="en-IN"/>
              </w:rPr>
              <w:t>Equipment</w:t>
            </w:r>
          </w:p>
          <w:p w14:paraId="4531D3C8" w14:textId="77777777" w:rsidR="007E1091" w:rsidRDefault="007E1091" w:rsidP="00C955F9">
            <w:pPr>
              <w:rPr>
                <w:sz w:val="28"/>
                <w:szCs w:val="28"/>
                <w:lang w:val="en-IN"/>
              </w:rPr>
            </w:pPr>
            <w:r>
              <w:rPr>
                <w:sz w:val="28"/>
                <w:szCs w:val="28"/>
                <w:lang w:val="en-IN"/>
              </w:rPr>
              <w:t>Investment</w:t>
            </w:r>
          </w:p>
          <w:p w14:paraId="6691ABF5" w14:textId="77777777" w:rsidR="007E1091" w:rsidRDefault="007E1091" w:rsidP="00C955F9">
            <w:pPr>
              <w:rPr>
                <w:sz w:val="28"/>
                <w:szCs w:val="28"/>
                <w:lang w:val="en-IN"/>
              </w:rPr>
            </w:pPr>
            <w:r>
              <w:rPr>
                <w:sz w:val="28"/>
                <w:szCs w:val="28"/>
                <w:lang w:val="en-IN"/>
              </w:rPr>
              <w:t>Goodwill</w:t>
            </w:r>
          </w:p>
          <w:p w14:paraId="152357A6" w14:textId="0A450E96" w:rsidR="007E1091" w:rsidRDefault="007E1091" w:rsidP="00C955F9">
            <w:pPr>
              <w:rPr>
                <w:sz w:val="28"/>
                <w:szCs w:val="28"/>
                <w:lang w:val="en-IN"/>
              </w:rPr>
            </w:pPr>
            <w:r>
              <w:rPr>
                <w:sz w:val="28"/>
                <w:szCs w:val="28"/>
                <w:lang w:val="en-IN"/>
              </w:rPr>
              <w:t>Patent right</w:t>
            </w:r>
          </w:p>
          <w:p w14:paraId="164D4C4A" w14:textId="412E1C64" w:rsidR="007E1091" w:rsidRDefault="007E1091" w:rsidP="00C955F9">
            <w:pPr>
              <w:rPr>
                <w:sz w:val="28"/>
                <w:szCs w:val="28"/>
                <w:lang w:val="en-IN"/>
              </w:rPr>
            </w:pPr>
            <w:r>
              <w:rPr>
                <w:sz w:val="28"/>
                <w:szCs w:val="28"/>
                <w:lang w:val="en-IN"/>
              </w:rPr>
              <w:t>Sundry Debtors</w:t>
            </w:r>
          </w:p>
          <w:p w14:paraId="2104059E" w14:textId="07673228" w:rsidR="007E1091" w:rsidRDefault="007E1091" w:rsidP="00C955F9">
            <w:pPr>
              <w:rPr>
                <w:sz w:val="28"/>
                <w:szCs w:val="28"/>
                <w:lang w:val="en-IN"/>
              </w:rPr>
            </w:pPr>
            <w:r>
              <w:rPr>
                <w:sz w:val="28"/>
                <w:szCs w:val="28"/>
                <w:lang w:val="en-IN"/>
              </w:rPr>
              <w:t>Bills Receivable</w:t>
            </w:r>
          </w:p>
          <w:p w14:paraId="1CFBCC46" w14:textId="52B9D9C9" w:rsidR="007E1091" w:rsidRDefault="007E1091" w:rsidP="00C955F9">
            <w:pPr>
              <w:rPr>
                <w:sz w:val="28"/>
                <w:szCs w:val="28"/>
                <w:lang w:val="en-IN"/>
              </w:rPr>
            </w:pPr>
            <w:r>
              <w:rPr>
                <w:sz w:val="28"/>
                <w:szCs w:val="28"/>
                <w:lang w:val="en-IN"/>
              </w:rPr>
              <w:t>Inventory</w:t>
            </w:r>
          </w:p>
          <w:p w14:paraId="3EE4D068" w14:textId="0C985248" w:rsidR="007E1091" w:rsidRDefault="007E1091" w:rsidP="00C955F9">
            <w:pPr>
              <w:rPr>
                <w:sz w:val="28"/>
                <w:szCs w:val="28"/>
                <w:lang w:val="en-IN"/>
              </w:rPr>
            </w:pPr>
            <w:r>
              <w:rPr>
                <w:sz w:val="28"/>
                <w:szCs w:val="28"/>
                <w:lang w:val="en-IN"/>
              </w:rPr>
              <w:t>(Closing Stock)</w:t>
            </w:r>
          </w:p>
          <w:p w14:paraId="4A99405D" w14:textId="371BC25D" w:rsidR="007E1091" w:rsidRDefault="007E1091" w:rsidP="00C955F9">
            <w:pPr>
              <w:rPr>
                <w:sz w:val="28"/>
                <w:szCs w:val="28"/>
                <w:lang w:val="en-IN"/>
              </w:rPr>
            </w:pPr>
            <w:r>
              <w:rPr>
                <w:sz w:val="28"/>
                <w:szCs w:val="28"/>
                <w:lang w:val="en-IN"/>
              </w:rPr>
              <w:t>Prepaid expenses</w:t>
            </w:r>
          </w:p>
          <w:p w14:paraId="3EFC4C64" w14:textId="202B37AF" w:rsidR="007E1091" w:rsidRDefault="007E1091" w:rsidP="00C955F9">
            <w:pPr>
              <w:rPr>
                <w:sz w:val="28"/>
                <w:szCs w:val="28"/>
                <w:lang w:val="en-IN"/>
              </w:rPr>
            </w:pPr>
            <w:r>
              <w:rPr>
                <w:sz w:val="28"/>
                <w:szCs w:val="28"/>
                <w:lang w:val="en-IN"/>
              </w:rPr>
              <w:t>Accrued income</w:t>
            </w:r>
          </w:p>
          <w:p w14:paraId="3503FA42" w14:textId="4A0329FE" w:rsidR="007E1091" w:rsidRDefault="007E1091" w:rsidP="00C955F9">
            <w:pPr>
              <w:rPr>
                <w:sz w:val="28"/>
                <w:szCs w:val="28"/>
                <w:lang w:val="en-IN"/>
              </w:rPr>
            </w:pPr>
            <w:r>
              <w:rPr>
                <w:sz w:val="28"/>
                <w:szCs w:val="28"/>
                <w:lang w:val="en-IN"/>
              </w:rPr>
              <w:t>Income receivable</w:t>
            </w:r>
          </w:p>
          <w:p w14:paraId="766EC49F" w14:textId="482AAD8A" w:rsidR="007E1091" w:rsidRDefault="007E1091" w:rsidP="00C955F9">
            <w:pPr>
              <w:rPr>
                <w:sz w:val="28"/>
                <w:szCs w:val="28"/>
                <w:lang w:val="en-IN"/>
              </w:rPr>
            </w:pPr>
            <w:r>
              <w:rPr>
                <w:sz w:val="28"/>
                <w:szCs w:val="28"/>
                <w:lang w:val="en-IN"/>
              </w:rPr>
              <w:t>Cash in Hand</w:t>
            </w:r>
          </w:p>
          <w:p w14:paraId="28506E63" w14:textId="17E1585E" w:rsidR="007E1091" w:rsidRDefault="007E1091" w:rsidP="00C955F9">
            <w:pPr>
              <w:rPr>
                <w:sz w:val="28"/>
                <w:szCs w:val="28"/>
                <w:lang w:val="en-IN"/>
              </w:rPr>
            </w:pPr>
            <w:r>
              <w:rPr>
                <w:sz w:val="28"/>
                <w:szCs w:val="28"/>
                <w:lang w:val="en-IN"/>
              </w:rPr>
              <w:t>Cash at Bank</w:t>
            </w:r>
          </w:p>
          <w:p w14:paraId="3B07D0FC" w14:textId="77777777" w:rsidR="007E1091" w:rsidRDefault="007E1091" w:rsidP="00C955F9">
            <w:pPr>
              <w:rPr>
                <w:sz w:val="28"/>
                <w:szCs w:val="28"/>
                <w:lang w:val="en-IN"/>
              </w:rPr>
            </w:pPr>
          </w:p>
          <w:p w14:paraId="7481C3F2" w14:textId="412A76FB" w:rsidR="007E1091" w:rsidRDefault="007E1091" w:rsidP="00C955F9">
            <w:pPr>
              <w:rPr>
                <w:sz w:val="28"/>
                <w:szCs w:val="28"/>
                <w:lang w:val="en-IN"/>
              </w:rPr>
            </w:pPr>
          </w:p>
        </w:tc>
        <w:tc>
          <w:tcPr>
            <w:tcW w:w="1484" w:type="dxa"/>
          </w:tcPr>
          <w:p w14:paraId="75302868" w14:textId="77777777" w:rsidR="00F22958" w:rsidRDefault="0098245B" w:rsidP="00C955F9">
            <w:pPr>
              <w:rPr>
                <w:sz w:val="28"/>
                <w:szCs w:val="28"/>
                <w:lang w:val="en-IN"/>
              </w:rPr>
            </w:pPr>
            <w:r>
              <w:rPr>
                <w:sz w:val="28"/>
                <w:szCs w:val="28"/>
                <w:lang w:val="en-IN"/>
              </w:rPr>
              <w:t>XX</w:t>
            </w:r>
          </w:p>
          <w:p w14:paraId="15DEB3AC" w14:textId="77777777" w:rsidR="0098245B" w:rsidRDefault="0098245B" w:rsidP="00C955F9">
            <w:pPr>
              <w:rPr>
                <w:sz w:val="28"/>
                <w:szCs w:val="28"/>
                <w:lang w:val="en-IN"/>
              </w:rPr>
            </w:pPr>
            <w:r>
              <w:rPr>
                <w:sz w:val="28"/>
                <w:szCs w:val="28"/>
                <w:lang w:val="en-IN"/>
              </w:rPr>
              <w:t>XX</w:t>
            </w:r>
          </w:p>
          <w:p w14:paraId="18ED4ACF" w14:textId="77777777" w:rsidR="0098245B" w:rsidRDefault="0098245B" w:rsidP="00C955F9">
            <w:pPr>
              <w:rPr>
                <w:sz w:val="28"/>
                <w:szCs w:val="28"/>
                <w:lang w:val="en-IN"/>
              </w:rPr>
            </w:pPr>
            <w:r>
              <w:rPr>
                <w:sz w:val="28"/>
                <w:szCs w:val="28"/>
                <w:lang w:val="en-IN"/>
              </w:rPr>
              <w:t>XX</w:t>
            </w:r>
          </w:p>
          <w:p w14:paraId="059CB204" w14:textId="77777777" w:rsidR="0098245B" w:rsidRDefault="0098245B" w:rsidP="00C955F9">
            <w:pPr>
              <w:rPr>
                <w:sz w:val="28"/>
                <w:szCs w:val="28"/>
                <w:lang w:val="en-IN"/>
              </w:rPr>
            </w:pPr>
            <w:r>
              <w:rPr>
                <w:sz w:val="28"/>
                <w:szCs w:val="28"/>
                <w:lang w:val="en-IN"/>
              </w:rPr>
              <w:t>XX</w:t>
            </w:r>
          </w:p>
          <w:p w14:paraId="7FFADAA2" w14:textId="77777777" w:rsidR="0098245B" w:rsidRDefault="0098245B" w:rsidP="00C955F9">
            <w:pPr>
              <w:rPr>
                <w:sz w:val="28"/>
                <w:szCs w:val="28"/>
                <w:lang w:val="en-IN"/>
              </w:rPr>
            </w:pPr>
            <w:r>
              <w:rPr>
                <w:sz w:val="28"/>
                <w:szCs w:val="28"/>
                <w:lang w:val="en-IN"/>
              </w:rPr>
              <w:t>XX</w:t>
            </w:r>
          </w:p>
          <w:p w14:paraId="5C59DC0E" w14:textId="77777777" w:rsidR="0098245B" w:rsidRDefault="0098245B" w:rsidP="00C955F9">
            <w:pPr>
              <w:rPr>
                <w:sz w:val="28"/>
                <w:szCs w:val="28"/>
                <w:lang w:val="en-IN"/>
              </w:rPr>
            </w:pPr>
            <w:r>
              <w:rPr>
                <w:sz w:val="28"/>
                <w:szCs w:val="28"/>
                <w:lang w:val="en-IN"/>
              </w:rPr>
              <w:t>XX</w:t>
            </w:r>
          </w:p>
          <w:p w14:paraId="6CDB6630" w14:textId="77777777" w:rsidR="0098245B" w:rsidRDefault="0098245B" w:rsidP="00C955F9">
            <w:pPr>
              <w:rPr>
                <w:sz w:val="28"/>
                <w:szCs w:val="28"/>
                <w:lang w:val="en-IN"/>
              </w:rPr>
            </w:pPr>
            <w:r>
              <w:rPr>
                <w:sz w:val="28"/>
                <w:szCs w:val="28"/>
                <w:lang w:val="en-IN"/>
              </w:rPr>
              <w:t>XX</w:t>
            </w:r>
          </w:p>
          <w:p w14:paraId="440DEEA5" w14:textId="77777777" w:rsidR="0098245B" w:rsidRDefault="0098245B" w:rsidP="00C955F9">
            <w:pPr>
              <w:rPr>
                <w:sz w:val="28"/>
                <w:szCs w:val="28"/>
                <w:lang w:val="en-IN"/>
              </w:rPr>
            </w:pPr>
            <w:r>
              <w:rPr>
                <w:sz w:val="28"/>
                <w:szCs w:val="28"/>
                <w:lang w:val="en-IN"/>
              </w:rPr>
              <w:t>XX</w:t>
            </w:r>
          </w:p>
          <w:p w14:paraId="3E583BDD" w14:textId="77777777" w:rsidR="0098245B" w:rsidRDefault="0098245B" w:rsidP="00C955F9">
            <w:pPr>
              <w:rPr>
                <w:sz w:val="28"/>
                <w:szCs w:val="28"/>
                <w:lang w:val="en-IN"/>
              </w:rPr>
            </w:pPr>
            <w:r>
              <w:rPr>
                <w:sz w:val="28"/>
                <w:szCs w:val="28"/>
                <w:lang w:val="en-IN"/>
              </w:rPr>
              <w:t>XX</w:t>
            </w:r>
          </w:p>
          <w:p w14:paraId="2F56F232" w14:textId="77777777" w:rsidR="0098245B" w:rsidRDefault="0098245B" w:rsidP="00C955F9">
            <w:pPr>
              <w:rPr>
                <w:sz w:val="28"/>
                <w:szCs w:val="28"/>
                <w:lang w:val="en-IN"/>
              </w:rPr>
            </w:pPr>
            <w:r>
              <w:rPr>
                <w:sz w:val="28"/>
                <w:szCs w:val="28"/>
                <w:lang w:val="en-IN"/>
              </w:rPr>
              <w:t>XX</w:t>
            </w:r>
          </w:p>
          <w:p w14:paraId="606A8161" w14:textId="77777777" w:rsidR="0098245B" w:rsidRDefault="0098245B" w:rsidP="00C955F9">
            <w:pPr>
              <w:rPr>
                <w:sz w:val="28"/>
                <w:szCs w:val="28"/>
                <w:lang w:val="en-IN"/>
              </w:rPr>
            </w:pPr>
            <w:r>
              <w:rPr>
                <w:sz w:val="28"/>
                <w:szCs w:val="28"/>
                <w:lang w:val="en-IN"/>
              </w:rPr>
              <w:t>XX</w:t>
            </w:r>
          </w:p>
          <w:p w14:paraId="0821AB25" w14:textId="77777777" w:rsidR="0098245B" w:rsidRDefault="0098245B" w:rsidP="00C955F9">
            <w:pPr>
              <w:rPr>
                <w:sz w:val="28"/>
                <w:szCs w:val="28"/>
                <w:lang w:val="en-IN"/>
              </w:rPr>
            </w:pPr>
            <w:r>
              <w:rPr>
                <w:sz w:val="28"/>
                <w:szCs w:val="28"/>
                <w:lang w:val="en-IN"/>
              </w:rPr>
              <w:t>XX</w:t>
            </w:r>
          </w:p>
          <w:p w14:paraId="77097716" w14:textId="77777777" w:rsidR="0098245B" w:rsidRDefault="0098245B" w:rsidP="00C955F9">
            <w:pPr>
              <w:rPr>
                <w:sz w:val="28"/>
                <w:szCs w:val="28"/>
                <w:lang w:val="en-IN"/>
              </w:rPr>
            </w:pPr>
            <w:r>
              <w:rPr>
                <w:sz w:val="28"/>
                <w:szCs w:val="28"/>
                <w:lang w:val="en-IN"/>
              </w:rPr>
              <w:t>XX</w:t>
            </w:r>
          </w:p>
          <w:p w14:paraId="6BD2BA74" w14:textId="77777777" w:rsidR="0098245B" w:rsidRDefault="0098245B" w:rsidP="00C955F9">
            <w:pPr>
              <w:rPr>
                <w:sz w:val="28"/>
                <w:szCs w:val="28"/>
                <w:lang w:val="en-IN"/>
              </w:rPr>
            </w:pPr>
            <w:r>
              <w:rPr>
                <w:sz w:val="28"/>
                <w:szCs w:val="28"/>
                <w:lang w:val="en-IN"/>
              </w:rPr>
              <w:t>XX</w:t>
            </w:r>
          </w:p>
          <w:p w14:paraId="2673D747" w14:textId="77777777" w:rsidR="0098245B" w:rsidRDefault="0098245B" w:rsidP="00C955F9">
            <w:pPr>
              <w:rPr>
                <w:sz w:val="28"/>
                <w:szCs w:val="28"/>
                <w:lang w:val="en-IN"/>
              </w:rPr>
            </w:pPr>
            <w:r>
              <w:rPr>
                <w:sz w:val="28"/>
                <w:szCs w:val="28"/>
                <w:lang w:val="en-IN"/>
              </w:rPr>
              <w:t>XX</w:t>
            </w:r>
          </w:p>
          <w:p w14:paraId="64ED326E" w14:textId="77777777" w:rsidR="0098245B" w:rsidRDefault="0098245B" w:rsidP="00C955F9">
            <w:pPr>
              <w:rPr>
                <w:sz w:val="28"/>
                <w:szCs w:val="28"/>
                <w:lang w:val="en-IN"/>
              </w:rPr>
            </w:pPr>
            <w:r>
              <w:rPr>
                <w:sz w:val="28"/>
                <w:szCs w:val="28"/>
                <w:lang w:val="en-IN"/>
              </w:rPr>
              <w:t>XX</w:t>
            </w:r>
          </w:p>
          <w:p w14:paraId="3147150C" w14:textId="7CDC2782" w:rsidR="0098245B" w:rsidRDefault="0098245B" w:rsidP="00C955F9">
            <w:pPr>
              <w:rPr>
                <w:sz w:val="28"/>
                <w:szCs w:val="28"/>
                <w:lang w:val="en-IN"/>
              </w:rPr>
            </w:pPr>
            <w:r>
              <w:rPr>
                <w:sz w:val="28"/>
                <w:szCs w:val="28"/>
                <w:lang w:val="en-IN"/>
              </w:rPr>
              <w:t>XX</w:t>
            </w:r>
          </w:p>
        </w:tc>
      </w:tr>
      <w:tr w:rsidR="007E1091" w14:paraId="7CC19D42" w14:textId="77777777" w:rsidTr="00F22958">
        <w:tc>
          <w:tcPr>
            <w:tcW w:w="3168" w:type="dxa"/>
          </w:tcPr>
          <w:p w14:paraId="6A5F49F3" w14:textId="77777777" w:rsidR="007E1091" w:rsidRDefault="007E1091" w:rsidP="00C955F9">
            <w:pPr>
              <w:rPr>
                <w:sz w:val="28"/>
                <w:szCs w:val="28"/>
                <w:lang w:val="en-IN"/>
              </w:rPr>
            </w:pPr>
          </w:p>
        </w:tc>
        <w:tc>
          <w:tcPr>
            <w:tcW w:w="1452" w:type="dxa"/>
          </w:tcPr>
          <w:p w14:paraId="64A4D088" w14:textId="5D8C0DAA" w:rsidR="007E1091" w:rsidRDefault="007E1091" w:rsidP="00C955F9">
            <w:pPr>
              <w:rPr>
                <w:sz w:val="28"/>
                <w:szCs w:val="28"/>
                <w:lang w:val="en-IN"/>
              </w:rPr>
            </w:pPr>
            <w:r>
              <w:rPr>
                <w:sz w:val="28"/>
                <w:szCs w:val="28"/>
                <w:lang w:val="en-IN"/>
              </w:rPr>
              <w:t>XX</w:t>
            </w:r>
          </w:p>
        </w:tc>
        <w:tc>
          <w:tcPr>
            <w:tcW w:w="3138" w:type="dxa"/>
          </w:tcPr>
          <w:p w14:paraId="21E0E8C5" w14:textId="77777777" w:rsidR="007E1091" w:rsidRDefault="007E1091" w:rsidP="00C955F9">
            <w:pPr>
              <w:rPr>
                <w:sz w:val="28"/>
                <w:szCs w:val="28"/>
                <w:lang w:val="en-IN"/>
              </w:rPr>
            </w:pPr>
          </w:p>
        </w:tc>
        <w:tc>
          <w:tcPr>
            <w:tcW w:w="1484" w:type="dxa"/>
          </w:tcPr>
          <w:p w14:paraId="4C4E8E9B" w14:textId="3621A209" w:rsidR="007E1091" w:rsidRDefault="007E1091" w:rsidP="00C955F9">
            <w:pPr>
              <w:rPr>
                <w:sz w:val="28"/>
                <w:szCs w:val="28"/>
                <w:lang w:val="en-IN"/>
              </w:rPr>
            </w:pPr>
            <w:r>
              <w:rPr>
                <w:sz w:val="28"/>
                <w:szCs w:val="28"/>
                <w:lang w:val="en-IN"/>
              </w:rPr>
              <w:t>XX</w:t>
            </w:r>
          </w:p>
        </w:tc>
      </w:tr>
    </w:tbl>
    <w:p w14:paraId="403AF84F" w14:textId="6793AF97" w:rsidR="00F22958" w:rsidRPr="00F22958" w:rsidRDefault="0098245B" w:rsidP="00C955F9">
      <w:pPr>
        <w:rPr>
          <w:sz w:val="28"/>
          <w:szCs w:val="28"/>
          <w:lang w:val="en-IN"/>
        </w:rPr>
      </w:pPr>
      <w:r>
        <w:rPr>
          <w:sz w:val="28"/>
          <w:szCs w:val="28"/>
          <w:lang w:val="en-IN"/>
        </w:rPr>
        <w:t>Total Liabilities must be equal to Total Assets</w:t>
      </w:r>
    </w:p>
    <w:p w14:paraId="21754DB2" w14:textId="77777777" w:rsidR="00F22958" w:rsidRDefault="00F22958" w:rsidP="00C955F9">
      <w:pPr>
        <w:rPr>
          <w:sz w:val="28"/>
          <w:szCs w:val="28"/>
          <w:u w:val="single"/>
          <w:lang w:val="en-IN"/>
        </w:rPr>
      </w:pPr>
    </w:p>
    <w:p w14:paraId="2344C3BC" w14:textId="77777777" w:rsidR="00F22958" w:rsidRDefault="00F22958" w:rsidP="00C955F9">
      <w:pPr>
        <w:rPr>
          <w:sz w:val="28"/>
          <w:szCs w:val="28"/>
          <w:u w:val="single"/>
          <w:lang w:val="en-IN"/>
        </w:rPr>
      </w:pPr>
    </w:p>
    <w:p w14:paraId="7DF485DF" w14:textId="77777777" w:rsidR="00F22958" w:rsidRDefault="00F22958" w:rsidP="00C955F9">
      <w:pPr>
        <w:rPr>
          <w:sz w:val="28"/>
          <w:szCs w:val="28"/>
          <w:u w:val="single"/>
          <w:lang w:val="en-IN"/>
        </w:rPr>
      </w:pPr>
    </w:p>
    <w:p w14:paraId="04AB1F9C" w14:textId="77777777" w:rsidR="00F22958" w:rsidRDefault="00F22958" w:rsidP="00C955F9">
      <w:pPr>
        <w:rPr>
          <w:sz w:val="28"/>
          <w:szCs w:val="28"/>
          <w:u w:val="single"/>
          <w:lang w:val="en-IN"/>
        </w:rPr>
      </w:pPr>
    </w:p>
    <w:p w14:paraId="75A5E47B" w14:textId="77777777" w:rsidR="00F22958" w:rsidRDefault="00F22958" w:rsidP="00C955F9">
      <w:pPr>
        <w:rPr>
          <w:sz w:val="28"/>
          <w:szCs w:val="28"/>
          <w:u w:val="single"/>
          <w:lang w:val="en-IN"/>
        </w:rPr>
      </w:pPr>
    </w:p>
    <w:p w14:paraId="558C53CF" w14:textId="33E86636" w:rsidR="00861295" w:rsidRPr="00475FE0" w:rsidRDefault="00861295" w:rsidP="00C955F9">
      <w:pPr>
        <w:rPr>
          <w:sz w:val="28"/>
          <w:szCs w:val="28"/>
          <w:u w:val="single"/>
          <w:lang w:val="en-IN"/>
        </w:rPr>
      </w:pPr>
      <w:r w:rsidRPr="00475FE0">
        <w:rPr>
          <w:sz w:val="28"/>
          <w:szCs w:val="28"/>
          <w:u w:val="single"/>
          <w:lang w:val="en-IN"/>
        </w:rPr>
        <w:t>TS Grewal Book</w:t>
      </w:r>
    </w:p>
    <w:p w14:paraId="03780DAF" w14:textId="77777777" w:rsidR="00861295" w:rsidRPr="00475FE0" w:rsidRDefault="00861295" w:rsidP="00C955F9">
      <w:pPr>
        <w:rPr>
          <w:sz w:val="28"/>
          <w:szCs w:val="28"/>
          <w:u w:val="single"/>
          <w:lang w:val="en-IN"/>
        </w:rPr>
      </w:pPr>
      <w:r w:rsidRPr="00475FE0">
        <w:rPr>
          <w:sz w:val="28"/>
          <w:szCs w:val="28"/>
          <w:u w:val="single"/>
          <w:lang w:val="en-IN"/>
        </w:rPr>
        <w:lastRenderedPageBreak/>
        <w:t>Page 18.64</w:t>
      </w:r>
    </w:p>
    <w:p w14:paraId="2FB1B21D" w14:textId="77777777" w:rsidR="00861295" w:rsidRDefault="00861295" w:rsidP="00C955F9">
      <w:pPr>
        <w:rPr>
          <w:sz w:val="28"/>
          <w:szCs w:val="28"/>
          <w:lang w:val="en-IN"/>
        </w:rPr>
      </w:pPr>
      <w:r>
        <w:rPr>
          <w:sz w:val="28"/>
          <w:szCs w:val="28"/>
          <w:lang w:val="en-IN"/>
        </w:rPr>
        <w:t>Q. 14. From the following particulars, prepare Balance – sheet as at 31</w:t>
      </w:r>
      <w:r w:rsidRPr="00861295">
        <w:rPr>
          <w:sz w:val="28"/>
          <w:szCs w:val="28"/>
          <w:vertAlign w:val="superscript"/>
          <w:lang w:val="en-IN"/>
        </w:rPr>
        <w:t>st</w:t>
      </w:r>
      <w:r>
        <w:rPr>
          <w:sz w:val="28"/>
          <w:szCs w:val="28"/>
          <w:lang w:val="en-IN"/>
        </w:rPr>
        <w:t xml:space="preserve"> March 2019.</w:t>
      </w:r>
    </w:p>
    <w:tbl>
      <w:tblPr>
        <w:tblStyle w:val="TableGrid"/>
        <w:tblW w:w="0" w:type="auto"/>
        <w:tblLook w:val="04A0" w:firstRow="1" w:lastRow="0" w:firstColumn="1" w:lastColumn="0" w:noHBand="0" w:noVBand="1"/>
      </w:tblPr>
      <w:tblGrid>
        <w:gridCol w:w="6204"/>
        <w:gridCol w:w="1559"/>
        <w:gridCol w:w="1479"/>
      </w:tblGrid>
      <w:tr w:rsidR="00861295" w14:paraId="35738CCC" w14:textId="77777777" w:rsidTr="00861295">
        <w:tc>
          <w:tcPr>
            <w:tcW w:w="6204" w:type="dxa"/>
          </w:tcPr>
          <w:p w14:paraId="4F0ADD93" w14:textId="77777777" w:rsidR="00861295" w:rsidRDefault="00861295" w:rsidP="00C955F9">
            <w:pPr>
              <w:rPr>
                <w:sz w:val="28"/>
                <w:szCs w:val="28"/>
                <w:lang w:val="en-IN"/>
              </w:rPr>
            </w:pPr>
          </w:p>
        </w:tc>
        <w:tc>
          <w:tcPr>
            <w:tcW w:w="1559" w:type="dxa"/>
          </w:tcPr>
          <w:p w14:paraId="6EE31E7A" w14:textId="77777777" w:rsidR="00861295" w:rsidRDefault="00475FE0" w:rsidP="00C955F9">
            <w:pPr>
              <w:rPr>
                <w:sz w:val="28"/>
                <w:szCs w:val="28"/>
                <w:lang w:val="en-IN"/>
              </w:rPr>
            </w:pPr>
            <w:r>
              <w:rPr>
                <w:sz w:val="28"/>
                <w:szCs w:val="28"/>
                <w:lang w:val="en-IN"/>
              </w:rPr>
              <w:t>Dr (Rs)</w:t>
            </w:r>
          </w:p>
        </w:tc>
        <w:tc>
          <w:tcPr>
            <w:tcW w:w="1479" w:type="dxa"/>
          </w:tcPr>
          <w:p w14:paraId="1A151281" w14:textId="77777777" w:rsidR="00861295" w:rsidRDefault="00475FE0" w:rsidP="00C955F9">
            <w:pPr>
              <w:rPr>
                <w:sz w:val="28"/>
                <w:szCs w:val="28"/>
                <w:lang w:val="en-IN"/>
              </w:rPr>
            </w:pPr>
            <w:r>
              <w:rPr>
                <w:sz w:val="28"/>
                <w:szCs w:val="28"/>
                <w:lang w:val="en-IN"/>
              </w:rPr>
              <w:t>Cr (Rs)</w:t>
            </w:r>
          </w:p>
        </w:tc>
      </w:tr>
      <w:tr w:rsidR="00861295" w14:paraId="5590180D" w14:textId="77777777" w:rsidTr="00475FE0">
        <w:trPr>
          <w:trHeight w:val="4319"/>
        </w:trPr>
        <w:tc>
          <w:tcPr>
            <w:tcW w:w="6204" w:type="dxa"/>
          </w:tcPr>
          <w:p w14:paraId="2CED2ED9" w14:textId="77777777" w:rsidR="00861295" w:rsidRDefault="00861295" w:rsidP="00C955F9">
            <w:pPr>
              <w:rPr>
                <w:sz w:val="28"/>
                <w:szCs w:val="28"/>
                <w:lang w:val="en-IN"/>
              </w:rPr>
            </w:pPr>
            <w:r>
              <w:rPr>
                <w:sz w:val="28"/>
                <w:szCs w:val="28"/>
                <w:lang w:val="en-IN"/>
              </w:rPr>
              <w:t>Capital</w:t>
            </w:r>
          </w:p>
          <w:p w14:paraId="222B1247" w14:textId="77777777" w:rsidR="00861295" w:rsidRDefault="00861295" w:rsidP="00C955F9">
            <w:pPr>
              <w:rPr>
                <w:sz w:val="28"/>
                <w:szCs w:val="28"/>
                <w:lang w:val="en-IN"/>
              </w:rPr>
            </w:pPr>
            <w:r>
              <w:rPr>
                <w:sz w:val="28"/>
                <w:szCs w:val="28"/>
                <w:lang w:val="en-IN"/>
              </w:rPr>
              <w:t>Drawings</w:t>
            </w:r>
          </w:p>
          <w:p w14:paraId="6968E04B" w14:textId="77777777" w:rsidR="00861295" w:rsidRDefault="00861295" w:rsidP="00C955F9">
            <w:pPr>
              <w:rPr>
                <w:sz w:val="28"/>
                <w:szCs w:val="28"/>
                <w:lang w:val="en-IN"/>
              </w:rPr>
            </w:pPr>
            <w:r>
              <w:rPr>
                <w:sz w:val="28"/>
                <w:szCs w:val="28"/>
                <w:lang w:val="en-IN"/>
              </w:rPr>
              <w:t>Debtors</w:t>
            </w:r>
          </w:p>
          <w:p w14:paraId="7771876B" w14:textId="77777777" w:rsidR="00861295" w:rsidRDefault="00861295" w:rsidP="00C955F9">
            <w:pPr>
              <w:rPr>
                <w:sz w:val="28"/>
                <w:szCs w:val="28"/>
                <w:lang w:val="en-IN"/>
              </w:rPr>
            </w:pPr>
            <w:r>
              <w:rPr>
                <w:sz w:val="28"/>
                <w:szCs w:val="28"/>
                <w:lang w:val="en-IN"/>
              </w:rPr>
              <w:t>Creditors</w:t>
            </w:r>
          </w:p>
          <w:p w14:paraId="5964FC78" w14:textId="77777777" w:rsidR="00861295" w:rsidRDefault="00861295" w:rsidP="00C955F9">
            <w:pPr>
              <w:rPr>
                <w:sz w:val="28"/>
                <w:szCs w:val="28"/>
                <w:lang w:val="en-IN"/>
              </w:rPr>
            </w:pPr>
            <w:r>
              <w:rPr>
                <w:sz w:val="28"/>
                <w:szCs w:val="28"/>
                <w:lang w:val="en-IN"/>
              </w:rPr>
              <w:t>Cash in hand</w:t>
            </w:r>
          </w:p>
          <w:p w14:paraId="12367751" w14:textId="77777777" w:rsidR="00861295" w:rsidRDefault="00861295" w:rsidP="00C955F9">
            <w:pPr>
              <w:rPr>
                <w:sz w:val="28"/>
                <w:szCs w:val="28"/>
                <w:lang w:val="en-IN"/>
              </w:rPr>
            </w:pPr>
            <w:r>
              <w:rPr>
                <w:sz w:val="28"/>
                <w:szCs w:val="28"/>
                <w:lang w:val="en-IN"/>
              </w:rPr>
              <w:t>Cash at bank</w:t>
            </w:r>
          </w:p>
          <w:p w14:paraId="4E8C0B3B" w14:textId="77777777" w:rsidR="00861295" w:rsidRDefault="00861295" w:rsidP="00C955F9">
            <w:pPr>
              <w:rPr>
                <w:sz w:val="28"/>
                <w:szCs w:val="28"/>
                <w:lang w:val="en-IN"/>
              </w:rPr>
            </w:pPr>
            <w:r>
              <w:rPr>
                <w:sz w:val="28"/>
                <w:szCs w:val="28"/>
                <w:lang w:val="en-IN"/>
              </w:rPr>
              <w:t>Plant</w:t>
            </w:r>
          </w:p>
          <w:p w14:paraId="6D97C819" w14:textId="77777777" w:rsidR="00861295" w:rsidRDefault="00861295" w:rsidP="00C955F9">
            <w:pPr>
              <w:rPr>
                <w:sz w:val="28"/>
                <w:szCs w:val="28"/>
                <w:lang w:val="en-IN"/>
              </w:rPr>
            </w:pPr>
            <w:r>
              <w:rPr>
                <w:sz w:val="28"/>
                <w:szCs w:val="28"/>
                <w:lang w:val="en-IN"/>
              </w:rPr>
              <w:t>Furniture</w:t>
            </w:r>
          </w:p>
          <w:p w14:paraId="72E455F9" w14:textId="77777777" w:rsidR="00861295" w:rsidRDefault="00861295" w:rsidP="00C955F9">
            <w:pPr>
              <w:rPr>
                <w:sz w:val="28"/>
                <w:szCs w:val="28"/>
                <w:lang w:val="en-IN"/>
              </w:rPr>
            </w:pPr>
            <w:r>
              <w:rPr>
                <w:sz w:val="28"/>
                <w:szCs w:val="28"/>
                <w:lang w:val="en-IN"/>
              </w:rPr>
              <w:t>Net profit</w:t>
            </w:r>
          </w:p>
          <w:p w14:paraId="3CC32B11" w14:textId="77777777" w:rsidR="00861295" w:rsidRDefault="00861295" w:rsidP="00C955F9">
            <w:pPr>
              <w:rPr>
                <w:sz w:val="28"/>
                <w:szCs w:val="28"/>
                <w:lang w:val="en-IN"/>
              </w:rPr>
            </w:pPr>
            <w:r>
              <w:rPr>
                <w:sz w:val="28"/>
                <w:szCs w:val="28"/>
                <w:lang w:val="en-IN"/>
              </w:rPr>
              <w:t>General reserve</w:t>
            </w:r>
          </w:p>
          <w:p w14:paraId="2657FD86" w14:textId="77777777" w:rsidR="00861295" w:rsidRDefault="00861295" w:rsidP="00C955F9">
            <w:pPr>
              <w:rPr>
                <w:sz w:val="28"/>
                <w:szCs w:val="28"/>
                <w:lang w:val="en-IN"/>
              </w:rPr>
            </w:pPr>
            <w:r>
              <w:rPr>
                <w:sz w:val="28"/>
                <w:szCs w:val="28"/>
                <w:lang w:val="en-IN"/>
              </w:rPr>
              <w:t>Closing stock</w:t>
            </w:r>
          </w:p>
          <w:p w14:paraId="18A5C90F" w14:textId="77777777" w:rsidR="00861295" w:rsidRDefault="00861295" w:rsidP="00C955F9">
            <w:pPr>
              <w:rPr>
                <w:sz w:val="28"/>
                <w:szCs w:val="28"/>
                <w:lang w:val="en-IN"/>
              </w:rPr>
            </w:pPr>
          </w:p>
        </w:tc>
        <w:tc>
          <w:tcPr>
            <w:tcW w:w="1559" w:type="dxa"/>
          </w:tcPr>
          <w:p w14:paraId="2B1F13F3" w14:textId="77777777" w:rsidR="00861295" w:rsidRDefault="00861295" w:rsidP="00C955F9">
            <w:pPr>
              <w:rPr>
                <w:sz w:val="28"/>
                <w:szCs w:val="28"/>
                <w:lang w:val="en-IN"/>
              </w:rPr>
            </w:pPr>
          </w:p>
          <w:p w14:paraId="624D2066" w14:textId="77777777" w:rsidR="00A06820" w:rsidRDefault="00A06820" w:rsidP="00C955F9">
            <w:pPr>
              <w:rPr>
                <w:sz w:val="28"/>
                <w:szCs w:val="28"/>
                <w:lang w:val="en-IN"/>
              </w:rPr>
            </w:pPr>
            <w:r>
              <w:rPr>
                <w:sz w:val="28"/>
                <w:szCs w:val="28"/>
                <w:lang w:val="en-IN"/>
              </w:rPr>
              <w:t>44,000</w:t>
            </w:r>
          </w:p>
          <w:p w14:paraId="43E0E210" w14:textId="77777777" w:rsidR="00A06820" w:rsidRDefault="00A06820" w:rsidP="00C955F9">
            <w:pPr>
              <w:rPr>
                <w:sz w:val="28"/>
                <w:szCs w:val="28"/>
                <w:lang w:val="en-IN"/>
              </w:rPr>
            </w:pPr>
            <w:r>
              <w:rPr>
                <w:sz w:val="28"/>
                <w:szCs w:val="28"/>
                <w:lang w:val="en-IN"/>
              </w:rPr>
              <w:t>64,000</w:t>
            </w:r>
          </w:p>
          <w:p w14:paraId="254D6711" w14:textId="77777777" w:rsidR="00A06820" w:rsidRDefault="00A06820" w:rsidP="00C955F9">
            <w:pPr>
              <w:rPr>
                <w:sz w:val="28"/>
                <w:szCs w:val="28"/>
                <w:lang w:val="en-IN"/>
              </w:rPr>
            </w:pPr>
          </w:p>
          <w:p w14:paraId="2577B631" w14:textId="77777777" w:rsidR="00A06820" w:rsidRDefault="00A06820" w:rsidP="00C955F9">
            <w:pPr>
              <w:rPr>
                <w:sz w:val="28"/>
                <w:szCs w:val="28"/>
                <w:lang w:val="en-IN"/>
              </w:rPr>
            </w:pPr>
            <w:r>
              <w:rPr>
                <w:sz w:val="28"/>
                <w:szCs w:val="28"/>
                <w:lang w:val="en-IN"/>
              </w:rPr>
              <w:t xml:space="preserve"> 3,600</w:t>
            </w:r>
          </w:p>
          <w:p w14:paraId="7C95466C" w14:textId="77777777" w:rsidR="00A06820" w:rsidRDefault="00A06820" w:rsidP="00C955F9">
            <w:pPr>
              <w:rPr>
                <w:sz w:val="28"/>
                <w:szCs w:val="28"/>
                <w:lang w:val="en-IN"/>
              </w:rPr>
            </w:pPr>
            <w:r>
              <w:rPr>
                <w:sz w:val="28"/>
                <w:szCs w:val="28"/>
                <w:lang w:val="en-IN"/>
              </w:rPr>
              <w:t>72,000</w:t>
            </w:r>
          </w:p>
          <w:p w14:paraId="05BB8829" w14:textId="77777777" w:rsidR="00A06820" w:rsidRDefault="00A06820" w:rsidP="00C955F9">
            <w:pPr>
              <w:rPr>
                <w:sz w:val="28"/>
                <w:szCs w:val="28"/>
                <w:lang w:val="en-IN"/>
              </w:rPr>
            </w:pPr>
            <w:r>
              <w:rPr>
                <w:sz w:val="28"/>
                <w:szCs w:val="28"/>
                <w:lang w:val="en-IN"/>
              </w:rPr>
              <w:t>1,00,000</w:t>
            </w:r>
          </w:p>
          <w:p w14:paraId="0663482B" w14:textId="77777777" w:rsidR="00A06820" w:rsidRDefault="00A06820" w:rsidP="00C955F9">
            <w:pPr>
              <w:rPr>
                <w:sz w:val="28"/>
                <w:szCs w:val="28"/>
                <w:lang w:val="en-IN"/>
              </w:rPr>
            </w:pPr>
            <w:r>
              <w:rPr>
                <w:sz w:val="28"/>
                <w:szCs w:val="28"/>
                <w:lang w:val="en-IN"/>
              </w:rPr>
              <w:t xml:space="preserve">    37,000</w:t>
            </w:r>
          </w:p>
          <w:p w14:paraId="29D440BC" w14:textId="77777777" w:rsidR="00A06820" w:rsidRDefault="00A06820" w:rsidP="00C955F9">
            <w:pPr>
              <w:rPr>
                <w:sz w:val="28"/>
                <w:szCs w:val="28"/>
                <w:lang w:val="en-IN"/>
              </w:rPr>
            </w:pPr>
            <w:r>
              <w:rPr>
                <w:sz w:val="28"/>
                <w:szCs w:val="28"/>
                <w:lang w:val="en-IN"/>
              </w:rPr>
              <w:t xml:space="preserve"> ....</w:t>
            </w:r>
          </w:p>
          <w:p w14:paraId="4EC43F18" w14:textId="77777777" w:rsidR="00A06820" w:rsidRDefault="00A06820" w:rsidP="00C955F9">
            <w:pPr>
              <w:rPr>
                <w:sz w:val="28"/>
                <w:szCs w:val="28"/>
                <w:lang w:val="en-IN"/>
              </w:rPr>
            </w:pPr>
            <w:r>
              <w:rPr>
                <w:sz w:val="28"/>
                <w:szCs w:val="28"/>
                <w:lang w:val="en-IN"/>
              </w:rPr>
              <w:t>.....</w:t>
            </w:r>
          </w:p>
          <w:p w14:paraId="59B54A8B" w14:textId="77777777" w:rsidR="00A06820" w:rsidRDefault="00A06820" w:rsidP="00C955F9">
            <w:pPr>
              <w:rPr>
                <w:sz w:val="28"/>
                <w:szCs w:val="28"/>
                <w:lang w:val="en-IN"/>
              </w:rPr>
            </w:pPr>
            <w:r>
              <w:rPr>
                <w:sz w:val="28"/>
                <w:szCs w:val="28"/>
                <w:lang w:val="en-IN"/>
              </w:rPr>
              <w:t>1,48,000</w:t>
            </w:r>
          </w:p>
          <w:p w14:paraId="1AF993A2" w14:textId="77777777" w:rsidR="00A06820" w:rsidRDefault="00A06820" w:rsidP="00C955F9">
            <w:pPr>
              <w:rPr>
                <w:sz w:val="28"/>
                <w:szCs w:val="28"/>
                <w:lang w:val="en-IN"/>
              </w:rPr>
            </w:pPr>
          </w:p>
        </w:tc>
        <w:tc>
          <w:tcPr>
            <w:tcW w:w="1479" w:type="dxa"/>
          </w:tcPr>
          <w:p w14:paraId="73A17F39" w14:textId="77777777" w:rsidR="00861295" w:rsidRDefault="00861295" w:rsidP="00C955F9">
            <w:pPr>
              <w:rPr>
                <w:sz w:val="28"/>
                <w:szCs w:val="28"/>
                <w:lang w:val="en-IN"/>
              </w:rPr>
            </w:pPr>
            <w:r>
              <w:rPr>
                <w:sz w:val="28"/>
                <w:szCs w:val="28"/>
                <w:lang w:val="en-IN"/>
              </w:rPr>
              <w:t>4,00,000</w:t>
            </w:r>
          </w:p>
          <w:p w14:paraId="159A9197" w14:textId="77777777" w:rsidR="00A06820" w:rsidRDefault="00A06820" w:rsidP="00C955F9">
            <w:pPr>
              <w:rPr>
                <w:sz w:val="28"/>
                <w:szCs w:val="28"/>
                <w:lang w:val="en-IN"/>
              </w:rPr>
            </w:pPr>
          </w:p>
          <w:p w14:paraId="65D00646" w14:textId="77777777" w:rsidR="00A06820" w:rsidRDefault="00A06820" w:rsidP="00C955F9">
            <w:pPr>
              <w:rPr>
                <w:sz w:val="28"/>
                <w:szCs w:val="28"/>
                <w:lang w:val="en-IN"/>
              </w:rPr>
            </w:pPr>
          </w:p>
          <w:p w14:paraId="788DA303" w14:textId="77777777" w:rsidR="00A06820" w:rsidRDefault="00A06820" w:rsidP="00C955F9">
            <w:pPr>
              <w:rPr>
                <w:sz w:val="28"/>
                <w:szCs w:val="28"/>
                <w:lang w:val="en-IN"/>
              </w:rPr>
            </w:pPr>
            <w:r>
              <w:rPr>
                <w:sz w:val="28"/>
                <w:szCs w:val="28"/>
                <w:lang w:val="en-IN"/>
              </w:rPr>
              <w:t>42,000</w:t>
            </w:r>
          </w:p>
          <w:p w14:paraId="6CB3A665" w14:textId="77777777" w:rsidR="00A06820" w:rsidRDefault="00A06820" w:rsidP="00C955F9">
            <w:pPr>
              <w:rPr>
                <w:sz w:val="28"/>
                <w:szCs w:val="28"/>
                <w:lang w:val="en-IN"/>
              </w:rPr>
            </w:pPr>
          </w:p>
          <w:p w14:paraId="430357B8" w14:textId="77777777" w:rsidR="00A06820" w:rsidRDefault="00A06820" w:rsidP="00C955F9">
            <w:pPr>
              <w:rPr>
                <w:sz w:val="28"/>
                <w:szCs w:val="28"/>
                <w:lang w:val="en-IN"/>
              </w:rPr>
            </w:pPr>
          </w:p>
          <w:p w14:paraId="7248FE64" w14:textId="77777777" w:rsidR="00A06820" w:rsidRDefault="00A06820" w:rsidP="00C955F9">
            <w:pPr>
              <w:rPr>
                <w:sz w:val="28"/>
                <w:szCs w:val="28"/>
                <w:lang w:val="en-IN"/>
              </w:rPr>
            </w:pPr>
          </w:p>
          <w:p w14:paraId="75542648" w14:textId="77777777" w:rsidR="00A06820" w:rsidRDefault="00A06820" w:rsidP="00C955F9">
            <w:pPr>
              <w:rPr>
                <w:sz w:val="28"/>
                <w:szCs w:val="28"/>
                <w:lang w:val="en-IN"/>
              </w:rPr>
            </w:pPr>
          </w:p>
          <w:p w14:paraId="384D7DFC" w14:textId="77777777" w:rsidR="00A06820" w:rsidRDefault="00A06820" w:rsidP="00C955F9">
            <w:pPr>
              <w:rPr>
                <w:sz w:val="28"/>
                <w:szCs w:val="28"/>
                <w:lang w:val="en-IN"/>
              </w:rPr>
            </w:pPr>
            <w:r>
              <w:rPr>
                <w:sz w:val="28"/>
                <w:szCs w:val="28"/>
                <w:lang w:val="en-IN"/>
              </w:rPr>
              <w:t>16</w:t>
            </w:r>
            <w:r w:rsidR="000000CA">
              <w:rPr>
                <w:sz w:val="28"/>
                <w:szCs w:val="28"/>
                <w:lang w:val="en-IN"/>
              </w:rPr>
              <w:t>,6</w:t>
            </w:r>
            <w:r>
              <w:rPr>
                <w:sz w:val="28"/>
                <w:szCs w:val="28"/>
                <w:lang w:val="en-IN"/>
              </w:rPr>
              <w:t>00</w:t>
            </w:r>
          </w:p>
          <w:p w14:paraId="0FE700B2" w14:textId="77777777" w:rsidR="00A06820" w:rsidRDefault="00A06820" w:rsidP="00C955F9">
            <w:pPr>
              <w:rPr>
                <w:sz w:val="28"/>
                <w:szCs w:val="28"/>
                <w:lang w:val="en-IN"/>
              </w:rPr>
            </w:pPr>
            <w:r>
              <w:rPr>
                <w:sz w:val="28"/>
                <w:szCs w:val="28"/>
                <w:lang w:val="en-IN"/>
              </w:rPr>
              <w:t>10,000</w:t>
            </w:r>
          </w:p>
          <w:p w14:paraId="2C125F78" w14:textId="77777777" w:rsidR="00A06820" w:rsidRDefault="00A06820" w:rsidP="00C955F9">
            <w:pPr>
              <w:rPr>
                <w:sz w:val="28"/>
                <w:szCs w:val="28"/>
                <w:lang w:val="en-IN"/>
              </w:rPr>
            </w:pPr>
          </w:p>
          <w:p w14:paraId="57E537EA" w14:textId="77777777" w:rsidR="00A06820" w:rsidRDefault="00A06820" w:rsidP="00C955F9">
            <w:pPr>
              <w:rPr>
                <w:sz w:val="28"/>
                <w:szCs w:val="28"/>
                <w:lang w:val="en-IN"/>
              </w:rPr>
            </w:pPr>
          </w:p>
          <w:p w14:paraId="0F9EE420" w14:textId="77777777" w:rsidR="00A06820" w:rsidRDefault="00A06820" w:rsidP="00C955F9">
            <w:pPr>
              <w:rPr>
                <w:sz w:val="28"/>
                <w:szCs w:val="28"/>
                <w:lang w:val="en-IN"/>
              </w:rPr>
            </w:pPr>
          </w:p>
          <w:p w14:paraId="5DA26A7A" w14:textId="77777777" w:rsidR="00A06820" w:rsidRDefault="00A06820" w:rsidP="00C955F9">
            <w:pPr>
              <w:rPr>
                <w:sz w:val="28"/>
                <w:szCs w:val="28"/>
                <w:lang w:val="en-IN"/>
              </w:rPr>
            </w:pPr>
          </w:p>
          <w:p w14:paraId="3ADBB5C5" w14:textId="77777777" w:rsidR="00A06820" w:rsidRDefault="00A06820" w:rsidP="00C955F9">
            <w:pPr>
              <w:rPr>
                <w:sz w:val="28"/>
                <w:szCs w:val="28"/>
                <w:lang w:val="en-IN"/>
              </w:rPr>
            </w:pPr>
          </w:p>
          <w:p w14:paraId="19D90C2D" w14:textId="77777777" w:rsidR="00A06820" w:rsidRDefault="00A06820" w:rsidP="00C955F9">
            <w:pPr>
              <w:rPr>
                <w:sz w:val="28"/>
                <w:szCs w:val="28"/>
                <w:lang w:val="en-IN"/>
              </w:rPr>
            </w:pPr>
          </w:p>
          <w:p w14:paraId="36B4EA5F" w14:textId="77777777" w:rsidR="00A06820" w:rsidRDefault="00A06820" w:rsidP="00C955F9">
            <w:pPr>
              <w:rPr>
                <w:sz w:val="28"/>
                <w:szCs w:val="28"/>
                <w:lang w:val="en-IN"/>
              </w:rPr>
            </w:pPr>
          </w:p>
        </w:tc>
      </w:tr>
      <w:tr w:rsidR="00861295" w14:paraId="028108B4" w14:textId="77777777" w:rsidTr="00475FE0">
        <w:trPr>
          <w:trHeight w:val="55"/>
        </w:trPr>
        <w:tc>
          <w:tcPr>
            <w:tcW w:w="6204" w:type="dxa"/>
          </w:tcPr>
          <w:p w14:paraId="13F786E3" w14:textId="77777777" w:rsidR="00861295" w:rsidRDefault="00861295" w:rsidP="00C955F9">
            <w:pPr>
              <w:rPr>
                <w:sz w:val="28"/>
                <w:szCs w:val="28"/>
                <w:lang w:val="en-IN"/>
              </w:rPr>
            </w:pPr>
          </w:p>
        </w:tc>
        <w:tc>
          <w:tcPr>
            <w:tcW w:w="1559" w:type="dxa"/>
          </w:tcPr>
          <w:p w14:paraId="19FE75FA" w14:textId="77777777" w:rsidR="00861295" w:rsidRDefault="00A06820" w:rsidP="00C955F9">
            <w:pPr>
              <w:rPr>
                <w:sz w:val="28"/>
                <w:szCs w:val="28"/>
                <w:lang w:val="en-IN"/>
              </w:rPr>
            </w:pPr>
            <w:r>
              <w:rPr>
                <w:sz w:val="28"/>
                <w:szCs w:val="28"/>
                <w:lang w:val="en-IN"/>
              </w:rPr>
              <w:t>4,68,600</w:t>
            </w:r>
          </w:p>
        </w:tc>
        <w:tc>
          <w:tcPr>
            <w:tcW w:w="1479" w:type="dxa"/>
          </w:tcPr>
          <w:p w14:paraId="5200C48C" w14:textId="77777777" w:rsidR="00861295" w:rsidRDefault="00475FE0" w:rsidP="00C955F9">
            <w:pPr>
              <w:rPr>
                <w:sz w:val="28"/>
                <w:szCs w:val="28"/>
                <w:lang w:val="en-IN"/>
              </w:rPr>
            </w:pPr>
            <w:r>
              <w:rPr>
                <w:sz w:val="28"/>
                <w:szCs w:val="28"/>
                <w:lang w:val="en-IN"/>
              </w:rPr>
              <w:t>4,68,600</w:t>
            </w:r>
          </w:p>
        </w:tc>
      </w:tr>
    </w:tbl>
    <w:p w14:paraId="2B378CB3" w14:textId="77777777" w:rsidR="00475FE0" w:rsidRDefault="000000CA" w:rsidP="00C955F9">
      <w:pPr>
        <w:rPr>
          <w:sz w:val="28"/>
          <w:szCs w:val="28"/>
          <w:lang w:val="en-IN"/>
        </w:rPr>
      </w:pPr>
      <w:r>
        <w:rPr>
          <w:sz w:val="28"/>
          <w:szCs w:val="28"/>
          <w:lang w:val="en-IN"/>
        </w:rPr>
        <w:t xml:space="preserve">                                               </w:t>
      </w:r>
      <w:r w:rsidR="00475FE0">
        <w:rPr>
          <w:sz w:val="28"/>
          <w:szCs w:val="28"/>
          <w:lang w:val="en-IN"/>
        </w:rPr>
        <w:t>Balance – Sheet</w:t>
      </w:r>
    </w:p>
    <w:p w14:paraId="0D1D886C" w14:textId="77777777" w:rsidR="00475FE0" w:rsidRDefault="00475FE0" w:rsidP="00475FE0">
      <w:pPr>
        <w:rPr>
          <w:sz w:val="28"/>
          <w:szCs w:val="28"/>
          <w:lang w:val="en-IN"/>
        </w:rPr>
      </w:pPr>
      <w:r>
        <w:rPr>
          <w:sz w:val="28"/>
          <w:szCs w:val="28"/>
          <w:lang w:val="en-IN"/>
        </w:rPr>
        <w:t xml:space="preserve">                                       As at 31</w:t>
      </w:r>
      <w:r w:rsidRPr="00861295">
        <w:rPr>
          <w:sz w:val="28"/>
          <w:szCs w:val="28"/>
          <w:vertAlign w:val="superscript"/>
          <w:lang w:val="en-IN"/>
        </w:rPr>
        <w:t>st</w:t>
      </w:r>
      <w:r>
        <w:rPr>
          <w:sz w:val="28"/>
          <w:szCs w:val="28"/>
          <w:lang w:val="en-IN"/>
        </w:rPr>
        <w:t xml:space="preserve"> March 2019.</w:t>
      </w:r>
    </w:p>
    <w:p w14:paraId="41075619" w14:textId="77777777" w:rsidR="00475FE0" w:rsidRDefault="00475FE0" w:rsidP="00C955F9">
      <w:pPr>
        <w:rPr>
          <w:sz w:val="28"/>
          <w:szCs w:val="28"/>
          <w:lang w:val="en-IN"/>
        </w:rPr>
      </w:pPr>
    </w:p>
    <w:tbl>
      <w:tblPr>
        <w:tblStyle w:val="TableGrid"/>
        <w:tblW w:w="0" w:type="auto"/>
        <w:tblLook w:val="04A0" w:firstRow="1" w:lastRow="0" w:firstColumn="1" w:lastColumn="0" w:noHBand="0" w:noVBand="1"/>
      </w:tblPr>
      <w:tblGrid>
        <w:gridCol w:w="3369"/>
        <w:gridCol w:w="1251"/>
        <w:gridCol w:w="3143"/>
        <w:gridCol w:w="1479"/>
      </w:tblGrid>
      <w:tr w:rsidR="00475FE0" w14:paraId="66658146" w14:textId="77777777" w:rsidTr="00475FE0">
        <w:tc>
          <w:tcPr>
            <w:tcW w:w="3369" w:type="dxa"/>
          </w:tcPr>
          <w:p w14:paraId="517EE621" w14:textId="77777777" w:rsidR="00475FE0" w:rsidRDefault="00475FE0" w:rsidP="00C955F9">
            <w:pPr>
              <w:rPr>
                <w:sz w:val="28"/>
                <w:szCs w:val="28"/>
                <w:lang w:val="en-IN"/>
              </w:rPr>
            </w:pPr>
            <w:r>
              <w:rPr>
                <w:sz w:val="28"/>
                <w:szCs w:val="28"/>
                <w:lang w:val="en-IN"/>
              </w:rPr>
              <w:t>Liabilities</w:t>
            </w:r>
            <w:r w:rsidR="006F6FDB">
              <w:rPr>
                <w:sz w:val="28"/>
                <w:szCs w:val="28"/>
                <w:lang w:val="en-IN"/>
              </w:rPr>
              <w:t xml:space="preserve"> (Cr)</w:t>
            </w:r>
          </w:p>
        </w:tc>
        <w:tc>
          <w:tcPr>
            <w:tcW w:w="1251" w:type="dxa"/>
          </w:tcPr>
          <w:p w14:paraId="0C4F7328" w14:textId="77777777" w:rsidR="00475FE0" w:rsidRDefault="00475FE0" w:rsidP="00C955F9">
            <w:pPr>
              <w:rPr>
                <w:sz w:val="28"/>
                <w:szCs w:val="28"/>
                <w:lang w:val="en-IN"/>
              </w:rPr>
            </w:pPr>
            <w:r>
              <w:rPr>
                <w:sz w:val="28"/>
                <w:szCs w:val="28"/>
                <w:lang w:val="en-IN"/>
              </w:rPr>
              <w:t>Rs</w:t>
            </w:r>
          </w:p>
        </w:tc>
        <w:tc>
          <w:tcPr>
            <w:tcW w:w="3143" w:type="dxa"/>
          </w:tcPr>
          <w:p w14:paraId="5F017FF9" w14:textId="77777777" w:rsidR="00475FE0" w:rsidRDefault="00475FE0" w:rsidP="00C955F9">
            <w:pPr>
              <w:rPr>
                <w:sz w:val="28"/>
                <w:szCs w:val="28"/>
                <w:lang w:val="en-IN"/>
              </w:rPr>
            </w:pPr>
            <w:r>
              <w:rPr>
                <w:sz w:val="28"/>
                <w:szCs w:val="28"/>
                <w:lang w:val="en-IN"/>
              </w:rPr>
              <w:t>Assets</w:t>
            </w:r>
            <w:r w:rsidR="006F6FDB">
              <w:rPr>
                <w:sz w:val="28"/>
                <w:szCs w:val="28"/>
                <w:lang w:val="en-IN"/>
              </w:rPr>
              <w:t xml:space="preserve"> (Dr)</w:t>
            </w:r>
          </w:p>
        </w:tc>
        <w:tc>
          <w:tcPr>
            <w:tcW w:w="1479" w:type="dxa"/>
          </w:tcPr>
          <w:p w14:paraId="5797675F" w14:textId="77777777" w:rsidR="00475FE0" w:rsidRDefault="00475FE0" w:rsidP="00C955F9">
            <w:pPr>
              <w:rPr>
                <w:sz w:val="28"/>
                <w:szCs w:val="28"/>
                <w:lang w:val="en-IN"/>
              </w:rPr>
            </w:pPr>
            <w:r>
              <w:rPr>
                <w:sz w:val="28"/>
                <w:szCs w:val="28"/>
                <w:lang w:val="en-IN"/>
              </w:rPr>
              <w:t>Rs</w:t>
            </w:r>
          </w:p>
        </w:tc>
      </w:tr>
      <w:tr w:rsidR="00475FE0" w14:paraId="1CFACE70" w14:textId="77777777" w:rsidTr="00475FE0">
        <w:tc>
          <w:tcPr>
            <w:tcW w:w="3369" w:type="dxa"/>
          </w:tcPr>
          <w:p w14:paraId="5F1D4B7F" w14:textId="77777777" w:rsidR="00475FE0" w:rsidRDefault="00475FE0" w:rsidP="00475FE0">
            <w:pPr>
              <w:rPr>
                <w:sz w:val="28"/>
                <w:szCs w:val="28"/>
                <w:lang w:val="en-IN"/>
              </w:rPr>
            </w:pPr>
            <w:r>
              <w:rPr>
                <w:sz w:val="28"/>
                <w:szCs w:val="28"/>
                <w:lang w:val="en-IN"/>
              </w:rPr>
              <w:t>Capital                    4,00,000</w:t>
            </w:r>
          </w:p>
          <w:p w14:paraId="01E624A7" w14:textId="77777777" w:rsidR="006F6FDB" w:rsidRDefault="006F6FDB" w:rsidP="006F6FDB">
            <w:pPr>
              <w:rPr>
                <w:sz w:val="28"/>
                <w:szCs w:val="28"/>
                <w:lang w:val="en-IN"/>
              </w:rPr>
            </w:pPr>
            <w:r>
              <w:rPr>
                <w:sz w:val="28"/>
                <w:szCs w:val="28"/>
                <w:lang w:val="en-IN"/>
              </w:rPr>
              <w:t xml:space="preserve">Less, Drawings       </w:t>
            </w:r>
            <w:r w:rsidRPr="006F6FDB">
              <w:rPr>
                <w:sz w:val="28"/>
                <w:szCs w:val="28"/>
                <w:u w:val="single"/>
                <w:lang w:val="en-IN"/>
              </w:rPr>
              <w:t>(44,000)</w:t>
            </w:r>
          </w:p>
          <w:p w14:paraId="7518C227" w14:textId="77777777" w:rsidR="006F6FDB" w:rsidRDefault="006F6FDB" w:rsidP="006F6FDB">
            <w:pPr>
              <w:rPr>
                <w:sz w:val="28"/>
                <w:szCs w:val="28"/>
                <w:lang w:val="en-IN"/>
              </w:rPr>
            </w:pPr>
            <w:r w:rsidRPr="006F6FDB">
              <w:rPr>
                <w:sz w:val="28"/>
                <w:szCs w:val="28"/>
                <w:lang w:val="en-IN"/>
              </w:rPr>
              <w:t xml:space="preserve">                                 3,56,000</w:t>
            </w:r>
          </w:p>
          <w:p w14:paraId="51DD47CF" w14:textId="77777777" w:rsidR="006F6FDB" w:rsidRDefault="006F6FDB" w:rsidP="006F6FDB">
            <w:pPr>
              <w:rPr>
                <w:sz w:val="28"/>
                <w:szCs w:val="28"/>
                <w:u w:val="single"/>
                <w:lang w:val="en-IN"/>
              </w:rPr>
            </w:pPr>
            <w:r>
              <w:rPr>
                <w:sz w:val="28"/>
                <w:szCs w:val="28"/>
                <w:lang w:val="en-IN"/>
              </w:rPr>
              <w:t>Add, Net Profit</w:t>
            </w:r>
            <w:r>
              <w:rPr>
                <w:sz w:val="28"/>
                <w:szCs w:val="28"/>
                <w:lang w:val="en-IN"/>
              </w:rPr>
              <w:tab/>
              <w:t xml:space="preserve"> </w:t>
            </w:r>
            <w:r w:rsidRPr="006F6FDB">
              <w:rPr>
                <w:sz w:val="28"/>
                <w:szCs w:val="28"/>
                <w:u w:val="single"/>
                <w:lang w:val="en-IN"/>
              </w:rPr>
              <w:t>16</w:t>
            </w:r>
            <w:r w:rsidR="000000CA">
              <w:rPr>
                <w:sz w:val="28"/>
                <w:szCs w:val="28"/>
                <w:u w:val="single"/>
                <w:lang w:val="en-IN"/>
              </w:rPr>
              <w:t>,6</w:t>
            </w:r>
            <w:r w:rsidRPr="006F6FDB">
              <w:rPr>
                <w:sz w:val="28"/>
                <w:szCs w:val="28"/>
                <w:u w:val="single"/>
                <w:lang w:val="en-IN"/>
              </w:rPr>
              <w:t>00</w:t>
            </w:r>
          </w:p>
          <w:p w14:paraId="3118A17F" w14:textId="77777777" w:rsidR="006F6FDB" w:rsidRDefault="006F6FDB" w:rsidP="006F6FDB">
            <w:pPr>
              <w:rPr>
                <w:sz w:val="28"/>
                <w:szCs w:val="28"/>
                <w:lang w:val="en-IN"/>
              </w:rPr>
            </w:pPr>
            <w:r>
              <w:rPr>
                <w:sz w:val="28"/>
                <w:szCs w:val="28"/>
                <w:lang w:val="en-IN"/>
              </w:rPr>
              <w:t>General reserve</w:t>
            </w:r>
          </w:p>
          <w:p w14:paraId="18F8620D" w14:textId="77777777" w:rsidR="006F6FDB" w:rsidRDefault="006F6FDB" w:rsidP="006F6FDB">
            <w:pPr>
              <w:rPr>
                <w:sz w:val="28"/>
                <w:szCs w:val="28"/>
                <w:lang w:val="en-IN"/>
              </w:rPr>
            </w:pPr>
          </w:p>
          <w:p w14:paraId="0BD64931" w14:textId="77777777" w:rsidR="006F6FDB" w:rsidRDefault="006F6FDB" w:rsidP="006F6FDB">
            <w:pPr>
              <w:rPr>
                <w:sz w:val="28"/>
                <w:szCs w:val="28"/>
                <w:lang w:val="en-IN"/>
              </w:rPr>
            </w:pPr>
            <w:r>
              <w:rPr>
                <w:sz w:val="28"/>
                <w:szCs w:val="28"/>
                <w:lang w:val="en-IN"/>
              </w:rPr>
              <w:t>Outsiders’ Liabilities:</w:t>
            </w:r>
          </w:p>
          <w:p w14:paraId="36C2A6AE" w14:textId="77777777" w:rsidR="006F6FDB" w:rsidRDefault="006F6FDB" w:rsidP="006F6FDB">
            <w:pPr>
              <w:rPr>
                <w:sz w:val="28"/>
                <w:szCs w:val="28"/>
                <w:lang w:val="en-IN"/>
              </w:rPr>
            </w:pPr>
            <w:r>
              <w:rPr>
                <w:sz w:val="28"/>
                <w:szCs w:val="28"/>
                <w:lang w:val="en-IN"/>
              </w:rPr>
              <w:t>Creditors</w:t>
            </w:r>
          </w:p>
          <w:p w14:paraId="64813ECB" w14:textId="77777777" w:rsidR="006F6FDB" w:rsidRDefault="006F6FDB" w:rsidP="006F6FDB">
            <w:pPr>
              <w:rPr>
                <w:sz w:val="28"/>
                <w:szCs w:val="28"/>
                <w:lang w:val="en-IN"/>
              </w:rPr>
            </w:pPr>
          </w:p>
          <w:p w14:paraId="4D52ECED" w14:textId="77777777" w:rsidR="006F6FDB" w:rsidRDefault="006F6FDB" w:rsidP="006F6FDB">
            <w:pPr>
              <w:rPr>
                <w:sz w:val="28"/>
                <w:szCs w:val="28"/>
                <w:lang w:val="en-IN"/>
              </w:rPr>
            </w:pPr>
          </w:p>
          <w:p w14:paraId="0158319E" w14:textId="77777777" w:rsidR="006F6FDB" w:rsidRPr="006F6FDB" w:rsidRDefault="006F6FDB" w:rsidP="006F6FDB">
            <w:pPr>
              <w:tabs>
                <w:tab w:val="left" w:pos="2268"/>
              </w:tabs>
              <w:rPr>
                <w:sz w:val="28"/>
                <w:szCs w:val="28"/>
                <w:lang w:val="en-IN"/>
              </w:rPr>
            </w:pPr>
          </w:p>
          <w:p w14:paraId="2F7434FE" w14:textId="77777777" w:rsidR="006F6FDB" w:rsidRPr="006F6FDB" w:rsidRDefault="006F6FDB" w:rsidP="00475FE0">
            <w:pPr>
              <w:rPr>
                <w:sz w:val="28"/>
                <w:szCs w:val="28"/>
                <w:lang w:val="en-IN"/>
              </w:rPr>
            </w:pPr>
          </w:p>
          <w:p w14:paraId="1821CFC4" w14:textId="77777777" w:rsidR="00475FE0" w:rsidRDefault="00475FE0" w:rsidP="00C955F9">
            <w:pPr>
              <w:rPr>
                <w:sz w:val="28"/>
                <w:szCs w:val="28"/>
                <w:lang w:val="en-IN"/>
              </w:rPr>
            </w:pPr>
          </w:p>
        </w:tc>
        <w:tc>
          <w:tcPr>
            <w:tcW w:w="1251" w:type="dxa"/>
          </w:tcPr>
          <w:p w14:paraId="642C48DD" w14:textId="77777777" w:rsidR="00475FE0" w:rsidRDefault="00475FE0" w:rsidP="00C955F9">
            <w:pPr>
              <w:rPr>
                <w:sz w:val="28"/>
                <w:szCs w:val="28"/>
                <w:lang w:val="en-IN"/>
              </w:rPr>
            </w:pPr>
          </w:p>
          <w:p w14:paraId="11F42064" w14:textId="77777777" w:rsidR="006F6FDB" w:rsidRDefault="006F6FDB" w:rsidP="00C955F9">
            <w:pPr>
              <w:rPr>
                <w:sz w:val="28"/>
                <w:szCs w:val="28"/>
                <w:lang w:val="en-IN"/>
              </w:rPr>
            </w:pPr>
          </w:p>
          <w:p w14:paraId="5D8B4CE1" w14:textId="77777777" w:rsidR="006F6FDB" w:rsidRDefault="006F6FDB" w:rsidP="00C955F9">
            <w:pPr>
              <w:rPr>
                <w:sz w:val="28"/>
                <w:szCs w:val="28"/>
                <w:lang w:val="en-IN"/>
              </w:rPr>
            </w:pPr>
          </w:p>
          <w:p w14:paraId="4411488D" w14:textId="77777777" w:rsidR="006F6FDB" w:rsidRDefault="000000CA" w:rsidP="00C955F9">
            <w:pPr>
              <w:rPr>
                <w:sz w:val="28"/>
                <w:szCs w:val="28"/>
                <w:lang w:val="en-IN"/>
              </w:rPr>
            </w:pPr>
            <w:r>
              <w:rPr>
                <w:sz w:val="28"/>
                <w:szCs w:val="28"/>
                <w:lang w:val="en-IN"/>
              </w:rPr>
              <w:t>3,72,6</w:t>
            </w:r>
            <w:r w:rsidR="006F6FDB">
              <w:rPr>
                <w:sz w:val="28"/>
                <w:szCs w:val="28"/>
                <w:lang w:val="en-IN"/>
              </w:rPr>
              <w:t>00</w:t>
            </w:r>
          </w:p>
          <w:p w14:paraId="661929E1" w14:textId="77777777" w:rsidR="006F6FDB" w:rsidRDefault="006F6FDB" w:rsidP="00C955F9">
            <w:pPr>
              <w:rPr>
                <w:sz w:val="28"/>
                <w:szCs w:val="28"/>
                <w:lang w:val="en-IN"/>
              </w:rPr>
            </w:pPr>
            <w:r>
              <w:rPr>
                <w:sz w:val="28"/>
                <w:szCs w:val="28"/>
                <w:lang w:val="en-IN"/>
              </w:rPr>
              <w:t xml:space="preserve">  10,000</w:t>
            </w:r>
          </w:p>
          <w:p w14:paraId="6E6882B7" w14:textId="77777777" w:rsidR="006F6FDB" w:rsidRDefault="006F6FDB" w:rsidP="00C955F9">
            <w:pPr>
              <w:rPr>
                <w:sz w:val="28"/>
                <w:szCs w:val="28"/>
                <w:lang w:val="en-IN"/>
              </w:rPr>
            </w:pPr>
          </w:p>
          <w:p w14:paraId="3A6B887D" w14:textId="77777777" w:rsidR="006F6FDB" w:rsidRDefault="006F6FDB" w:rsidP="00C955F9">
            <w:pPr>
              <w:rPr>
                <w:sz w:val="28"/>
                <w:szCs w:val="28"/>
                <w:lang w:val="en-IN"/>
              </w:rPr>
            </w:pPr>
          </w:p>
          <w:p w14:paraId="4A5FED5D" w14:textId="77777777" w:rsidR="006F6FDB" w:rsidRDefault="006F6FDB" w:rsidP="00C955F9">
            <w:pPr>
              <w:rPr>
                <w:sz w:val="28"/>
                <w:szCs w:val="28"/>
                <w:lang w:val="en-IN"/>
              </w:rPr>
            </w:pPr>
            <w:r>
              <w:rPr>
                <w:sz w:val="28"/>
                <w:szCs w:val="28"/>
                <w:lang w:val="en-IN"/>
              </w:rPr>
              <w:t>42,000</w:t>
            </w:r>
          </w:p>
        </w:tc>
        <w:tc>
          <w:tcPr>
            <w:tcW w:w="3143" w:type="dxa"/>
          </w:tcPr>
          <w:p w14:paraId="5D21ED56" w14:textId="77777777" w:rsidR="00475FE0" w:rsidRDefault="006F6FDB" w:rsidP="00C955F9">
            <w:pPr>
              <w:rPr>
                <w:sz w:val="28"/>
                <w:szCs w:val="28"/>
                <w:lang w:val="en-IN"/>
              </w:rPr>
            </w:pPr>
            <w:r>
              <w:rPr>
                <w:sz w:val="28"/>
                <w:szCs w:val="28"/>
                <w:lang w:val="en-IN"/>
              </w:rPr>
              <w:t>Fixed Assets:</w:t>
            </w:r>
          </w:p>
          <w:p w14:paraId="799AF34D" w14:textId="77777777" w:rsidR="006F6FDB" w:rsidRDefault="006F6FDB" w:rsidP="00C955F9">
            <w:pPr>
              <w:rPr>
                <w:sz w:val="28"/>
                <w:szCs w:val="28"/>
                <w:lang w:val="en-IN"/>
              </w:rPr>
            </w:pPr>
            <w:r>
              <w:rPr>
                <w:sz w:val="28"/>
                <w:szCs w:val="28"/>
                <w:lang w:val="en-IN"/>
              </w:rPr>
              <w:t>Furniture</w:t>
            </w:r>
          </w:p>
          <w:p w14:paraId="4874C2DD" w14:textId="77777777" w:rsidR="006F6FDB" w:rsidRDefault="006F6FDB" w:rsidP="00C955F9">
            <w:pPr>
              <w:rPr>
                <w:sz w:val="28"/>
                <w:szCs w:val="28"/>
                <w:lang w:val="en-IN"/>
              </w:rPr>
            </w:pPr>
            <w:r>
              <w:rPr>
                <w:sz w:val="28"/>
                <w:szCs w:val="28"/>
                <w:lang w:val="en-IN"/>
              </w:rPr>
              <w:t>Plant</w:t>
            </w:r>
          </w:p>
          <w:p w14:paraId="426475B9" w14:textId="77777777" w:rsidR="00305E01" w:rsidRDefault="00305E01" w:rsidP="00C955F9">
            <w:pPr>
              <w:rPr>
                <w:sz w:val="28"/>
                <w:szCs w:val="28"/>
                <w:lang w:val="en-IN"/>
              </w:rPr>
            </w:pPr>
          </w:p>
          <w:p w14:paraId="23050117" w14:textId="77777777" w:rsidR="00305E01" w:rsidRDefault="00305E01" w:rsidP="00C955F9">
            <w:pPr>
              <w:rPr>
                <w:sz w:val="28"/>
                <w:szCs w:val="28"/>
                <w:lang w:val="en-IN"/>
              </w:rPr>
            </w:pPr>
            <w:r>
              <w:rPr>
                <w:sz w:val="28"/>
                <w:szCs w:val="28"/>
                <w:lang w:val="en-IN"/>
              </w:rPr>
              <w:t>Current Assets:</w:t>
            </w:r>
          </w:p>
          <w:p w14:paraId="1207A2C1" w14:textId="77777777" w:rsidR="00305E01" w:rsidRDefault="00305E01" w:rsidP="00305E01">
            <w:pPr>
              <w:rPr>
                <w:sz w:val="28"/>
                <w:szCs w:val="28"/>
                <w:lang w:val="en-IN"/>
              </w:rPr>
            </w:pPr>
            <w:r>
              <w:rPr>
                <w:sz w:val="28"/>
                <w:szCs w:val="28"/>
                <w:lang w:val="en-IN"/>
              </w:rPr>
              <w:t>Debtors</w:t>
            </w:r>
          </w:p>
          <w:p w14:paraId="49FB7FF5" w14:textId="77777777" w:rsidR="000000CA" w:rsidRDefault="000000CA" w:rsidP="000000CA">
            <w:pPr>
              <w:rPr>
                <w:sz w:val="28"/>
                <w:szCs w:val="28"/>
                <w:lang w:val="en-IN"/>
              </w:rPr>
            </w:pPr>
            <w:r>
              <w:rPr>
                <w:sz w:val="28"/>
                <w:szCs w:val="28"/>
                <w:lang w:val="en-IN"/>
              </w:rPr>
              <w:t>Cash in hand</w:t>
            </w:r>
          </w:p>
          <w:p w14:paraId="5068BC89" w14:textId="77777777" w:rsidR="000000CA" w:rsidRDefault="000000CA" w:rsidP="000000CA">
            <w:pPr>
              <w:rPr>
                <w:sz w:val="28"/>
                <w:szCs w:val="28"/>
                <w:lang w:val="en-IN"/>
              </w:rPr>
            </w:pPr>
            <w:r>
              <w:rPr>
                <w:sz w:val="28"/>
                <w:szCs w:val="28"/>
                <w:lang w:val="en-IN"/>
              </w:rPr>
              <w:t>Cash at bank</w:t>
            </w:r>
          </w:p>
          <w:p w14:paraId="5D15A823" w14:textId="77777777" w:rsidR="000000CA" w:rsidRDefault="000000CA" w:rsidP="000000CA">
            <w:pPr>
              <w:rPr>
                <w:sz w:val="28"/>
                <w:szCs w:val="28"/>
                <w:lang w:val="en-IN"/>
              </w:rPr>
            </w:pPr>
            <w:r>
              <w:rPr>
                <w:sz w:val="28"/>
                <w:szCs w:val="28"/>
                <w:lang w:val="en-IN"/>
              </w:rPr>
              <w:t>Closing stock</w:t>
            </w:r>
          </w:p>
          <w:p w14:paraId="22E034C9" w14:textId="77777777" w:rsidR="000000CA" w:rsidRDefault="000000CA" w:rsidP="000000CA">
            <w:pPr>
              <w:rPr>
                <w:sz w:val="28"/>
                <w:szCs w:val="28"/>
                <w:lang w:val="en-IN"/>
              </w:rPr>
            </w:pPr>
          </w:p>
          <w:p w14:paraId="0E55D658" w14:textId="77777777" w:rsidR="000000CA" w:rsidRDefault="000000CA" w:rsidP="000000CA">
            <w:pPr>
              <w:rPr>
                <w:sz w:val="28"/>
                <w:szCs w:val="28"/>
                <w:lang w:val="en-IN"/>
              </w:rPr>
            </w:pPr>
          </w:p>
          <w:p w14:paraId="0E0CA0D9" w14:textId="77777777" w:rsidR="000000CA" w:rsidRDefault="000000CA" w:rsidP="00305E01">
            <w:pPr>
              <w:rPr>
                <w:sz w:val="28"/>
                <w:szCs w:val="28"/>
                <w:lang w:val="en-IN"/>
              </w:rPr>
            </w:pPr>
          </w:p>
          <w:p w14:paraId="15836520" w14:textId="77777777" w:rsidR="00305E01" w:rsidRDefault="00305E01" w:rsidP="00C955F9">
            <w:pPr>
              <w:rPr>
                <w:sz w:val="28"/>
                <w:szCs w:val="28"/>
                <w:lang w:val="en-IN"/>
              </w:rPr>
            </w:pPr>
          </w:p>
          <w:p w14:paraId="6CCB2A41" w14:textId="77777777" w:rsidR="00305E01" w:rsidRDefault="00305E01" w:rsidP="00C955F9">
            <w:pPr>
              <w:rPr>
                <w:sz w:val="28"/>
                <w:szCs w:val="28"/>
                <w:lang w:val="en-IN"/>
              </w:rPr>
            </w:pPr>
          </w:p>
        </w:tc>
        <w:tc>
          <w:tcPr>
            <w:tcW w:w="1479" w:type="dxa"/>
          </w:tcPr>
          <w:p w14:paraId="4920F134" w14:textId="77777777" w:rsidR="006F6FDB" w:rsidRDefault="006F6FDB" w:rsidP="00C955F9">
            <w:pPr>
              <w:rPr>
                <w:sz w:val="28"/>
                <w:szCs w:val="28"/>
                <w:lang w:val="en-IN"/>
              </w:rPr>
            </w:pPr>
          </w:p>
          <w:p w14:paraId="0FD23FD2" w14:textId="77777777" w:rsidR="00475FE0" w:rsidRDefault="006F6FDB" w:rsidP="006F6FDB">
            <w:pPr>
              <w:rPr>
                <w:sz w:val="28"/>
                <w:szCs w:val="28"/>
                <w:lang w:val="en-IN"/>
              </w:rPr>
            </w:pPr>
            <w:r>
              <w:rPr>
                <w:sz w:val="28"/>
                <w:szCs w:val="28"/>
                <w:lang w:val="en-IN"/>
              </w:rPr>
              <w:t>37,000</w:t>
            </w:r>
          </w:p>
          <w:p w14:paraId="0FE70C4C" w14:textId="77777777" w:rsidR="006F6FDB" w:rsidRDefault="006F6FDB" w:rsidP="006F6FDB">
            <w:pPr>
              <w:rPr>
                <w:sz w:val="28"/>
                <w:szCs w:val="28"/>
                <w:lang w:val="en-IN"/>
              </w:rPr>
            </w:pPr>
            <w:r>
              <w:rPr>
                <w:sz w:val="28"/>
                <w:szCs w:val="28"/>
                <w:lang w:val="en-IN"/>
              </w:rPr>
              <w:t>1,00,000</w:t>
            </w:r>
          </w:p>
          <w:p w14:paraId="2DCF6B25" w14:textId="77777777" w:rsidR="00305E01" w:rsidRDefault="00305E01" w:rsidP="006F6FDB">
            <w:pPr>
              <w:rPr>
                <w:sz w:val="28"/>
                <w:szCs w:val="28"/>
                <w:lang w:val="en-IN"/>
              </w:rPr>
            </w:pPr>
          </w:p>
          <w:p w14:paraId="094E3260" w14:textId="77777777" w:rsidR="00305E01" w:rsidRDefault="00305E01" w:rsidP="006F6FDB">
            <w:pPr>
              <w:rPr>
                <w:sz w:val="28"/>
                <w:szCs w:val="28"/>
                <w:lang w:val="en-IN"/>
              </w:rPr>
            </w:pPr>
          </w:p>
          <w:p w14:paraId="17EF4EBD" w14:textId="77777777" w:rsidR="00305E01" w:rsidRDefault="00305E01" w:rsidP="006F6FDB">
            <w:pPr>
              <w:rPr>
                <w:sz w:val="28"/>
                <w:szCs w:val="28"/>
                <w:lang w:val="en-IN"/>
              </w:rPr>
            </w:pPr>
            <w:r>
              <w:rPr>
                <w:sz w:val="28"/>
                <w:szCs w:val="28"/>
                <w:lang w:val="en-IN"/>
              </w:rPr>
              <w:t>64,000</w:t>
            </w:r>
          </w:p>
          <w:p w14:paraId="52AC7589" w14:textId="77777777" w:rsidR="000000CA" w:rsidRDefault="000000CA" w:rsidP="006F6FDB">
            <w:pPr>
              <w:rPr>
                <w:sz w:val="28"/>
                <w:szCs w:val="28"/>
                <w:lang w:val="en-IN"/>
              </w:rPr>
            </w:pPr>
            <w:r>
              <w:rPr>
                <w:sz w:val="28"/>
                <w:szCs w:val="28"/>
                <w:lang w:val="en-IN"/>
              </w:rPr>
              <w:t xml:space="preserve">   3,600</w:t>
            </w:r>
          </w:p>
          <w:p w14:paraId="3D25F08C" w14:textId="77777777" w:rsidR="000000CA" w:rsidRDefault="000000CA" w:rsidP="006F6FDB">
            <w:pPr>
              <w:rPr>
                <w:sz w:val="28"/>
                <w:szCs w:val="28"/>
                <w:lang w:val="en-IN"/>
              </w:rPr>
            </w:pPr>
            <w:r>
              <w:rPr>
                <w:sz w:val="28"/>
                <w:szCs w:val="28"/>
                <w:lang w:val="en-IN"/>
              </w:rPr>
              <w:t>72,000</w:t>
            </w:r>
          </w:p>
          <w:p w14:paraId="7389F449" w14:textId="77777777" w:rsidR="000000CA" w:rsidRDefault="000000CA" w:rsidP="000000CA">
            <w:pPr>
              <w:rPr>
                <w:sz w:val="28"/>
                <w:szCs w:val="28"/>
                <w:lang w:val="en-IN"/>
              </w:rPr>
            </w:pPr>
            <w:r>
              <w:rPr>
                <w:sz w:val="28"/>
                <w:szCs w:val="28"/>
                <w:lang w:val="en-IN"/>
              </w:rPr>
              <w:t>1,48,000</w:t>
            </w:r>
          </w:p>
          <w:p w14:paraId="0E6D9506" w14:textId="77777777" w:rsidR="000000CA" w:rsidRPr="006F6FDB" w:rsidRDefault="000000CA" w:rsidP="006F6FDB">
            <w:pPr>
              <w:rPr>
                <w:sz w:val="28"/>
                <w:szCs w:val="28"/>
                <w:lang w:val="en-IN"/>
              </w:rPr>
            </w:pPr>
          </w:p>
        </w:tc>
      </w:tr>
      <w:tr w:rsidR="000000CA" w14:paraId="023321D7" w14:textId="77777777" w:rsidTr="00475FE0">
        <w:tc>
          <w:tcPr>
            <w:tcW w:w="3369" w:type="dxa"/>
          </w:tcPr>
          <w:p w14:paraId="5CCE6E8F" w14:textId="77777777" w:rsidR="000000CA" w:rsidRDefault="000000CA" w:rsidP="00475FE0">
            <w:pPr>
              <w:rPr>
                <w:sz w:val="28"/>
                <w:szCs w:val="28"/>
                <w:lang w:val="en-IN"/>
              </w:rPr>
            </w:pPr>
          </w:p>
        </w:tc>
        <w:tc>
          <w:tcPr>
            <w:tcW w:w="1251" w:type="dxa"/>
          </w:tcPr>
          <w:p w14:paraId="767455EA" w14:textId="77777777" w:rsidR="000000CA" w:rsidRDefault="000000CA" w:rsidP="00C955F9">
            <w:pPr>
              <w:rPr>
                <w:sz w:val="28"/>
                <w:szCs w:val="28"/>
                <w:lang w:val="en-IN"/>
              </w:rPr>
            </w:pPr>
            <w:r>
              <w:rPr>
                <w:sz w:val="28"/>
                <w:szCs w:val="28"/>
                <w:lang w:val="en-IN"/>
              </w:rPr>
              <w:t>4,24,600</w:t>
            </w:r>
          </w:p>
        </w:tc>
        <w:tc>
          <w:tcPr>
            <w:tcW w:w="3143" w:type="dxa"/>
          </w:tcPr>
          <w:p w14:paraId="6810D669" w14:textId="77777777" w:rsidR="000000CA" w:rsidRDefault="000000CA" w:rsidP="00C955F9">
            <w:pPr>
              <w:rPr>
                <w:sz w:val="28"/>
                <w:szCs w:val="28"/>
                <w:lang w:val="en-IN"/>
              </w:rPr>
            </w:pPr>
          </w:p>
        </w:tc>
        <w:tc>
          <w:tcPr>
            <w:tcW w:w="1479" w:type="dxa"/>
          </w:tcPr>
          <w:p w14:paraId="68FE6344" w14:textId="77777777" w:rsidR="000000CA" w:rsidRDefault="00166BDC" w:rsidP="00C955F9">
            <w:pPr>
              <w:rPr>
                <w:sz w:val="28"/>
                <w:szCs w:val="28"/>
                <w:lang w:val="en-IN"/>
              </w:rPr>
            </w:pPr>
            <w:r>
              <w:rPr>
                <w:sz w:val="28"/>
                <w:szCs w:val="28"/>
                <w:lang w:val="en-IN"/>
              </w:rPr>
              <w:t>4,24,600</w:t>
            </w:r>
          </w:p>
        </w:tc>
      </w:tr>
    </w:tbl>
    <w:p w14:paraId="7EA5EB6D" w14:textId="77777777" w:rsidR="00475FE0" w:rsidRDefault="00475FE0" w:rsidP="00C955F9">
      <w:pPr>
        <w:rPr>
          <w:sz w:val="28"/>
          <w:szCs w:val="28"/>
          <w:lang w:val="en-IN"/>
        </w:rPr>
      </w:pPr>
    </w:p>
    <w:p w14:paraId="3E45A8E4" w14:textId="743FEAB3" w:rsidR="00CD3CF5" w:rsidRDefault="00901801" w:rsidP="00C955F9">
      <w:pPr>
        <w:rPr>
          <w:sz w:val="28"/>
          <w:szCs w:val="28"/>
          <w:lang w:val="en-IN"/>
        </w:rPr>
      </w:pPr>
      <w:r>
        <w:rPr>
          <w:sz w:val="28"/>
          <w:szCs w:val="28"/>
          <w:lang w:val="en-IN"/>
        </w:rPr>
        <w:t>Liabilities must be equal to Assets Side</w:t>
      </w:r>
    </w:p>
    <w:p w14:paraId="531BCF9C" w14:textId="6CF873CD" w:rsidR="00AF46BC" w:rsidRDefault="00AF46BC" w:rsidP="00C955F9">
      <w:pPr>
        <w:rPr>
          <w:sz w:val="28"/>
          <w:szCs w:val="28"/>
          <w:lang w:val="en-IN"/>
        </w:rPr>
      </w:pPr>
    </w:p>
    <w:p w14:paraId="127F8167" w14:textId="4093FEB2" w:rsidR="00AF46BC" w:rsidRDefault="00AF46BC" w:rsidP="00C955F9">
      <w:pPr>
        <w:rPr>
          <w:sz w:val="28"/>
          <w:szCs w:val="28"/>
          <w:lang w:val="en-IN"/>
        </w:rPr>
      </w:pPr>
    </w:p>
    <w:p w14:paraId="089EC7F0" w14:textId="4E68EA6C" w:rsidR="00AF46BC" w:rsidRDefault="00AF46BC" w:rsidP="00C955F9">
      <w:pPr>
        <w:rPr>
          <w:sz w:val="28"/>
          <w:szCs w:val="28"/>
          <w:lang w:val="en-IN"/>
        </w:rPr>
      </w:pPr>
    </w:p>
    <w:p w14:paraId="622FE5C0" w14:textId="77777777" w:rsidR="00AF46BC" w:rsidRDefault="00AF46BC" w:rsidP="00AF46BC">
      <w:pPr>
        <w:pStyle w:val="Normal1"/>
        <w:rPr>
          <w:sz w:val="24"/>
          <w:szCs w:val="24"/>
        </w:rPr>
      </w:pPr>
      <w:r>
        <w:rPr>
          <w:b/>
          <w:sz w:val="24"/>
          <w:szCs w:val="24"/>
        </w:rPr>
        <w:t>17.</w:t>
      </w:r>
      <w:r>
        <w:rPr>
          <w:sz w:val="24"/>
          <w:szCs w:val="24"/>
        </w:rPr>
        <w:t xml:space="preserve">  Prepare Trading and Profit and Loss account and Balance sheet of Jagat Shah as at 31st March,2019 form the following balances :</w:t>
      </w:r>
    </w:p>
    <w:p w14:paraId="628DD981" w14:textId="77777777" w:rsidR="00AF46BC" w:rsidRDefault="00AF46BC" w:rsidP="00AF46BC">
      <w:pPr>
        <w:pStyle w:val="Normal1"/>
        <w:rPr>
          <w:sz w:val="24"/>
          <w:szCs w:val="24"/>
        </w:rPr>
      </w:pPr>
    </w:p>
    <w:p w14:paraId="76DE1322" w14:textId="77777777" w:rsidR="00AF46BC" w:rsidRDefault="00AF46BC" w:rsidP="00AF46BC">
      <w:pPr>
        <w:pStyle w:val="Normal1"/>
        <w:rPr>
          <w:sz w:val="24"/>
          <w:szCs w:val="24"/>
        </w:rPr>
      </w:pPr>
    </w:p>
    <w:p w14:paraId="4091076C" w14:textId="77777777" w:rsidR="00AF46BC" w:rsidRDefault="00AF46BC" w:rsidP="00AF46BC">
      <w:pPr>
        <w:pStyle w:val="Normal1"/>
        <w:rPr>
          <w:sz w:val="24"/>
          <w:szCs w:val="24"/>
        </w:rPr>
      </w:pPr>
      <w:r>
        <w:rPr>
          <w:sz w:val="24"/>
          <w:szCs w:val="24"/>
        </w:rPr>
        <w:t>Capital (Cr)                               3,60,000                     Salaries</w:t>
      </w:r>
      <w:ins w:id="0" w:author="Account T class" w:date="2020-09-28T06:25:00Z">
        <w:r>
          <w:rPr>
            <w:sz w:val="24"/>
            <w:szCs w:val="24"/>
          </w:rPr>
          <w:t xml:space="preserve">  </w:t>
        </w:r>
      </w:ins>
      <w:r>
        <w:rPr>
          <w:sz w:val="24"/>
          <w:szCs w:val="24"/>
        </w:rPr>
        <w:t xml:space="preserve">                       60,000</w:t>
      </w:r>
    </w:p>
    <w:p w14:paraId="16D68EAE" w14:textId="77777777" w:rsidR="00AF46BC" w:rsidRDefault="00AF46BC" w:rsidP="00AF46BC">
      <w:pPr>
        <w:pStyle w:val="Normal1"/>
        <w:rPr>
          <w:sz w:val="24"/>
          <w:szCs w:val="24"/>
        </w:rPr>
      </w:pPr>
      <w:r>
        <w:rPr>
          <w:sz w:val="24"/>
          <w:szCs w:val="24"/>
        </w:rPr>
        <w:t>Machinery                                 70,000                        General Expenses        20,000</w:t>
      </w:r>
    </w:p>
    <w:p w14:paraId="402C77E3" w14:textId="77777777" w:rsidR="00AF46BC" w:rsidRDefault="00AF46BC" w:rsidP="00AF46BC">
      <w:pPr>
        <w:pStyle w:val="Normal1"/>
        <w:rPr>
          <w:sz w:val="24"/>
          <w:szCs w:val="24"/>
        </w:rPr>
      </w:pPr>
      <w:r>
        <w:rPr>
          <w:sz w:val="24"/>
          <w:szCs w:val="24"/>
        </w:rPr>
        <w:t xml:space="preserve">Sales                                         8,20,000                    Rent                               50,000 </w:t>
      </w:r>
    </w:p>
    <w:p w14:paraId="05000EAB" w14:textId="77777777" w:rsidR="00AF46BC" w:rsidRDefault="00AF46BC" w:rsidP="00AF46BC">
      <w:pPr>
        <w:pStyle w:val="Normal1"/>
        <w:rPr>
          <w:sz w:val="24"/>
          <w:szCs w:val="24"/>
        </w:rPr>
      </w:pPr>
      <w:r>
        <w:rPr>
          <w:sz w:val="24"/>
          <w:szCs w:val="24"/>
        </w:rPr>
        <w:t>Purchases                                 4,00,000                    Purchases Return          5,000</w:t>
      </w:r>
    </w:p>
    <w:p w14:paraId="6E3F695F" w14:textId="58EF8D99" w:rsidR="00AF46BC" w:rsidRDefault="00AF46BC" w:rsidP="00AF46BC">
      <w:pPr>
        <w:pStyle w:val="Normal1"/>
        <w:rPr>
          <w:sz w:val="24"/>
          <w:szCs w:val="24"/>
        </w:rPr>
      </w:pPr>
      <w:r>
        <w:rPr>
          <w:sz w:val="24"/>
          <w:szCs w:val="24"/>
        </w:rPr>
        <w:t xml:space="preserve">Sales Return                             10,000                     Debtors                          </w:t>
      </w:r>
      <w:r w:rsidR="00D174DA">
        <w:rPr>
          <w:sz w:val="24"/>
          <w:szCs w:val="24"/>
        </w:rPr>
        <w:t>3,00,000</w:t>
      </w:r>
    </w:p>
    <w:p w14:paraId="11BA44A5" w14:textId="77777777" w:rsidR="00AF46BC" w:rsidRDefault="00AF46BC" w:rsidP="00AF46BC">
      <w:pPr>
        <w:pStyle w:val="Normal1"/>
        <w:rPr>
          <w:sz w:val="24"/>
          <w:szCs w:val="24"/>
        </w:rPr>
      </w:pPr>
      <w:r>
        <w:rPr>
          <w:sz w:val="24"/>
          <w:szCs w:val="24"/>
        </w:rPr>
        <w:t>Stock on 1st April 2018             1,00,000                    Cash                              40,000</w:t>
      </w:r>
    </w:p>
    <w:p w14:paraId="31E82D68" w14:textId="77777777" w:rsidR="00AF46BC" w:rsidRDefault="00AF46BC" w:rsidP="00AF46BC">
      <w:pPr>
        <w:pStyle w:val="Normal1"/>
        <w:rPr>
          <w:sz w:val="24"/>
          <w:szCs w:val="24"/>
        </w:rPr>
      </w:pPr>
      <w:r>
        <w:rPr>
          <w:sz w:val="24"/>
          <w:szCs w:val="24"/>
        </w:rPr>
        <w:t>Drawing                                     40,000                       Carriage Outwards        20,000</w:t>
      </w:r>
    </w:p>
    <w:p w14:paraId="3322C2DA" w14:textId="77777777" w:rsidR="00AF46BC" w:rsidRDefault="00AF46BC" w:rsidP="00AF46BC">
      <w:pPr>
        <w:pStyle w:val="Normal1"/>
        <w:rPr>
          <w:sz w:val="24"/>
          <w:szCs w:val="24"/>
        </w:rPr>
      </w:pPr>
      <w:r>
        <w:rPr>
          <w:sz w:val="24"/>
          <w:szCs w:val="24"/>
        </w:rPr>
        <w:t>Wages                                       1,00,000                    Advertising                     20,000</w:t>
      </w:r>
    </w:p>
    <w:p w14:paraId="5799F764" w14:textId="77777777" w:rsidR="00AF46BC" w:rsidRDefault="00AF46BC" w:rsidP="00AF46BC">
      <w:pPr>
        <w:pStyle w:val="Normal1"/>
        <w:rPr>
          <w:sz w:val="24"/>
          <w:szCs w:val="24"/>
        </w:rPr>
      </w:pPr>
      <w:r>
        <w:rPr>
          <w:sz w:val="24"/>
          <w:szCs w:val="24"/>
        </w:rPr>
        <w:t>Carriage Inwards                       5,000                         Creditors                        50,000</w:t>
      </w:r>
    </w:p>
    <w:p w14:paraId="48B49B22" w14:textId="77777777" w:rsidR="00AF46BC" w:rsidRDefault="00AF46BC" w:rsidP="00AF46BC">
      <w:pPr>
        <w:pStyle w:val="Normal1"/>
        <w:rPr>
          <w:sz w:val="24"/>
          <w:szCs w:val="24"/>
        </w:rPr>
      </w:pPr>
    </w:p>
    <w:p w14:paraId="53B03F17" w14:textId="77777777" w:rsidR="00AF46BC" w:rsidRDefault="00AF46BC" w:rsidP="00AF46BC">
      <w:pPr>
        <w:pStyle w:val="Normal1"/>
        <w:rPr>
          <w:sz w:val="24"/>
          <w:szCs w:val="24"/>
        </w:rPr>
      </w:pPr>
      <w:r>
        <w:rPr>
          <w:sz w:val="24"/>
          <w:szCs w:val="24"/>
        </w:rPr>
        <w:t>The Closing Stock was valued at Rs 2,00,000.</w:t>
      </w:r>
    </w:p>
    <w:p w14:paraId="2B714A18" w14:textId="77777777" w:rsidR="00AF46BC" w:rsidRDefault="00AF46BC" w:rsidP="00AF46BC">
      <w:pPr>
        <w:pStyle w:val="Normal1"/>
        <w:rPr>
          <w:sz w:val="24"/>
          <w:szCs w:val="24"/>
        </w:rPr>
      </w:pPr>
    </w:p>
    <w:p w14:paraId="34345469" w14:textId="77777777" w:rsidR="00AF46BC" w:rsidRDefault="00AF46BC" w:rsidP="00AF46BC">
      <w:pPr>
        <w:pStyle w:val="Normal1"/>
        <w:rPr>
          <w:sz w:val="24"/>
          <w:szCs w:val="24"/>
        </w:rPr>
      </w:pPr>
      <w:r>
        <w:rPr>
          <w:sz w:val="24"/>
          <w:szCs w:val="24"/>
        </w:rPr>
        <w:t>[ Gross Profit=Rs 4,10,000  Net Profit= Rs 2,40,000  Balance Sheet=Rs 6,10,000 ]</w:t>
      </w:r>
    </w:p>
    <w:p w14:paraId="569703E1" w14:textId="77777777" w:rsidR="00AF46BC" w:rsidRDefault="00AF46BC" w:rsidP="00AF46BC">
      <w:pPr>
        <w:pStyle w:val="Normal1"/>
        <w:rPr>
          <w:sz w:val="24"/>
          <w:szCs w:val="24"/>
        </w:rPr>
      </w:pPr>
    </w:p>
    <w:p w14:paraId="7A7CB05E" w14:textId="77777777" w:rsidR="00AF46BC" w:rsidRDefault="00AF46BC" w:rsidP="00AF46BC">
      <w:pPr>
        <w:pStyle w:val="Normal1"/>
        <w:rPr>
          <w:sz w:val="24"/>
          <w:szCs w:val="24"/>
        </w:rPr>
      </w:pPr>
      <w:r>
        <w:rPr>
          <w:sz w:val="24"/>
          <w:szCs w:val="24"/>
        </w:rPr>
        <w:t>Soln.               Trading and Profit and Loss account of Jagat Shah</w:t>
      </w:r>
    </w:p>
    <w:p w14:paraId="1C86F9FD" w14:textId="77777777" w:rsidR="00AF46BC" w:rsidRDefault="00AF46BC" w:rsidP="00AF46BC">
      <w:pPr>
        <w:pStyle w:val="Normal1"/>
        <w:rPr>
          <w:sz w:val="24"/>
          <w:szCs w:val="24"/>
        </w:rPr>
      </w:pPr>
      <w:r>
        <w:rPr>
          <w:sz w:val="24"/>
          <w:szCs w:val="24"/>
        </w:rPr>
        <w:t xml:space="preserve">                                       For the year ended 31st March,2019</w:t>
      </w:r>
    </w:p>
    <w:p w14:paraId="013131DC" w14:textId="77777777" w:rsidR="00AF46BC" w:rsidRDefault="00AF46BC" w:rsidP="00AF46BC">
      <w:pPr>
        <w:pStyle w:val="Normal1"/>
        <w:tabs>
          <w:tab w:val="left" w:pos="7784"/>
        </w:tabs>
        <w:rPr>
          <w:sz w:val="24"/>
          <w:szCs w:val="24"/>
        </w:rPr>
      </w:pPr>
      <w:r>
        <w:rPr>
          <w:sz w:val="24"/>
          <w:szCs w:val="24"/>
        </w:rPr>
        <w:t>Dr</w:t>
      </w:r>
      <w:r>
        <w:rPr>
          <w:sz w:val="24"/>
          <w:szCs w:val="24"/>
        </w:rPr>
        <w:tab/>
        <w:t>Cr</w:t>
      </w:r>
    </w:p>
    <w:tbl>
      <w:tblPr>
        <w:tblStyle w:val="TableGrid"/>
        <w:tblW w:w="0" w:type="auto"/>
        <w:tblLook w:val="04A0" w:firstRow="1" w:lastRow="0" w:firstColumn="1" w:lastColumn="0" w:noHBand="0" w:noVBand="1"/>
      </w:tblPr>
      <w:tblGrid>
        <w:gridCol w:w="3342"/>
        <w:gridCol w:w="1284"/>
        <w:gridCol w:w="3236"/>
        <w:gridCol w:w="1380"/>
      </w:tblGrid>
      <w:tr w:rsidR="00AF46BC" w14:paraId="536FBCA2" w14:textId="77777777" w:rsidTr="00D174DA">
        <w:tc>
          <w:tcPr>
            <w:tcW w:w="3510" w:type="dxa"/>
          </w:tcPr>
          <w:p w14:paraId="57527B52" w14:textId="77777777" w:rsidR="00AF46BC" w:rsidRDefault="00AF46BC" w:rsidP="00D174DA">
            <w:pPr>
              <w:pStyle w:val="Normal1"/>
              <w:tabs>
                <w:tab w:val="left" w:pos="7784"/>
              </w:tabs>
              <w:rPr>
                <w:sz w:val="24"/>
                <w:szCs w:val="24"/>
              </w:rPr>
            </w:pPr>
            <w:r>
              <w:rPr>
                <w:sz w:val="24"/>
                <w:szCs w:val="24"/>
              </w:rPr>
              <w:t>Par...</w:t>
            </w:r>
          </w:p>
        </w:tc>
        <w:tc>
          <w:tcPr>
            <w:tcW w:w="1278" w:type="dxa"/>
          </w:tcPr>
          <w:p w14:paraId="1251CDB0" w14:textId="77777777" w:rsidR="00AF46BC" w:rsidRDefault="00AF46BC" w:rsidP="00D174DA">
            <w:pPr>
              <w:pStyle w:val="Normal1"/>
              <w:tabs>
                <w:tab w:val="left" w:pos="7784"/>
              </w:tabs>
              <w:rPr>
                <w:sz w:val="24"/>
                <w:szCs w:val="24"/>
              </w:rPr>
            </w:pPr>
            <w:r>
              <w:rPr>
                <w:sz w:val="24"/>
                <w:szCs w:val="24"/>
              </w:rPr>
              <w:t>Rs</w:t>
            </w:r>
          </w:p>
        </w:tc>
        <w:tc>
          <w:tcPr>
            <w:tcW w:w="3400" w:type="dxa"/>
          </w:tcPr>
          <w:p w14:paraId="674C9028" w14:textId="77777777" w:rsidR="00AF46BC" w:rsidRDefault="00AF46BC" w:rsidP="00D174DA">
            <w:pPr>
              <w:pStyle w:val="Normal1"/>
              <w:tabs>
                <w:tab w:val="left" w:pos="7784"/>
              </w:tabs>
              <w:rPr>
                <w:sz w:val="24"/>
                <w:szCs w:val="24"/>
              </w:rPr>
            </w:pPr>
            <w:r>
              <w:rPr>
                <w:sz w:val="24"/>
                <w:szCs w:val="24"/>
              </w:rPr>
              <w:t>Particulars</w:t>
            </w:r>
          </w:p>
        </w:tc>
        <w:tc>
          <w:tcPr>
            <w:tcW w:w="1388" w:type="dxa"/>
          </w:tcPr>
          <w:p w14:paraId="7F4349B6" w14:textId="77777777" w:rsidR="00AF46BC" w:rsidRDefault="00AF46BC" w:rsidP="00D174DA">
            <w:pPr>
              <w:pStyle w:val="Normal1"/>
              <w:tabs>
                <w:tab w:val="left" w:pos="7784"/>
              </w:tabs>
              <w:rPr>
                <w:sz w:val="24"/>
                <w:szCs w:val="24"/>
              </w:rPr>
            </w:pPr>
            <w:r>
              <w:rPr>
                <w:sz w:val="24"/>
                <w:szCs w:val="24"/>
              </w:rPr>
              <w:t>Rs</w:t>
            </w:r>
          </w:p>
        </w:tc>
      </w:tr>
      <w:tr w:rsidR="00AF46BC" w14:paraId="6C30519D" w14:textId="77777777" w:rsidTr="00D174DA">
        <w:tc>
          <w:tcPr>
            <w:tcW w:w="3510" w:type="dxa"/>
          </w:tcPr>
          <w:p w14:paraId="00A473E3" w14:textId="77777777" w:rsidR="00AF46BC" w:rsidRDefault="00AF46BC" w:rsidP="00D174DA">
            <w:pPr>
              <w:pStyle w:val="Normal1"/>
              <w:tabs>
                <w:tab w:val="left" w:pos="7784"/>
              </w:tabs>
              <w:rPr>
                <w:sz w:val="24"/>
                <w:szCs w:val="24"/>
              </w:rPr>
            </w:pPr>
            <w:r>
              <w:rPr>
                <w:sz w:val="24"/>
                <w:szCs w:val="24"/>
              </w:rPr>
              <w:t>To Opening Stock</w:t>
            </w:r>
          </w:p>
          <w:p w14:paraId="3FFE878F" w14:textId="77777777" w:rsidR="00AF46BC" w:rsidRDefault="00AF46BC" w:rsidP="00D174DA">
            <w:pPr>
              <w:pStyle w:val="Normal1"/>
              <w:tabs>
                <w:tab w:val="left" w:pos="7784"/>
              </w:tabs>
              <w:rPr>
                <w:sz w:val="24"/>
                <w:szCs w:val="24"/>
              </w:rPr>
            </w:pPr>
            <w:r>
              <w:rPr>
                <w:sz w:val="24"/>
                <w:szCs w:val="24"/>
              </w:rPr>
              <w:t>To  Purchases         4,00,000</w:t>
            </w:r>
          </w:p>
          <w:p w14:paraId="22A3465A" w14:textId="77777777" w:rsidR="00AF46BC" w:rsidRDefault="00AF46BC" w:rsidP="00D174DA">
            <w:pPr>
              <w:pStyle w:val="Normal1"/>
              <w:tabs>
                <w:tab w:val="left" w:pos="7784"/>
              </w:tabs>
              <w:rPr>
                <w:sz w:val="24"/>
                <w:szCs w:val="24"/>
                <w:u w:val="single"/>
              </w:rPr>
            </w:pPr>
            <w:r>
              <w:rPr>
                <w:sz w:val="24"/>
                <w:szCs w:val="24"/>
              </w:rPr>
              <w:t xml:space="preserve">Less, Purchase Return </w:t>
            </w:r>
            <w:r w:rsidRPr="003578B4">
              <w:rPr>
                <w:sz w:val="24"/>
                <w:szCs w:val="24"/>
                <w:u w:val="single"/>
              </w:rPr>
              <w:t>5,000</w:t>
            </w:r>
          </w:p>
          <w:p w14:paraId="6CCEC1FC" w14:textId="77777777" w:rsidR="00AF46BC" w:rsidRDefault="00AF46BC" w:rsidP="00D174DA">
            <w:pPr>
              <w:pStyle w:val="Normal1"/>
              <w:tabs>
                <w:tab w:val="left" w:pos="7784"/>
              </w:tabs>
              <w:rPr>
                <w:sz w:val="24"/>
                <w:szCs w:val="24"/>
              </w:rPr>
            </w:pPr>
            <w:r>
              <w:rPr>
                <w:sz w:val="24"/>
                <w:szCs w:val="24"/>
                <w:u w:val="single"/>
              </w:rPr>
              <w:t>To</w:t>
            </w:r>
            <w:r>
              <w:rPr>
                <w:sz w:val="24"/>
                <w:szCs w:val="24"/>
              </w:rPr>
              <w:t xml:space="preserve">  Wages</w:t>
            </w:r>
          </w:p>
          <w:p w14:paraId="52F4D1D6" w14:textId="77777777" w:rsidR="00AF46BC" w:rsidRDefault="00AF46BC" w:rsidP="00D174DA">
            <w:pPr>
              <w:pStyle w:val="Normal1"/>
              <w:tabs>
                <w:tab w:val="left" w:pos="7784"/>
              </w:tabs>
              <w:rPr>
                <w:sz w:val="24"/>
                <w:szCs w:val="24"/>
              </w:rPr>
            </w:pPr>
            <w:r>
              <w:rPr>
                <w:sz w:val="24"/>
                <w:szCs w:val="24"/>
              </w:rPr>
              <w:t xml:space="preserve">To Carriage Inwards        </w:t>
            </w:r>
          </w:p>
          <w:p w14:paraId="1522F129" w14:textId="42C0AB10" w:rsidR="00AF46BC" w:rsidRDefault="00AF46BC" w:rsidP="00D174DA">
            <w:pPr>
              <w:pStyle w:val="Normal1"/>
              <w:tabs>
                <w:tab w:val="left" w:pos="7784"/>
              </w:tabs>
              <w:rPr>
                <w:sz w:val="24"/>
                <w:szCs w:val="24"/>
              </w:rPr>
            </w:pPr>
            <w:r>
              <w:rPr>
                <w:sz w:val="24"/>
                <w:szCs w:val="24"/>
              </w:rPr>
              <w:t xml:space="preserve">To Gross Profit  </w:t>
            </w:r>
            <w:r w:rsidR="00D174DA">
              <w:rPr>
                <w:sz w:val="24"/>
                <w:szCs w:val="24"/>
              </w:rPr>
              <w:t>(Bal. fig)</w:t>
            </w:r>
            <w:r>
              <w:rPr>
                <w:sz w:val="24"/>
                <w:szCs w:val="24"/>
              </w:rPr>
              <w:t xml:space="preserve">    </w:t>
            </w:r>
          </w:p>
          <w:p w14:paraId="788A7361" w14:textId="77777777" w:rsidR="00AF46BC" w:rsidRPr="00E40603" w:rsidRDefault="00AF46BC" w:rsidP="00D174DA">
            <w:pPr>
              <w:pStyle w:val="Normal1"/>
              <w:tabs>
                <w:tab w:val="left" w:pos="7784"/>
              </w:tabs>
              <w:rPr>
                <w:sz w:val="24"/>
                <w:szCs w:val="24"/>
              </w:rPr>
            </w:pPr>
            <w:r>
              <w:rPr>
                <w:sz w:val="24"/>
                <w:szCs w:val="24"/>
              </w:rPr>
              <w:t xml:space="preserve">          </w:t>
            </w:r>
          </w:p>
        </w:tc>
        <w:tc>
          <w:tcPr>
            <w:tcW w:w="1278" w:type="dxa"/>
          </w:tcPr>
          <w:p w14:paraId="727946FF" w14:textId="77777777" w:rsidR="00AF46BC" w:rsidRDefault="00AF46BC" w:rsidP="00D174DA">
            <w:pPr>
              <w:pStyle w:val="Normal1"/>
              <w:tabs>
                <w:tab w:val="left" w:pos="7784"/>
              </w:tabs>
              <w:rPr>
                <w:sz w:val="24"/>
                <w:szCs w:val="24"/>
              </w:rPr>
            </w:pPr>
            <w:r>
              <w:rPr>
                <w:sz w:val="24"/>
                <w:szCs w:val="24"/>
              </w:rPr>
              <w:t>1,00,000</w:t>
            </w:r>
          </w:p>
          <w:p w14:paraId="31A5A118" w14:textId="77777777" w:rsidR="00AF46BC" w:rsidRDefault="00AF46BC" w:rsidP="00D174DA">
            <w:pPr>
              <w:pStyle w:val="Normal1"/>
              <w:tabs>
                <w:tab w:val="left" w:pos="7784"/>
              </w:tabs>
              <w:rPr>
                <w:sz w:val="24"/>
                <w:szCs w:val="24"/>
              </w:rPr>
            </w:pPr>
          </w:p>
          <w:p w14:paraId="3A21E452" w14:textId="77777777" w:rsidR="00AF46BC" w:rsidRDefault="00AF46BC" w:rsidP="00D174DA">
            <w:pPr>
              <w:pStyle w:val="Normal1"/>
              <w:tabs>
                <w:tab w:val="left" w:pos="7784"/>
              </w:tabs>
              <w:rPr>
                <w:sz w:val="24"/>
                <w:szCs w:val="24"/>
              </w:rPr>
            </w:pPr>
            <w:r>
              <w:rPr>
                <w:sz w:val="24"/>
                <w:szCs w:val="24"/>
              </w:rPr>
              <w:t>3,95,000</w:t>
            </w:r>
          </w:p>
          <w:p w14:paraId="4140E605" w14:textId="77777777" w:rsidR="00AF46BC" w:rsidRDefault="00AF46BC" w:rsidP="00D174DA">
            <w:pPr>
              <w:pStyle w:val="Normal1"/>
              <w:tabs>
                <w:tab w:val="left" w:pos="7784"/>
              </w:tabs>
              <w:rPr>
                <w:sz w:val="24"/>
                <w:szCs w:val="24"/>
              </w:rPr>
            </w:pPr>
            <w:r>
              <w:rPr>
                <w:sz w:val="24"/>
                <w:szCs w:val="24"/>
              </w:rPr>
              <w:t xml:space="preserve">1,00,000 </w:t>
            </w:r>
          </w:p>
          <w:p w14:paraId="71C52B8D" w14:textId="77777777" w:rsidR="00AF46BC" w:rsidRDefault="00AF46BC" w:rsidP="00D174DA">
            <w:pPr>
              <w:pStyle w:val="Normal1"/>
              <w:tabs>
                <w:tab w:val="left" w:pos="7784"/>
              </w:tabs>
              <w:rPr>
                <w:sz w:val="24"/>
                <w:szCs w:val="24"/>
              </w:rPr>
            </w:pPr>
            <w:r>
              <w:rPr>
                <w:sz w:val="24"/>
                <w:szCs w:val="24"/>
              </w:rPr>
              <w:t xml:space="preserve">   5,000 </w:t>
            </w:r>
          </w:p>
          <w:p w14:paraId="3424A2FB" w14:textId="77777777" w:rsidR="00AF46BC" w:rsidRDefault="00AF46BC" w:rsidP="00D174DA">
            <w:pPr>
              <w:pStyle w:val="Normal1"/>
              <w:tabs>
                <w:tab w:val="left" w:pos="7784"/>
              </w:tabs>
              <w:rPr>
                <w:sz w:val="24"/>
                <w:szCs w:val="24"/>
              </w:rPr>
            </w:pPr>
            <w:r>
              <w:rPr>
                <w:sz w:val="24"/>
                <w:szCs w:val="24"/>
              </w:rPr>
              <w:t xml:space="preserve">4,10,000                                       </w:t>
            </w:r>
          </w:p>
        </w:tc>
        <w:tc>
          <w:tcPr>
            <w:tcW w:w="3400" w:type="dxa"/>
          </w:tcPr>
          <w:p w14:paraId="7C8D3A3E" w14:textId="77777777" w:rsidR="00AF46BC" w:rsidRDefault="00AF46BC" w:rsidP="00D174DA">
            <w:pPr>
              <w:pStyle w:val="Normal1"/>
              <w:tabs>
                <w:tab w:val="left" w:pos="7784"/>
              </w:tabs>
              <w:rPr>
                <w:sz w:val="24"/>
                <w:szCs w:val="24"/>
              </w:rPr>
            </w:pPr>
            <w:r>
              <w:rPr>
                <w:sz w:val="24"/>
                <w:szCs w:val="24"/>
              </w:rPr>
              <w:t>By Sales                 8,20,000</w:t>
            </w:r>
          </w:p>
          <w:p w14:paraId="51004C2A" w14:textId="77777777" w:rsidR="00AF46BC" w:rsidRDefault="00AF46BC" w:rsidP="00D174DA">
            <w:pPr>
              <w:pStyle w:val="Normal1"/>
              <w:tabs>
                <w:tab w:val="left" w:pos="7784"/>
              </w:tabs>
              <w:rPr>
                <w:sz w:val="24"/>
                <w:szCs w:val="24"/>
              </w:rPr>
            </w:pPr>
            <w:r>
              <w:rPr>
                <w:sz w:val="24"/>
                <w:szCs w:val="24"/>
              </w:rPr>
              <w:t xml:space="preserve">Less, Sales Return   </w:t>
            </w:r>
            <w:r w:rsidRPr="00E40603">
              <w:rPr>
                <w:sz w:val="24"/>
                <w:szCs w:val="24"/>
                <w:u w:val="single"/>
              </w:rPr>
              <w:t>10,000</w:t>
            </w:r>
            <w:r>
              <w:rPr>
                <w:sz w:val="24"/>
                <w:szCs w:val="24"/>
              </w:rPr>
              <w:t xml:space="preserve">  </w:t>
            </w:r>
          </w:p>
          <w:p w14:paraId="1376D9FA" w14:textId="77777777" w:rsidR="00AF46BC" w:rsidRDefault="00AF46BC" w:rsidP="00D174DA">
            <w:pPr>
              <w:pStyle w:val="Normal1"/>
              <w:tabs>
                <w:tab w:val="left" w:pos="7784"/>
              </w:tabs>
              <w:rPr>
                <w:sz w:val="24"/>
                <w:szCs w:val="24"/>
              </w:rPr>
            </w:pPr>
            <w:r>
              <w:rPr>
                <w:sz w:val="24"/>
                <w:szCs w:val="24"/>
              </w:rPr>
              <w:t xml:space="preserve">By Closing Stock                        </w:t>
            </w:r>
          </w:p>
        </w:tc>
        <w:tc>
          <w:tcPr>
            <w:tcW w:w="1388" w:type="dxa"/>
          </w:tcPr>
          <w:p w14:paraId="519502D1" w14:textId="77777777" w:rsidR="00AF46BC" w:rsidRDefault="00AF46BC" w:rsidP="00D174DA">
            <w:pPr>
              <w:pStyle w:val="Normal1"/>
              <w:tabs>
                <w:tab w:val="left" w:pos="7784"/>
              </w:tabs>
              <w:rPr>
                <w:sz w:val="24"/>
                <w:szCs w:val="24"/>
              </w:rPr>
            </w:pPr>
          </w:p>
          <w:p w14:paraId="5C99F234" w14:textId="77777777" w:rsidR="00AF46BC" w:rsidRDefault="00AF46BC" w:rsidP="00D174DA">
            <w:pPr>
              <w:pStyle w:val="Normal1"/>
              <w:tabs>
                <w:tab w:val="left" w:pos="7784"/>
              </w:tabs>
              <w:rPr>
                <w:sz w:val="24"/>
                <w:szCs w:val="24"/>
              </w:rPr>
            </w:pPr>
            <w:r>
              <w:rPr>
                <w:sz w:val="24"/>
                <w:szCs w:val="24"/>
              </w:rPr>
              <w:t>8,10,000</w:t>
            </w:r>
          </w:p>
          <w:p w14:paraId="18ED8C69" w14:textId="77777777" w:rsidR="00AF46BC" w:rsidRDefault="00AF46BC" w:rsidP="00D174DA">
            <w:pPr>
              <w:pStyle w:val="Normal1"/>
              <w:tabs>
                <w:tab w:val="left" w:pos="7784"/>
              </w:tabs>
              <w:rPr>
                <w:sz w:val="24"/>
                <w:szCs w:val="24"/>
              </w:rPr>
            </w:pPr>
            <w:r>
              <w:rPr>
                <w:sz w:val="24"/>
                <w:szCs w:val="24"/>
              </w:rPr>
              <w:t>2,00,000</w:t>
            </w:r>
          </w:p>
        </w:tc>
      </w:tr>
      <w:tr w:rsidR="00AF46BC" w14:paraId="694003F0" w14:textId="77777777" w:rsidTr="00D174DA">
        <w:tc>
          <w:tcPr>
            <w:tcW w:w="3510" w:type="dxa"/>
          </w:tcPr>
          <w:p w14:paraId="14B7DA17" w14:textId="77777777" w:rsidR="00AF46BC" w:rsidRDefault="00AF46BC" w:rsidP="00D174DA">
            <w:pPr>
              <w:pStyle w:val="Normal1"/>
              <w:tabs>
                <w:tab w:val="left" w:pos="7784"/>
              </w:tabs>
              <w:rPr>
                <w:sz w:val="24"/>
                <w:szCs w:val="24"/>
              </w:rPr>
            </w:pPr>
          </w:p>
        </w:tc>
        <w:tc>
          <w:tcPr>
            <w:tcW w:w="1278" w:type="dxa"/>
          </w:tcPr>
          <w:p w14:paraId="6C36671D" w14:textId="77777777" w:rsidR="00AF46BC" w:rsidRDefault="00AF46BC" w:rsidP="00D174DA">
            <w:pPr>
              <w:pStyle w:val="Normal1"/>
              <w:tabs>
                <w:tab w:val="left" w:pos="7784"/>
              </w:tabs>
              <w:rPr>
                <w:sz w:val="24"/>
                <w:szCs w:val="24"/>
              </w:rPr>
            </w:pPr>
            <w:r>
              <w:rPr>
                <w:sz w:val="24"/>
                <w:szCs w:val="24"/>
              </w:rPr>
              <w:t>10,10,000</w:t>
            </w:r>
          </w:p>
        </w:tc>
        <w:tc>
          <w:tcPr>
            <w:tcW w:w="3400" w:type="dxa"/>
          </w:tcPr>
          <w:p w14:paraId="7E1EBDAA" w14:textId="70A8B1AA" w:rsidR="00AF46BC" w:rsidRDefault="00AF46BC" w:rsidP="00D174DA">
            <w:pPr>
              <w:pStyle w:val="Normal1"/>
              <w:tabs>
                <w:tab w:val="left" w:pos="7784"/>
              </w:tabs>
              <w:rPr>
                <w:sz w:val="24"/>
                <w:szCs w:val="24"/>
              </w:rPr>
            </w:pPr>
          </w:p>
        </w:tc>
        <w:tc>
          <w:tcPr>
            <w:tcW w:w="1388" w:type="dxa"/>
          </w:tcPr>
          <w:p w14:paraId="7C5F25F4" w14:textId="77777777" w:rsidR="00AF46BC" w:rsidRDefault="00AF46BC" w:rsidP="00D174DA">
            <w:pPr>
              <w:pStyle w:val="Normal1"/>
              <w:tabs>
                <w:tab w:val="left" w:pos="7784"/>
              </w:tabs>
              <w:rPr>
                <w:sz w:val="24"/>
                <w:szCs w:val="24"/>
              </w:rPr>
            </w:pPr>
            <w:r>
              <w:rPr>
                <w:sz w:val="24"/>
                <w:szCs w:val="24"/>
              </w:rPr>
              <w:t>10,10,000</w:t>
            </w:r>
          </w:p>
        </w:tc>
      </w:tr>
      <w:tr w:rsidR="00AF46BC" w14:paraId="34433192" w14:textId="77777777" w:rsidTr="00D174DA">
        <w:tc>
          <w:tcPr>
            <w:tcW w:w="3510" w:type="dxa"/>
          </w:tcPr>
          <w:p w14:paraId="57E40998" w14:textId="77777777" w:rsidR="00AF46BC" w:rsidRDefault="00AF46BC" w:rsidP="00D174DA">
            <w:pPr>
              <w:pStyle w:val="Normal1"/>
              <w:tabs>
                <w:tab w:val="left" w:pos="7784"/>
              </w:tabs>
              <w:rPr>
                <w:sz w:val="24"/>
                <w:szCs w:val="24"/>
              </w:rPr>
            </w:pPr>
            <w:r>
              <w:rPr>
                <w:sz w:val="24"/>
                <w:szCs w:val="24"/>
              </w:rPr>
              <w:lastRenderedPageBreak/>
              <w:t>To Salaries</w:t>
            </w:r>
            <w:ins w:id="1" w:author="Account T class" w:date="2020-09-28T06:25:00Z">
              <w:r>
                <w:rPr>
                  <w:sz w:val="24"/>
                  <w:szCs w:val="24"/>
                </w:rPr>
                <w:t xml:space="preserve">  </w:t>
              </w:r>
            </w:ins>
          </w:p>
          <w:p w14:paraId="6250EC46" w14:textId="77777777" w:rsidR="00AF46BC" w:rsidRDefault="00AF46BC" w:rsidP="00D174DA">
            <w:pPr>
              <w:pStyle w:val="Normal1"/>
              <w:tabs>
                <w:tab w:val="left" w:pos="7784"/>
              </w:tabs>
              <w:rPr>
                <w:sz w:val="24"/>
                <w:szCs w:val="24"/>
              </w:rPr>
            </w:pPr>
            <w:r>
              <w:rPr>
                <w:sz w:val="24"/>
                <w:szCs w:val="24"/>
              </w:rPr>
              <w:t>To General expenses</w:t>
            </w:r>
          </w:p>
          <w:p w14:paraId="55853463" w14:textId="77777777" w:rsidR="00AF46BC" w:rsidRDefault="00AF46BC" w:rsidP="00D174DA">
            <w:pPr>
              <w:pStyle w:val="Normal1"/>
              <w:tabs>
                <w:tab w:val="left" w:pos="7784"/>
              </w:tabs>
              <w:rPr>
                <w:sz w:val="24"/>
                <w:szCs w:val="24"/>
              </w:rPr>
            </w:pPr>
            <w:r>
              <w:rPr>
                <w:sz w:val="24"/>
                <w:szCs w:val="24"/>
              </w:rPr>
              <w:t xml:space="preserve"> To Rent</w:t>
            </w:r>
          </w:p>
          <w:p w14:paraId="72379693" w14:textId="77777777" w:rsidR="00AF46BC" w:rsidRDefault="00AF46BC" w:rsidP="00D174DA">
            <w:pPr>
              <w:pStyle w:val="Normal1"/>
              <w:tabs>
                <w:tab w:val="left" w:pos="7784"/>
              </w:tabs>
              <w:rPr>
                <w:sz w:val="24"/>
                <w:szCs w:val="24"/>
              </w:rPr>
            </w:pPr>
            <w:r>
              <w:rPr>
                <w:sz w:val="24"/>
                <w:szCs w:val="24"/>
              </w:rPr>
              <w:t xml:space="preserve"> To Carriage outward</w:t>
            </w:r>
          </w:p>
          <w:p w14:paraId="599872B9" w14:textId="77777777" w:rsidR="00AF46BC" w:rsidRDefault="00AF46BC" w:rsidP="00D174DA">
            <w:pPr>
              <w:pStyle w:val="Normal1"/>
              <w:tabs>
                <w:tab w:val="left" w:pos="7784"/>
              </w:tabs>
              <w:rPr>
                <w:sz w:val="24"/>
                <w:szCs w:val="24"/>
              </w:rPr>
            </w:pPr>
            <w:r>
              <w:rPr>
                <w:sz w:val="24"/>
                <w:szCs w:val="24"/>
              </w:rPr>
              <w:t xml:space="preserve">  To Advertising</w:t>
            </w:r>
          </w:p>
          <w:p w14:paraId="4875FDA5" w14:textId="77777777" w:rsidR="00AF46BC" w:rsidRDefault="00AF46BC" w:rsidP="00D174DA">
            <w:pPr>
              <w:pStyle w:val="Normal1"/>
              <w:tabs>
                <w:tab w:val="left" w:pos="7784"/>
              </w:tabs>
              <w:rPr>
                <w:sz w:val="24"/>
                <w:szCs w:val="24"/>
              </w:rPr>
            </w:pPr>
            <w:r>
              <w:rPr>
                <w:sz w:val="24"/>
                <w:szCs w:val="24"/>
              </w:rPr>
              <w:t xml:space="preserve">  To Net Profit (Cr-Dr)</w:t>
            </w:r>
          </w:p>
          <w:p w14:paraId="719085FE" w14:textId="77777777" w:rsidR="00AF46BC" w:rsidRDefault="00AF46BC" w:rsidP="00D174DA">
            <w:pPr>
              <w:pStyle w:val="Normal1"/>
              <w:tabs>
                <w:tab w:val="left" w:pos="7784"/>
              </w:tabs>
              <w:rPr>
                <w:sz w:val="24"/>
                <w:szCs w:val="24"/>
              </w:rPr>
            </w:pPr>
          </w:p>
        </w:tc>
        <w:tc>
          <w:tcPr>
            <w:tcW w:w="1278" w:type="dxa"/>
          </w:tcPr>
          <w:p w14:paraId="5071666C" w14:textId="77777777" w:rsidR="00AF46BC" w:rsidRDefault="00AF46BC" w:rsidP="00D174DA">
            <w:pPr>
              <w:pStyle w:val="Normal1"/>
              <w:tabs>
                <w:tab w:val="left" w:pos="7784"/>
              </w:tabs>
              <w:rPr>
                <w:sz w:val="24"/>
                <w:szCs w:val="24"/>
              </w:rPr>
            </w:pPr>
            <w:r>
              <w:rPr>
                <w:sz w:val="24"/>
                <w:szCs w:val="24"/>
              </w:rPr>
              <w:t>60,000</w:t>
            </w:r>
          </w:p>
          <w:p w14:paraId="29730E89" w14:textId="77777777" w:rsidR="00AF46BC" w:rsidRDefault="00AF46BC" w:rsidP="00D174DA">
            <w:pPr>
              <w:pStyle w:val="Normal1"/>
              <w:tabs>
                <w:tab w:val="left" w:pos="7784"/>
              </w:tabs>
              <w:rPr>
                <w:sz w:val="24"/>
                <w:szCs w:val="24"/>
              </w:rPr>
            </w:pPr>
            <w:r>
              <w:rPr>
                <w:sz w:val="24"/>
                <w:szCs w:val="24"/>
              </w:rPr>
              <w:t>20,000</w:t>
            </w:r>
          </w:p>
          <w:p w14:paraId="3E015451" w14:textId="77777777" w:rsidR="00AF46BC" w:rsidRDefault="00AF46BC" w:rsidP="00D174DA">
            <w:pPr>
              <w:pStyle w:val="Normal1"/>
              <w:tabs>
                <w:tab w:val="left" w:pos="7784"/>
              </w:tabs>
              <w:rPr>
                <w:sz w:val="24"/>
                <w:szCs w:val="24"/>
              </w:rPr>
            </w:pPr>
            <w:r>
              <w:rPr>
                <w:sz w:val="24"/>
                <w:szCs w:val="24"/>
              </w:rPr>
              <w:t>50,000</w:t>
            </w:r>
          </w:p>
          <w:p w14:paraId="540C8A41" w14:textId="77777777" w:rsidR="00AF46BC" w:rsidRDefault="00AF46BC" w:rsidP="00D174DA">
            <w:pPr>
              <w:pStyle w:val="Normal1"/>
              <w:tabs>
                <w:tab w:val="left" w:pos="7784"/>
              </w:tabs>
              <w:rPr>
                <w:sz w:val="24"/>
                <w:szCs w:val="24"/>
              </w:rPr>
            </w:pPr>
            <w:r>
              <w:rPr>
                <w:sz w:val="24"/>
                <w:szCs w:val="24"/>
              </w:rPr>
              <w:t>20,000</w:t>
            </w:r>
          </w:p>
          <w:p w14:paraId="0020CFDC" w14:textId="77777777" w:rsidR="00AF46BC" w:rsidRDefault="00AF46BC" w:rsidP="00D174DA">
            <w:pPr>
              <w:pStyle w:val="Normal1"/>
              <w:tabs>
                <w:tab w:val="left" w:pos="7784"/>
              </w:tabs>
              <w:rPr>
                <w:sz w:val="24"/>
                <w:szCs w:val="24"/>
              </w:rPr>
            </w:pPr>
            <w:r>
              <w:rPr>
                <w:sz w:val="24"/>
                <w:szCs w:val="24"/>
              </w:rPr>
              <w:t>20,000</w:t>
            </w:r>
          </w:p>
          <w:p w14:paraId="05D2E226" w14:textId="77777777" w:rsidR="00AF46BC" w:rsidRDefault="00AF46BC" w:rsidP="00D174DA">
            <w:pPr>
              <w:pStyle w:val="Normal1"/>
              <w:tabs>
                <w:tab w:val="left" w:pos="7784"/>
              </w:tabs>
              <w:rPr>
                <w:sz w:val="24"/>
                <w:szCs w:val="24"/>
              </w:rPr>
            </w:pPr>
            <w:r>
              <w:rPr>
                <w:sz w:val="24"/>
                <w:szCs w:val="24"/>
              </w:rPr>
              <w:t>2,40,000</w:t>
            </w:r>
          </w:p>
          <w:p w14:paraId="063A7A44" w14:textId="77777777" w:rsidR="00AF46BC" w:rsidRDefault="00AF46BC" w:rsidP="00D174DA">
            <w:pPr>
              <w:pStyle w:val="Normal1"/>
              <w:tabs>
                <w:tab w:val="left" w:pos="7784"/>
              </w:tabs>
              <w:rPr>
                <w:sz w:val="24"/>
                <w:szCs w:val="24"/>
              </w:rPr>
            </w:pPr>
          </w:p>
        </w:tc>
        <w:tc>
          <w:tcPr>
            <w:tcW w:w="3400" w:type="dxa"/>
          </w:tcPr>
          <w:p w14:paraId="0C7135DE" w14:textId="77777777" w:rsidR="00AF46BC" w:rsidRDefault="00AF46BC" w:rsidP="00D174DA">
            <w:pPr>
              <w:pStyle w:val="Normal1"/>
              <w:tabs>
                <w:tab w:val="left" w:pos="7784"/>
              </w:tabs>
              <w:rPr>
                <w:sz w:val="24"/>
                <w:szCs w:val="24"/>
              </w:rPr>
            </w:pPr>
            <w:r>
              <w:rPr>
                <w:sz w:val="24"/>
                <w:szCs w:val="24"/>
              </w:rPr>
              <w:t>By Gross Profit</w:t>
            </w:r>
          </w:p>
        </w:tc>
        <w:tc>
          <w:tcPr>
            <w:tcW w:w="1388" w:type="dxa"/>
          </w:tcPr>
          <w:p w14:paraId="6E2C4AEC" w14:textId="77777777" w:rsidR="00AF46BC" w:rsidRDefault="00AF46BC" w:rsidP="00D174DA">
            <w:pPr>
              <w:pStyle w:val="Normal1"/>
              <w:tabs>
                <w:tab w:val="left" w:pos="7784"/>
              </w:tabs>
              <w:rPr>
                <w:sz w:val="24"/>
                <w:szCs w:val="24"/>
              </w:rPr>
            </w:pPr>
            <w:r>
              <w:rPr>
                <w:sz w:val="24"/>
                <w:szCs w:val="24"/>
              </w:rPr>
              <w:t>4,10,000</w:t>
            </w:r>
          </w:p>
        </w:tc>
      </w:tr>
      <w:tr w:rsidR="00AF46BC" w14:paraId="58B341C7" w14:textId="77777777" w:rsidTr="00D174DA">
        <w:tc>
          <w:tcPr>
            <w:tcW w:w="3510" w:type="dxa"/>
          </w:tcPr>
          <w:p w14:paraId="10D17CCB" w14:textId="77777777" w:rsidR="00AF46BC" w:rsidRDefault="00AF46BC" w:rsidP="00D174DA">
            <w:pPr>
              <w:pStyle w:val="Normal1"/>
              <w:tabs>
                <w:tab w:val="left" w:pos="7784"/>
              </w:tabs>
              <w:rPr>
                <w:sz w:val="24"/>
                <w:szCs w:val="24"/>
              </w:rPr>
            </w:pPr>
          </w:p>
        </w:tc>
        <w:tc>
          <w:tcPr>
            <w:tcW w:w="1278" w:type="dxa"/>
          </w:tcPr>
          <w:p w14:paraId="4FAD278D" w14:textId="77777777" w:rsidR="00AF46BC" w:rsidRDefault="00AF46BC" w:rsidP="00D174DA">
            <w:pPr>
              <w:pStyle w:val="Normal1"/>
              <w:tabs>
                <w:tab w:val="left" w:pos="7784"/>
              </w:tabs>
              <w:rPr>
                <w:sz w:val="24"/>
                <w:szCs w:val="24"/>
              </w:rPr>
            </w:pPr>
            <w:r>
              <w:rPr>
                <w:sz w:val="24"/>
                <w:szCs w:val="24"/>
              </w:rPr>
              <w:t>4,10,000</w:t>
            </w:r>
          </w:p>
        </w:tc>
        <w:tc>
          <w:tcPr>
            <w:tcW w:w="3400" w:type="dxa"/>
          </w:tcPr>
          <w:p w14:paraId="40D321B7" w14:textId="77777777" w:rsidR="00AF46BC" w:rsidRDefault="00AF46BC" w:rsidP="00D174DA">
            <w:pPr>
              <w:pStyle w:val="Normal1"/>
              <w:tabs>
                <w:tab w:val="left" w:pos="7784"/>
              </w:tabs>
              <w:rPr>
                <w:sz w:val="24"/>
                <w:szCs w:val="24"/>
              </w:rPr>
            </w:pPr>
          </w:p>
        </w:tc>
        <w:tc>
          <w:tcPr>
            <w:tcW w:w="1388" w:type="dxa"/>
          </w:tcPr>
          <w:p w14:paraId="7EC14CFB" w14:textId="77777777" w:rsidR="00AF46BC" w:rsidRDefault="00AF46BC" w:rsidP="00D174DA">
            <w:pPr>
              <w:pStyle w:val="Normal1"/>
              <w:tabs>
                <w:tab w:val="left" w:pos="7784"/>
              </w:tabs>
              <w:rPr>
                <w:sz w:val="24"/>
                <w:szCs w:val="24"/>
              </w:rPr>
            </w:pPr>
            <w:r>
              <w:rPr>
                <w:sz w:val="24"/>
                <w:szCs w:val="24"/>
              </w:rPr>
              <w:t>4,10,000</w:t>
            </w:r>
          </w:p>
        </w:tc>
      </w:tr>
    </w:tbl>
    <w:p w14:paraId="6FEF4E39" w14:textId="77777777" w:rsidR="00AF46BC" w:rsidRDefault="00AF46BC" w:rsidP="00AF46BC">
      <w:pPr>
        <w:pStyle w:val="Normal1"/>
        <w:tabs>
          <w:tab w:val="left" w:pos="7784"/>
        </w:tabs>
        <w:rPr>
          <w:sz w:val="24"/>
          <w:szCs w:val="24"/>
        </w:rPr>
      </w:pPr>
    </w:p>
    <w:p w14:paraId="4A98E63B" w14:textId="20FBFD61" w:rsidR="00AF46BC" w:rsidRDefault="00AF46BC" w:rsidP="00AF46BC">
      <w:pPr>
        <w:pStyle w:val="Normal1"/>
        <w:rPr>
          <w:sz w:val="24"/>
          <w:szCs w:val="24"/>
        </w:rPr>
      </w:pPr>
      <w:r>
        <w:rPr>
          <w:sz w:val="24"/>
          <w:szCs w:val="24"/>
        </w:rPr>
        <w:t xml:space="preserve">Cr 4,10,000 – Dr 1,70,000 = </w:t>
      </w:r>
      <w:r w:rsidR="00D174DA">
        <w:rPr>
          <w:sz w:val="24"/>
          <w:szCs w:val="24"/>
        </w:rPr>
        <w:t xml:space="preserve"> 2,40,000 </w:t>
      </w:r>
      <w:r>
        <w:rPr>
          <w:sz w:val="24"/>
          <w:szCs w:val="24"/>
        </w:rPr>
        <w:t>Net Profit</w:t>
      </w:r>
    </w:p>
    <w:p w14:paraId="66C53348" w14:textId="77777777" w:rsidR="00AF46BC" w:rsidRDefault="00AF46BC" w:rsidP="00AF46BC">
      <w:pPr>
        <w:pStyle w:val="Normal1"/>
        <w:rPr>
          <w:sz w:val="24"/>
          <w:szCs w:val="24"/>
        </w:rPr>
      </w:pPr>
    </w:p>
    <w:p w14:paraId="364D46CB" w14:textId="77777777" w:rsidR="00AF46BC" w:rsidRDefault="00AF46BC" w:rsidP="00AF46BC">
      <w:pPr>
        <w:pStyle w:val="Normal1"/>
        <w:rPr>
          <w:sz w:val="24"/>
          <w:szCs w:val="24"/>
        </w:rPr>
      </w:pPr>
      <w:r>
        <w:rPr>
          <w:sz w:val="24"/>
          <w:szCs w:val="24"/>
        </w:rPr>
        <w:t xml:space="preserve">  </w:t>
      </w:r>
    </w:p>
    <w:p w14:paraId="4DA1BA54" w14:textId="77777777" w:rsidR="00AF46BC" w:rsidRDefault="00AF46BC" w:rsidP="00AF46BC">
      <w:pPr>
        <w:pStyle w:val="Normal1"/>
        <w:rPr>
          <w:sz w:val="24"/>
          <w:szCs w:val="24"/>
        </w:rPr>
      </w:pPr>
      <w:r>
        <w:rPr>
          <w:sz w:val="24"/>
          <w:szCs w:val="24"/>
        </w:rPr>
        <w:t xml:space="preserve">                Balance sheet of Jagat Shah </w:t>
      </w:r>
    </w:p>
    <w:p w14:paraId="50760786" w14:textId="77777777" w:rsidR="00AF46BC" w:rsidRDefault="00AF46BC" w:rsidP="00AF46BC">
      <w:pPr>
        <w:pStyle w:val="Normal1"/>
        <w:rPr>
          <w:sz w:val="24"/>
          <w:szCs w:val="24"/>
        </w:rPr>
      </w:pPr>
      <w:r>
        <w:rPr>
          <w:sz w:val="24"/>
          <w:szCs w:val="24"/>
        </w:rPr>
        <w:t xml:space="preserve">                       as at 31st March,2019</w:t>
      </w:r>
    </w:p>
    <w:tbl>
      <w:tblPr>
        <w:tblStyle w:val="TableGrid"/>
        <w:tblW w:w="0" w:type="auto"/>
        <w:tblLook w:val="04A0" w:firstRow="1" w:lastRow="0" w:firstColumn="1" w:lastColumn="0" w:noHBand="0" w:noVBand="1"/>
      </w:tblPr>
      <w:tblGrid>
        <w:gridCol w:w="3370"/>
        <w:gridCol w:w="1268"/>
        <w:gridCol w:w="2974"/>
        <w:gridCol w:w="1630"/>
      </w:tblGrid>
      <w:tr w:rsidR="00AF46BC" w14:paraId="3CC0FFCC" w14:textId="77777777" w:rsidTr="00D174DA">
        <w:tc>
          <w:tcPr>
            <w:tcW w:w="3510" w:type="dxa"/>
          </w:tcPr>
          <w:p w14:paraId="5B0B85CE" w14:textId="77777777" w:rsidR="00AF46BC" w:rsidRDefault="00AF46BC" w:rsidP="00D174DA">
            <w:pPr>
              <w:pStyle w:val="Normal1"/>
              <w:rPr>
                <w:sz w:val="24"/>
                <w:szCs w:val="24"/>
              </w:rPr>
            </w:pPr>
            <w:r>
              <w:rPr>
                <w:sz w:val="24"/>
                <w:szCs w:val="24"/>
              </w:rPr>
              <w:t>Liabilities</w:t>
            </w:r>
          </w:p>
        </w:tc>
        <w:tc>
          <w:tcPr>
            <w:tcW w:w="1278" w:type="dxa"/>
          </w:tcPr>
          <w:p w14:paraId="64191FC7" w14:textId="77777777" w:rsidR="00AF46BC" w:rsidRDefault="00AF46BC" w:rsidP="00D174DA">
            <w:pPr>
              <w:pStyle w:val="Normal1"/>
              <w:rPr>
                <w:sz w:val="24"/>
                <w:szCs w:val="24"/>
              </w:rPr>
            </w:pPr>
            <w:r>
              <w:rPr>
                <w:sz w:val="24"/>
                <w:szCs w:val="24"/>
              </w:rPr>
              <w:t>Rs</w:t>
            </w:r>
          </w:p>
        </w:tc>
        <w:tc>
          <w:tcPr>
            <w:tcW w:w="3117" w:type="dxa"/>
          </w:tcPr>
          <w:p w14:paraId="32E4FD5F" w14:textId="77777777" w:rsidR="00AF46BC" w:rsidRDefault="00AF46BC" w:rsidP="00D174DA">
            <w:pPr>
              <w:pStyle w:val="Normal1"/>
              <w:rPr>
                <w:sz w:val="24"/>
                <w:szCs w:val="24"/>
              </w:rPr>
            </w:pPr>
            <w:r>
              <w:rPr>
                <w:sz w:val="24"/>
                <w:szCs w:val="24"/>
              </w:rPr>
              <w:t>Assets</w:t>
            </w:r>
          </w:p>
        </w:tc>
        <w:tc>
          <w:tcPr>
            <w:tcW w:w="1671" w:type="dxa"/>
          </w:tcPr>
          <w:p w14:paraId="15D8E474" w14:textId="77777777" w:rsidR="00AF46BC" w:rsidRDefault="00AF46BC" w:rsidP="00D174DA">
            <w:pPr>
              <w:pStyle w:val="Normal1"/>
              <w:rPr>
                <w:sz w:val="24"/>
                <w:szCs w:val="24"/>
              </w:rPr>
            </w:pPr>
            <w:r>
              <w:rPr>
                <w:sz w:val="24"/>
                <w:szCs w:val="24"/>
              </w:rPr>
              <w:t>Rs</w:t>
            </w:r>
          </w:p>
        </w:tc>
      </w:tr>
      <w:tr w:rsidR="00AF46BC" w14:paraId="2AD1B6C6" w14:textId="77777777" w:rsidTr="00D174DA">
        <w:tc>
          <w:tcPr>
            <w:tcW w:w="3510" w:type="dxa"/>
          </w:tcPr>
          <w:p w14:paraId="5321FDCA" w14:textId="067557C0" w:rsidR="00AF46BC" w:rsidRDefault="00AF46BC" w:rsidP="00D174DA">
            <w:pPr>
              <w:pStyle w:val="Normal1"/>
              <w:rPr>
                <w:sz w:val="24"/>
                <w:szCs w:val="24"/>
              </w:rPr>
            </w:pPr>
            <w:r>
              <w:rPr>
                <w:sz w:val="24"/>
                <w:szCs w:val="24"/>
              </w:rPr>
              <w:t>Capital                    3,60,000</w:t>
            </w:r>
          </w:p>
          <w:p w14:paraId="5A120F90" w14:textId="5EB4235C" w:rsidR="00AF46BC" w:rsidRDefault="00AF46BC" w:rsidP="00D174DA">
            <w:pPr>
              <w:pStyle w:val="Normal1"/>
              <w:tabs>
                <w:tab w:val="left" w:pos="2160"/>
              </w:tabs>
              <w:rPr>
                <w:sz w:val="24"/>
                <w:szCs w:val="24"/>
                <w:u w:val="single"/>
              </w:rPr>
            </w:pPr>
            <w:r>
              <w:rPr>
                <w:sz w:val="24"/>
                <w:szCs w:val="24"/>
              </w:rPr>
              <w:t>Add, Net Profit</w:t>
            </w:r>
            <w:r>
              <w:rPr>
                <w:sz w:val="24"/>
                <w:szCs w:val="24"/>
              </w:rPr>
              <w:tab/>
            </w:r>
            <w:r w:rsidRPr="00A822B4">
              <w:rPr>
                <w:sz w:val="24"/>
                <w:szCs w:val="24"/>
                <w:u w:val="single"/>
              </w:rPr>
              <w:t>2,40,000</w:t>
            </w:r>
          </w:p>
          <w:p w14:paraId="01EBF7B6" w14:textId="3FBD6C9E" w:rsidR="00AF46BC" w:rsidRDefault="00AF46BC" w:rsidP="00D174DA">
            <w:pPr>
              <w:pStyle w:val="Normal1"/>
              <w:tabs>
                <w:tab w:val="left" w:pos="2160"/>
              </w:tabs>
              <w:rPr>
                <w:sz w:val="24"/>
                <w:szCs w:val="24"/>
              </w:rPr>
            </w:pPr>
            <w:r>
              <w:rPr>
                <w:sz w:val="24"/>
                <w:szCs w:val="24"/>
                <w:u w:val="single"/>
              </w:rPr>
              <w:t xml:space="preserve">  </w:t>
            </w:r>
            <w:r w:rsidRPr="00A822B4">
              <w:rPr>
                <w:sz w:val="24"/>
                <w:szCs w:val="24"/>
              </w:rPr>
              <w:t xml:space="preserve">                            </w:t>
            </w:r>
            <w:r>
              <w:rPr>
                <w:sz w:val="24"/>
                <w:szCs w:val="24"/>
                <w:u w:val="single"/>
              </w:rPr>
              <w:t xml:space="preserve"> </w:t>
            </w:r>
            <w:r w:rsidRPr="00A822B4">
              <w:rPr>
                <w:sz w:val="24"/>
                <w:szCs w:val="24"/>
              </w:rPr>
              <w:t xml:space="preserve">  6,00,000</w:t>
            </w:r>
          </w:p>
          <w:p w14:paraId="548A9FE9" w14:textId="5D8439B1" w:rsidR="00AF46BC" w:rsidRDefault="00AF46BC" w:rsidP="00D174DA">
            <w:pPr>
              <w:pStyle w:val="Normal1"/>
              <w:tabs>
                <w:tab w:val="left" w:pos="2160"/>
              </w:tabs>
              <w:rPr>
                <w:sz w:val="24"/>
                <w:szCs w:val="24"/>
              </w:rPr>
            </w:pPr>
            <w:r>
              <w:rPr>
                <w:sz w:val="24"/>
                <w:szCs w:val="24"/>
              </w:rPr>
              <w:t>Less, Drawings</w:t>
            </w:r>
            <w:r>
              <w:rPr>
                <w:sz w:val="24"/>
                <w:szCs w:val="24"/>
              </w:rPr>
              <w:tab/>
              <w:t xml:space="preserve">   </w:t>
            </w:r>
            <w:r w:rsidRPr="00A822B4">
              <w:rPr>
                <w:sz w:val="24"/>
                <w:szCs w:val="24"/>
                <w:u w:val="single"/>
              </w:rPr>
              <w:t>40,000</w:t>
            </w:r>
            <w:r>
              <w:rPr>
                <w:sz w:val="24"/>
                <w:szCs w:val="24"/>
              </w:rPr>
              <w:t xml:space="preserve">  </w:t>
            </w:r>
          </w:p>
          <w:p w14:paraId="6525A096" w14:textId="77777777" w:rsidR="00AF46BC" w:rsidRDefault="00AF46BC" w:rsidP="00D174DA">
            <w:pPr>
              <w:pStyle w:val="Normal1"/>
              <w:tabs>
                <w:tab w:val="left" w:pos="2160"/>
              </w:tabs>
              <w:rPr>
                <w:sz w:val="24"/>
                <w:szCs w:val="24"/>
              </w:rPr>
            </w:pPr>
          </w:p>
          <w:p w14:paraId="6F8E7D65" w14:textId="77777777" w:rsidR="00AF46BC" w:rsidRDefault="00AF46BC" w:rsidP="00D174DA">
            <w:pPr>
              <w:pStyle w:val="Normal1"/>
              <w:tabs>
                <w:tab w:val="left" w:pos="2160"/>
              </w:tabs>
              <w:rPr>
                <w:sz w:val="24"/>
                <w:szCs w:val="24"/>
              </w:rPr>
            </w:pPr>
            <w:r>
              <w:rPr>
                <w:sz w:val="24"/>
                <w:szCs w:val="24"/>
              </w:rPr>
              <w:t xml:space="preserve">creditors                      </w:t>
            </w:r>
          </w:p>
          <w:p w14:paraId="486D82E7" w14:textId="77777777" w:rsidR="00AF46BC" w:rsidRPr="00A822B4" w:rsidRDefault="00AF46BC" w:rsidP="00D174DA">
            <w:pPr>
              <w:pStyle w:val="Normal1"/>
              <w:tabs>
                <w:tab w:val="left" w:pos="2160"/>
              </w:tabs>
              <w:rPr>
                <w:sz w:val="24"/>
                <w:szCs w:val="24"/>
                <w:u w:val="single"/>
              </w:rPr>
            </w:pPr>
          </w:p>
        </w:tc>
        <w:tc>
          <w:tcPr>
            <w:tcW w:w="1278" w:type="dxa"/>
          </w:tcPr>
          <w:p w14:paraId="2C43B175" w14:textId="77777777" w:rsidR="00AF46BC" w:rsidRDefault="00AF46BC" w:rsidP="00D174DA">
            <w:pPr>
              <w:pStyle w:val="Normal1"/>
              <w:rPr>
                <w:sz w:val="24"/>
                <w:szCs w:val="24"/>
              </w:rPr>
            </w:pPr>
          </w:p>
          <w:p w14:paraId="3BFBB1AB" w14:textId="77777777" w:rsidR="00AF46BC" w:rsidRDefault="00AF46BC" w:rsidP="00D174DA">
            <w:pPr>
              <w:pStyle w:val="Normal1"/>
              <w:rPr>
                <w:sz w:val="24"/>
                <w:szCs w:val="24"/>
              </w:rPr>
            </w:pPr>
          </w:p>
          <w:p w14:paraId="41DBB0A2" w14:textId="77777777" w:rsidR="00AF46BC" w:rsidRDefault="00AF46BC" w:rsidP="00D174DA">
            <w:pPr>
              <w:pStyle w:val="Normal1"/>
              <w:rPr>
                <w:sz w:val="24"/>
                <w:szCs w:val="24"/>
              </w:rPr>
            </w:pPr>
          </w:p>
          <w:p w14:paraId="24140395" w14:textId="77777777" w:rsidR="00AF46BC" w:rsidRDefault="00AF46BC" w:rsidP="00D174DA">
            <w:pPr>
              <w:pStyle w:val="Normal1"/>
              <w:rPr>
                <w:sz w:val="24"/>
                <w:szCs w:val="24"/>
              </w:rPr>
            </w:pPr>
            <w:r>
              <w:rPr>
                <w:sz w:val="24"/>
                <w:szCs w:val="24"/>
              </w:rPr>
              <w:t>5,60,000</w:t>
            </w:r>
          </w:p>
          <w:p w14:paraId="2EDA1E9B" w14:textId="77777777" w:rsidR="00AF46BC" w:rsidRDefault="00AF46BC" w:rsidP="00D174DA">
            <w:pPr>
              <w:pStyle w:val="Normal1"/>
              <w:rPr>
                <w:sz w:val="24"/>
                <w:szCs w:val="24"/>
              </w:rPr>
            </w:pPr>
          </w:p>
          <w:p w14:paraId="00D4F1FC" w14:textId="77777777" w:rsidR="00AF46BC" w:rsidRDefault="00AF46BC" w:rsidP="00D174DA">
            <w:pPr>
              <w:pStyle w:val="Normal1"/>
              <w:rPr>
                <w:sz w:val="24"/>
                <w:szCs w:val="24"/>
              </w:rPr>
            </w:pPr>
            <w:r>
              <w:rPr>
                <w:sz w:val="24"/>
                <w:szCs w:val="24"/>
              </w:rPr>
              <w:t xml:space="preserve">   50,000</w:t>
            </w:r>
          </w:p>
        </w:tc>
        <w:tc>
          <w:tcPr>
            <w:tcW w:w="3117" w:type="dxa"/>
          </w:tcPr>
          <w:p w14:paraId="04540394" w14:textId="77777777" w:rsidR="00AF46BC" w:rsidRDefault="00AF46BC" w:rsidP="00D174DA">
            <w:pPr>
              <w:pStyle w:val="Normal1"/>
              <w:rPr>
                <w:sz w:val="24"/>
                <w:szCs w:val="24"/>
              </w:rPr>
            </w:pPr>
            <w:r>
              <w:rPr>
                <w:sz w:val="24"/>
                <w:szCs w:val="24"/>
              </w:rPr>
              <w:t>Machinery</w:t>
            </w:r>
          </w:p>
          <w:p w14:paraId="2619ECA1" w14:textId="77777777" w:rsidR="00AF46BC" w:rsidRDefault="00AF46BC" w:rsidP="00D174DA">
            <w:pPr>
              <w:pStyle w:val="Normal1"/>
              <w:rPr>
                <w:sz w:val="24"/>
                <w:szCs w:val="24"/>
              </w:rPr>
            </w:pPr>
            <w:r>
              <w:rPr>
                <w:sz w:val="24"/>
                <w:szCs w:val="24"/>
              </w:rPr>
              <w:t>Debtors</w:t>
            </w:r>
          </w:p>
          <w:p w14:paraId="4B97B3BD" w14:textId="77777777" w:rsidR="00AF46BC" w:rsidRDefault="00AF46BC" w:rsidP="00D174DA">
            <w:pPr>
              <w:pStyle w:val="Normal1"/>
              <w:rPr>
                <w:sz w:val="24"/>
                <w:szCs w:val="24"/>
              </w:rPr>
            </w:pPr>
            <w:r>
              <w:rPr>
                <w:sz w:val="24"/>
                <w:szCs w:val="24"/>
              </w:rPr>
              <w:t>Cash</w:t>
            </w:r>
          </w:p>
          <w:p w14:paraId="15D72CA5" w14:textId="77777777" w:rsidR="00AF46BC" w:rsidRDefault="00AF46BC" w:rsidP="00D174DA">
            <w:pPr>
              <w:pStyle w:val="Normal1"/>
              <w:rPr>
                <w:sz w:val="24"/>
                <w:szCs w:val="24"/>
              </w:rPr>
            </w:pPr>
            <w:r>
              <w:rPr>
                <w:sz w:val="24"/>
                <w:szCs w:val="24"/>
              </w:rPr>
              <w:t>Closing stock</w:t>
            </w:r>
          </w:p>
        </w:tc>
        <w:tc>
          <w:tcPr>
            <w:tcW w:w="1671" w:type="dxa"/>
          </w:tcPr>
          <w:p w14:paraId="7AD882F7" w14:textId="77777777" w:rsidR="00AF46BC" w:rsidRDefault="00AF46BC" w:rsidP="00D174DA">
            <w:pPr>
              <w:pStyle w:val="Normal1"/>
              <w:rPr>
                <w:sz w:val="24"/>
                <w:szCs w:val="24"/>
              </w:rPr>
            </w:pPr>
            <w:r>
              <w:rPr>
                <w:sz w:val="24"/>
                <w:szCs w:val="24"/>
              </w:rPr>
              <w:t xml:space="preserve">70,000   </w:t>
            </w:r>
          </w:p>
          <w:p w14:paraId="5F253371" w14:textId="77777777" w:rsidR="00AF46BC" w:rsidRDefault="00AF46BC" w:rsidP="00D174DA">
            <w:pPr>
              <w:pStyle w:val="Normal1"/>
              <w:rPr>
                <w:sz w:val="24"/>
                <w:szCs w:val="24"/>
              </w:rPr>
            </w:pPr>
            <w:r>
              <w:rPr>
                <w:sz w:val="24"/>
                <w:szCs w:val="24"/>
              </w:rPr>
              <w:t xml:space="preserve">3,00,000    </w:t>
            </w:r>
          </w:p>
          <w:p w14:paraId="31335DAE" w14:textId="77777777" w:rsidR="00AF46BC" w:rsidRDefault="00AF46BC" w:rsidP="00D174DA">
            <w:pPr>
              <w:pStyle w:val="Normal1"/>
              <w:rPr>
                <w:sz w:val="24"/>
                <w:szCs w:val="24"/>
              </w:rPr>
            </w:pPr>
            <w:r>
              <w:rPr>
                <w:sz w:val="24"/>
                <w:szCs w:val="24"/>
              </w:rPr>
              <w:t xml:space="preserve">40,000    </w:t>
            </w:r>
          </w:p>
          <w:p w14:paraId="1A9D97B5" w14:textId="77777777" w:rsidR="00AF46BC" w:rsidRDefault="00AF46BC" w:rsidP="00D174DA">
            <w:pPr>
              <w:pStyle w:val="Normal1"/>
              <w:rPr>
                <w:sz w:val="24"/>
                <w:szCs w:val="24"/>
              </w:rPr>
            </w:pPr>
            <w:r>
              <w:rPr>
                <w:sz w:val="24"/>
                <w:szCs w:val="24"/>
              </w:rPr>
              <w:t xml:space="preserve"> 2,00,000             </w:t>
            </w:r>
          </w:p>
        </w:tc>
      </w:tr>
      <w:tr w:rsidR="00AF46BC" w14:paraId="221177F7" w14:textId="77777777" w:rsidTr="00D174DA">
        <w:tc>
          <w:tcPr>
            <w:tcW w:w="3510" w:type="dxa"/>
          </w:tcPr>
          <w:p w14:paraId="4A5D905D" w14:textId="77777777" w:rsidR="00AF46BC" w:rsidRDefault="00AF46BC" w:rsidP="00D174DA">
            <w:pPr>
              <w:pStyle w:val="Normal1"/>
              <w:rPr>
                <w:sz w:val="24"/>
                <w:szCs w:val="24"/>
              </w:rPr>
            </w:pPr>
          </w:p>
        </w:tc>
        <w:tc>
          <w:tcPr>
            <w:tcW w:w="1278" w:type="dxa"/>
          </w:tcPr>
          <w:p w14:paraId="02780FBD" w14:textId="77777777" w:rsidR="00AF46BC" w:rsidRDefault="00AF46BC" w:rsidP="00D174DA">
            <w:pPr>
              <w:pStyle w:val="Normal1"/>
              <w:rPr>
                <w:sz w:val="24"/>
                <w:szCs w:val="24"/>
              </w:rPr>
            </w:pPr>
            <w:r>
              <w:rPr>
                <w:sz w:val="24"/>
                <w:szCs w:val="24"/>
              </w:rPr>
              <w:t>6,10,000</w:t>
            </w:r>
          </w:p>
        </w:tc>
        <w:tc>
          <w:tcPr>
            <w:tcW w:w="3117" w:type="dxa"/>
          </w:tcPr>
          <w:p w14:paraId="530071DE" w14:textId="77777777" w:rsidR="00AF46BC" w:rsidRDefault="00AF46BC" w:rsidP="00D174DA">
            <w:pPr>
              <w:pStyle w:val="Normal1"/>
              <w:rPr>
                <w:sz w:val="24"/>
                <w:szCs w:val="24"/>
              </w:rPr>
            </w:pPr>
          </w:p>
        </w:tc>
        <w:tc>
          <w:tcPr>
            <w:tcW w:w="1671" w:type="dxa"/>
          </w:tcPr>
          <w:p w14:paraId="531D31EF" w14:textId="77777777" w:rsidR="00AF46BC" w:rsidRDefault="00AF46BC" w:rsidP="00D174DA">
            <w:pPr>
              <w:pStyle w:val="Normal1"/>
              <w:rPr>
                <w:sz w:val="24"/>
                <w:szCs w:val="24"/>
              </w:rPr>
            </w:pPr>
            <w:r>
              <w:rPr>
                <w:sz w:val="24"/>
                <w:szCs w:val="24"/>
              </w:rPr>
              <w:t xml:space="preserve">6,10,000 </w:t>
            </w:r>
          </w:p>
        </w:tc>
      </w:tr>
    </w:tbl>
    <w:p w14:paraId="133405EA" w14:textId="77777777" w:rsidR="00AF46BC" w:rsidRDefault="00AF46BC" w:rsidP="00AF46BC">
      <w:pPr>
        <w:pStyle w:val="Normal1"/>
        <w:rPr>
          <w:sz w:val="24"/>
          <w:szCs w:val="24"/>
        </w:rPr>
      </w:pPr>
    </w:p>
    <w:p w14:paraId="4DD3AAEA" w14:textId="77777777" w:rsidR="00AF46BC" w:rsidRDefault="00AF46BC" w:rsidP="00AF46BC">
      <w:pPr>
        <w:pStyle w:val="Normal1"/>
        <w:rPr>
          <w:sz w:val="24"/>
          <w:szCs w:val="24"/>
        </w:rPr>
      </w:pPr>
    </w:p>
    <w:p w14:paraId="4C50A2BB" w14:textId="77777777" w:rsidR="00AF46BC" w:rsidRDefault="00AF46BC" w:rsidP="00AF46BC">
      <w:pPr>
        <w:pStyle w:val="Normal1"/>
        <w:rPr>
          <w:sz w:val="24"/>
          <w:szCs w:val="24"/>
        </w:rPr>
      </w:pPr>
    </w:p>
    <w:p w14:paraId="4C7FC3F6" w14:textId="77777777" w:rsidR="00AF46BC" w:rsidRDefault="00AF46BC" w:rsidP="00AF46BC">
      <w:pPr>
        <w:pStyle w:val="Normal1"/>
        <w:rPr>
          <w:sz w:val="24"/>
          <w:szCs w:val="24"/>
        </w:rPr>
      </w:pPr>
      <w:r>
        <w:rPr>
          <w:b/>
          <w:sz w:val="24"/>
          <w:szCs w:val="24"/>
        </w:rPr>
        <w:t xml:space="preserve">18. </w:t>
      </w:r>
      <w:r>
        <w:rPr>
          <w:sz w:val="24"/>
          <w:szCs w:val="24"/>
        </w:rPr>
        <w:t>From the following balances, prepare Trading and Profit and Loss Account and Balance Sheet:</w:t>
      </w:r>
    </w:p>
    <w:p w14:paraId="5C8DA103" w14:textId="77777777" w:rsidR="00AF46BC" w:rsidRDefault="00AF46BC" w:rsidP="00AF46BC">
      <w:pPr>
        <w:pStyle w:val="Normal1"/>
        <w:rPr>
          <w:sz w:val="24"/>
          <w:szCs w:val="24"/>
        </w:rPr>
      </w:pPr>
    </w:p>
    <w:p w14:paraId="4066D877" w14:textId="77777777" w:rsidR="00AF46BC" w:rsidRDefault="00AF46BC" w:rsidP="00AF46BC">
      <w:pPr>
        <w:pStyle w:val="Normal1"/>
        <w:rPr>
          <w:b/>
          <w:sz w:val="24"/>
          <w:szCs w:val="24"/>
        </w:rPr>
      </w:pPr>
    </w:p>
    <w:p w14:paraId="448B280B" w14:textId="5A86B2E5" w:rsidR="00AF46BC" w:rsidRDefault="00AF46BC" w:rsidP="00AF46BC">
      <w:pPr>
        <w:pStyle w:val="Normal1"/>
        <w:rPr>
          <w:b/>
          <w:sz w:val="24"/>
          <w:szCs w:val="24"/>
        </w:rPr>
      </w:pPr>
      <w:r>
        <w:rPr>
          <w:b/>
          <w:sz w:val="24"/>
          <w:szCs w:val="24"/>
        </w:rPr>
        <w:t xml:space="preserve">Debit Balances:                 </w:t>
      </w:r>
      <w:r w:rsidR="00595251">
        <w:rPr>
          <w:b/>
          <w:sz w:val="24"/>
          <w:szCs w:val="24"/>
        </w:rPr>
        <w:t>R</w:t>
      </w:r>
      <w:r>
        <w:rPr>
          <w:b/>
          <w:sz w:val="24"/>
          <w:szCs w:val="24"/>
        </w:rPr>
        <w:t xml:space="preserve">s                          Debit Balance (Contd):            </w:t>
      </w:r>
      <w:r w:rsidR="00595251">
        <w:rPr>
          <w:b/>
          <w:sz w:val="24"/>
          <w:szCs w:val="24"/>
        </w:rPr>
        <w:t>R</w:t>
      </w:r>
      <w:r>
        <w:rPr>
          <w:b/>
          <w:sz w:val="24"/>
          <w:szCs w:val="24"/>
        </w:rPr>
        <w:t>s</w:t>
      </w:r>
    </w:p>
    <w:p w14:paraId="298C0D88" w14:textId="77777777" w:rsidR="00AF46BC" w:rsidRDefault="00AF46BC" w:rsidP="00AF46BC">
      <w:pPr>
        <w:pStyle w:val="Normal1"/>
        <w:rPr>
          <w:sz w:val="24"/>
          <w:szCs w:val="24"/>
        </w:rPr>
      </w:pPr>
      <w:r>
        <w:rPr>
          <w:sz w:val="24"/>
          <w:szCs w:val="24"/>
        </w:rPr>
        <w:t>Machinery                         3,50,000</w:t>
      </w:r>
      <w:r>
        <w:rPr>
          <w:b/>
          <w:sz w:val="24"/>
          <w:szCs w:val="24"/>
        </w:rPr>
        <w:t xml:space="preserve">                  </w:t>
      </w:r>
      <w:r>
        <w:rPr>
          <w:sz w:val="24"/>
          <w:szCs w:val="24"/>
        </w:rPr>
        <w:t>Rent                                          45,000</w:t>
      </w:r>
    </w:p>
    <w:p w14:paraId="7CEFE495" w14:textId="77777777" w:rsidR="00AF46BC" w:rsidRDefault="00AF46BC" w:rsidP="00AF46BC">
      <w:pPr>
        <w:pStyle w:val="Normal1"/>
        <w:rPr>
          <w:sz w:val="24"/>
          <w:szCs w:val="24"/>
        </w:rPr>
      </w:pPr>
      <w:r>
        <w:rPr>
          <w:sz w:val="24"/>
          <w:szCs w:val="24"/>
        </w:rPr>
        <w:t>Debtors                             2,70,000                  Sundry Expenses                     20,000</w:t>
      </w:r>
    </w:p>
    <w:p w14:paraId="1A212197" w14:textId="77777777" w:rsidR="00AF46BC" w:rsidRDefault="00AF46BC" w:rsidP="00AF46BC">
      <w:pPr>
        <w:pStyle w:val="Normal1"/>
        <w:rPr>
          <w:sz w:val="24"/>
          <w:szCs w:val="24"/>
        </w:rPr>
      </w:pPr>
      <w:r>
        <w:rPr>
          <w:sz w:val="24"/>
          <w:szCs w:val="24"/>
        </w:rPr>
        <w:t>Drawing                            90,000                     Carriage                                    15,000</w:t>
      </w:r>
    </w:p>
    <w:p w14:paraId="04126245" w14:textId="51A6E415" w:rsidR="00AF46BC" w:rsidRDefault="00AF46BC" w:rsidP="00AF46BC">
      <w:pPr>
        <w:pStyle w:val="Normal1"/>
        <w:rPr>
          <w:sz w:val="24"/>
          <w:szCs w:val="24"/>
        </w:rPr>
      </w:pPr>
      <w:r>
        <w:rPr>
          <w:sz w:val="24"/>
          <w:szCs w:val="24"/>
        </w:rPr>
        <w:t xml:space="preserve">Purchases                        9,50,000              </w:t>
      </w:r>
      <w:r>
        <w:rPr>
          <w:b/>
          <w:sz w:val="24"/>
          <w:szCs w:val="24"/>
        </w:rPr>
        <w:t xml:space="preserve">Credit Balances:                         </w:t>
      </w:r>
      <w:r w:rsidR="00595251">
        <w:rPr>
          <w:b/>
          <w:sz w:val="24"/>
          <w:szCs w:val="24"/>
        </w:rPr>
        <w:t>R</w:t>
      </w:r>
      <w:r>
        <w:rPr>
          <w:b/>
          <w:sz w:val="24"/>
          <w:szCs w:val="24"/>
        </w:rPr>
        <w:t>s</w:t>
      </w:r>
    </w:p>
    <w:p w14:paraId="50509E53" w14:textId="7F7A8C1E" w:rsidR="00AF46BC" w:rsidRDefault="00AF46BC" w:rsidP="00AF46BC">
      <w:pPr>
        <w:pStyle w:val="Normal1"/>
        <w:rPr>
          <w:sz w:val="24"/>
          <w:szCs w:val="24"/>
        </w:rPr>
      </w:pPr>
      <w:r>
        <w:rPr>
          <w:sz w:val="24"/>
          <w:szCs w:val="24"/>
        </w:rPr>
        <w:t xml:space="preserve">Wages                              5,00,000               Capital        </w:t>
      </w:r>
      <w:r w:rsidR="00595251">
        <w:rPr>
          <w:sz w:val="24"/>
          <w:szCs w:val="24"/>
        </w:rPr>
        <w:t>10,00,000</w:t>
      </w:r>
      <w:r>
        <w:rPr>
          <w:sz w:val="24"/>
          <w:szCs w:val="24"/>
        </w:rPr>
        <w:t xml:space="preserve">                               </w:t>
      </w:r>
    </w:p>
    <w:p w14:paraId="3FD6A4E7" w14:textId="164C1442" w:rsidR="00AF46BC" w:rsidRDefault="00AF46BC" w:rsidP="00AF46BC">
      <w:pPr>
        <w:pStyle w:val="Normal1"/>
        <w:rPr>
          <w:sz w:val="24"/>
          <w:szCs w:val="24"/>
        </w:rPr>
      </w:pPr>
      <w:r>
        <w:rPr>
          <w:sz w:val="24"/>
          <w:szCs w:val="24"/>
        </w:rPr>
        <w:t xml:space="preserve">Bank                                 1,50,000                  Creditor     </w:t>
      </w:r>
      <w:r w:rsidR="00595251">
        <w:rPr>
          <w:sz w:val="24"/>
          <w:szCs w:val="24"/>
        </w:rPr>
        <w:t>1,40,000</w:t>
      </w:r>
      <w:r>
        <w:rPr>
          <w:sz w:val="24"/>
          <w:szCs w:val="24"/>
        </w:rPr>
        <w:t xml:space="preserve">                                 </w:t>
      </w:r>
    </w:p>
    <w:p w14:paraId="28810816" w14:textId="7AC2F9FC" w:rsidR="00AF46BC" w:rsidRDefault="00AF46BC" w:rsidP="00AF46BC">
      <w:pPr>
        <w:pStyle w:val="Normal1"/>
        <w:rPr>
          <w:sz w:val="24"/>
          <w:szCs w:val="24"/>
        </w:rPr>
      </w:pPr>
      <w:r>
        <w:rPr>
          <w:sz w:val="24"/>
          <w:szCs w:val="24"/>
        </w:rPr>
        <w:t xml:space="preserve">Opening Stock                  2,00,000                  Sales      </w:t>
      </w:r>
      <w:r w:rsidR="00595251">
        <w:rPr>
          <w:sz w:val="24"/>
          <w:szCs w:val="24"/>
        </w:rPr>
        <w:t xml:space="preserve">  14,50,000</w:t>
      </w:r>
      <w:r>
        <w:rPr>
          <w:sz w:val="24"/>
          <w:szCs w:val="24"/>
        </w:rPr>
        <w:t xml:space="preserve">                                   </w:t>
      </w:r>
    </w:p>
    <w:p w14:paraId="7920097B" w14:textId="77777777" w:rsidR="00AF46BC" w:rsidRDefault="00AF46BC" w:rsidP="00AF46BC">
      <w:pPr>
        <w:pStyle w:val="Normal1"/>
        <w:rPr>
          <w:sz w:val="24"/>
          <w:szCs w:val="24"/>
        </w:rPr>
      </w:pPr>
    </w:p>
    <w:p w14:paraId="5D18BD8D" w14:textId="77777777" w:rsidR="00AF46BC" w:rsidRDefault="00AF46BC" w:rsidP="00AF46BC">
      <w:pPr>
        <w:pStyle w:val="Normal1"/>
        <w:rPr>
          <w:sz w:val="24"/>
          <w:szCs w:val="24"/>
        </w:rPr>
      </w:pPr>
      <w:r>
        <w:rPr>
          <w:sz w:val="24"/>
          <w:szCs w:val="24"/>
        </w:rPr>
        <w:t>Closing Stock valued at Rs 30,000</w:t>
      </w:r>
    </w:p>
    <w:p w14:paraId="192CAC75" w14:textId="77777777" w:rsidR="00AF46BC" w:rsidRDefault="00AF46BC" w:rsidP="00AF46BC">
      <w:pPr>
        <w:pStyle w:val="Normal1"/>
        <w:rPr>
          <w:sz w:val="24"/>
          <w:szCs w:val="24"/>
        </w:rPr>
      </w:pPr>
      <w:r>
        <w:rPr>
          <w:sz w:val="24"/>
          <w:szCs w:val="24"/>
        </w:rPr>
        <w:t>[ Gross Loss=Rs 1,85,000  Net Loss= Rs 2,50,000  Balance Sheet Total= Rs 8,00,000 ]</w:t>
      </w:r>
    </w:p>
    <w:p w14:paraId="61E0BD00" w14:textId="77777777" w:rsidR="00AF46BC" w:rsidRDefault="00AF46BC" w:rsidP="00AF46BC">
      <w:pPr>
        <w:pStyle w:val="Normal1"/>
        <w:rPr>
          <w:sz w:val="24"/>
          <w:szCs w:val="24"/>
        </w:rPr>
      </w:pPr>
    </w:p>
    <w:p w14:paraId="05BF8132" w14:textId="77777777" w:rsidR="00AF46BC" w:rsidRDefault="00AF46BC" w:rsidP="00AF46BC">
      <w:pPr>
        <w:pStyle w:val="Normal1"/>
        <w:spacing w:line="240" w:lineRule="auto"/>
        <w:rPr>
          <w:sz w:val="24"/>
          <w:szCs w:val="24"/>
        </w:rPr>
      </w:pPr>
    </w:p>
    <w:p w14:paraId="1ECC06A0" w14:textId="77777777" w:rsidR="00AF46BC" w:rsidRDefault="00AF46BC" w:rsidP="00AF46BC">
      <w:pPr>
        <w:pStyle w:val="Normal1"/>
        <w:jc w:val="center"/>
        <w:rPr>
          <w:sz w:val="24"/>
          <w:szCs w:val="24"/>
        </w:rPr>
      </w:pPr>
    </w:p>
    <w:p w14:paraId="23FAA997" w14:textId="77777777" w:rsidR="00983123" w:rsidRDefault="00AF46BC" w:rsidP="00AF46BC">
      <w:pPr>
        <w:pStyle w:val="Normal1"/>
        <w:rPr>
          <w:sz w:val="24"/>
          <w:szCs w:val="24"/>
        </w:rPr>
      </w:pPr>
      <w:r>
        <w:rPr>
          <w:sz w:val="24"/>
          <w:szCs w:val="24"/>
        </w:rPr>
        <w:t xml:space="preserve">                         </w:t>
      </w:r>
    </w:p>
    <w:p w14:paraId="1426E917" w14:textId="3BF41E5E" w:rsidR="00AF46BC" w:rsidRDefault="00983123" w:rsidP="00AF46BC">
      <w:pPr>
        <w:pStyle w:val="Normal1"/>
        <w:rPr>
          <w:sz w:val="24"/>
          <w:szCs w:val="24"/>
        </w:rPr>
      </w:pPr>
      <w:r>
        <w:rPr>
          <w:sz w:val="24"/>
          <w:szCs w:val="24"/>
        </w:rPr>
        <w:lastRenderedPageBreak/>
        <w:t xml:space="preserve">                           </w:t>
      </w:r>
      <w:r w:rsidR="00AF46BC">
        <w:rPr>
          <w:sz w:val="24"/>
          <w:szCs w:val="24"/>
        </w:rPr>
        <w:t>Trading and Profit and Loss account of Jagat Shah</w:t>
      </w:r>
    </w:p>
    <w:p w14:paraId="33C8DD57" w14:textId="77777777" w:rsidR="00AF46BC" w:rsidRDefault="00AF46BC" w:rsidP="00AF46BC">
      <w:pPr>
        <w:pStyle w:val="Normal1"/>
        <w:rPr>
          <w:sz w:val="24"/>
          <w:szCs w:val="24"/>
        </w:rPr>
      </w:pPr>
      <w:r>
        <w:rPr>
          <w:sz w:val="24"/>
          <w:szCs w:val="24"/>
        </w:rPr>
        <w:t xml:space="preserve">                                       For the year ended 31st March,2019</w:t>
      </w:r>
    </w:p>
    <w:p w14:paraId="3BE01F1C" w14:textId="77777777" w:rsidR="00AF46BC" w:rsidRDefault="00AF46BC" w:rsidP="00AF46BC">
      <w:pPr>
        <w:pStyle w:val="Normal1"/>
        <w:tabs>
          <w:tab w:val="left" w:pos="7784"/>
        </w:tabs>
        <w:rPr>
          <w:sz w:val="24"/>
          <w:szCs w:val="24"/>
        </w:rPr>
      </w:pPr>
      <w:r>
        <w:rPr>
          <w:sz w:val="24"/>
          <w:szCs w:val="24"/>
        </w:rPr>
        <w:t>Dr</w:t>
      </w:r>
      <w:r>
        <w:rPr>
          <w:sz w:val="24"/>
          <w:szCs w:val="24"/>
        </w:rPr>
        <w:tab/>
        <w:t>Cr</w:t>
      </w:r>
    </w:p>
    <w:tbl>
      <w:tblPr>
        <w:tblStyle w:val="TableGrid"/>
        <w:tblW w:w="0" w:type="auto"/>
        <w:tblLook w:val="04A0" w:firstRow="1" w:lastRow="0" w:firstColumn="1" w:lastColumn="0" w:noHBand="0" w:noVBand="1"/>
      </w:tblPr>
      <w:tblGrid>
        <w:gridCol w:w="3340"/>
        <w:gridCol w:w="1284"/>
        <w:gridCol w:w="3238"/>
        <w:gridCol w:w="1380"/>
      </w:tblGrid>
      <w:tr w:rsidR="00AF46BC" w14:paraId="3CEA4D33" w14:textId="77777777" w:rsidTr="00D174DA">
        <w:tc>
          <w:tcPr>
            <w:tcW w:w="3510" w:type="dxa"/>
          </w:tcPr>
          <w:p w14:paraId="20163A1C" w14:textId="77777777" w:rsidR="00AF46BC" w:rsidRDefault="00AF46BC" w:rsidP="00D174DA">
            <w:pPr>
              <w:pStyle w:val="Normal1"/>
              <w:tabs>
                <w:tab w:val="left" w:pos="7784"/>
              </w:tabs>
              <w:rPr>
                <w:sz w:val="24"/>
                <w:szCs w:val="24"/>
              </w:rPr>
            </w:pPr>
            <w:r>
              <w:rPr>
                <w:sz w:val="24"/>
                <w:szCs w:val="24"/>
              </w:rPr>
              <w:t>Par...</w:t>
            </w:r>
          </w:p>
        </w:tc>
        <w:tc>
          <w:tcPr>
            <w:tcW w:w="1278" w:type="dxa"/>
          </w:tcPr>
          <w:p w14:paraId="0FBFFBD9" w14:textId="77777777" w:rsidR="00AF46BC" w:rsidRDefault="00AF46BC" w:rsidP="00D174DA">
            <w:pPr>
              <w:pStyle w:val="Normal1"/>
              <w:tabs>
                <w:tab w:val="left" w:pos="7784"/>
              </w:tabs>
              <w:rPr>
                <w:sz w:val="24"/>
                <w:szCs w:val="24"/>
              </w:rPr>
            </w:pPr>
            <w:r>
              <w:rPr>
                <w:sz w:val="24"/>
                <w:szCs w:val="24"/>
              </w:rPr>
              <w:t>Rs</w:t>
            </w:r>
          </w:p>
        </w:tc>
        <w:tc>
          <w:tcPr>
            <w:tcW w:w="3400" w:type="dxa"/>
          </w:tcPr>
          <w:p w14:paraId="532D65BC" w14:textId="77777777" w:rsidR="00AF46BC" w:rsidRDefault="00AF46BC" w:rsidP="00D174DA">
            <w:pPr>
              <w:pStyle w:val="Normal1"/>
              <w:tabs>
                <w:tab w:val="left" w:pos="7784"/>
              </w:tabs>
              <w:rPr>
                <w:sz w:val="24"/>
                <w:szCs w:val="24"/>
              </w:rPr>
            </w:pPr>
            <w:r>
              <w:rPr>
                <w:sz w:val="24"/>
                <w:szCs w:val="24"/>
              </w:rPr>
              <w:t>Particulars</w:t>
            </w:r>
          </w:p>
        </w:tc>
        <w:tc>
          <w:tcPr>
            <w:tcW w:w="1388" w:type="dxa"/>
          </w:tcPr>
          <w:p w14:paraId="0FA4B617" w14:textId="77777777" w:rsidR="00AF46BC" w:rsidRDefault="00AF46BC" w:rsidP="00D174DA">
            <w:pPr>
              <w:pStyle w:val="Normal1"/>
              <w:tabs>
                <w:tab w:val="left" w:pos="7784"/>
              </w:tabs>
              <w:rPr>
                <w:sz w:val="24"/>
                <w:szCs w:val="24"/>
              </w:rPr>
            </w:pPr>
            <w:r>
              <w:rPr>
                <w:sz w:val="24"/>
                <w:szCs w:val="24"/>
              </w:rPr>
              <w:t>Rs</w:t>
            </w:r>
          </w:p>
        </w:tc>
      </w:tr>
      <w:tr w:rsidR="00AF46BC" w14:paraId="5322B77C" w14:textId="77777777" w:rsidTr="00D174DA">
        <w:tc>
          <w:tcPr>
            <w:tcW w:w="3510" w:type="dxa"/>
          </w:tcPr>
          <w:p w14:paraId="03A063E4" w14:textId="1086F524" w:rsidR="00AF46BC" w:rsidRDefault="00AF46BC" w:rsidP="00D174DA">
            <w:pPr>
              <w:pStyle w:val="Normal1"/>
              <w:tabs>
                <w:tab w:val="left" w:pos="7784"/>
              </w:tabs>
              <w:rPr>
                <w:sz w:val="24"/>
                <w:szCs w:val="24"/>
              </w:rPr>
            </w:pPr>
            <w:r>
              <w:rPr>
                <w:sz w:val="24"/>
                <w:szCs w:val="24"/>
              </w:rPr>
              <w:t xml:space="preserve">To </w:t>
            </w:r>
            <w:r w:rsidR="00A26B5F">
              <w:rPr>
                <w:sz w:val="24"/>
                <w:szCs w:val="24"/>
              </w:rPr>
              <w:t xml:space="preserve"> </w:t>
            </w:r>
            <w:r>
              <w:rPr>
                <w:sz w:val="24"/>
                <w:szCs w:val="24"/>
              </w:rPr>
              <w:t>Opening Stock</w:t>
            </w:r>
          </w:p>
          <w:p w14:paraId="3B24C472" w14:textId="77777777" w:rsidR="00AF46BC" w:rsidRDefault="00AF46BC" w:rsidP="00D174DA">
            <w:pPr>
              <w:pStyle w:val="Normal1"/>
              <w:tabs>
                <w:tab w:val="left" w:pos="7784"/>
              </w:tabs>
              <w:rPr>
                <w:sz w:val="24"/>
                <w:szCs w:val="24"/>
              </w:rPr>
            </w:pPr>
            <w:r>
              <w:rPr>
                <w:sz w:val="24"/>
                <w:szCs w:val="24"/>
              </w:rPr>
              <w:t xml:space="preserve">To  Purchases         </w:t>
            </w:r>
          </w:p>
          <w:p w14:paraId="0C91201C" w14:textId="77777777" w:rsidR="00AF46BC" w:rsidRDefault="00AF46BC" w:rsidP="00D174DA">
            <w:pPr>
              <w:pStyle w:val="Normal1"/>
              <w:tabs>
                <w:tab w:val="left" w:pos="7784"/>
              </w:tabs>
              <w:rPr>
                <w:sz w:val="24"/>
                <w:szCs w:val="24"/>
              </w:rPr>
            </w:pPr>
            <w:r>
              <w:rPr>
                <w:sz w:val="24"/>
                <w:szCs w:val="24"/>
                <w:u w:val="single"/>
              </w:rPr>
              <w:t>To</w:t>
            </w:r>
            <w:r>
              <w:rPr>
                <w:sz w:val="24"/>
                <w:szCs w:val="24"/>
              </w:rPr>
              <w:t xml:space="preserve">  Wages</w:t>
            </w:r>
          </w:p>
          <w:p w14:paraId="36898BB8" w14:textId="77777777" w:rsidR="00AF46BC" w:rsidRDefault="00AF46BC" w:rsidP="00D174DA">
            <w:pPr>
              <w:pStyle w:val="Normal1"/>
              <w:tabs>
                <w:tab w:val="left" w:pos="7784"/>
              </w:tabs>
              <w:rPr>
                <w:sz w:val="24"/>
                <w:szCs w:val="24"/>
              </w:rPr>
            </w:pPr>
            <w:r>
              <w:rPr>
                <w:sz w:val="24"/>
                <w:szCs w:val="24"/>
              </w:rPr>
              <w:t xml:space="preserve">To Carriage        </w:t>
            </w:r>
          </w:p>
          <w:p w14:paraId="55C1D880" w14:textId="77777777" w:rsidR="00AF46BC" w:rsidRPr="00E40603" w:rsidRDefault="00AF46BC" w:rsidP="00D174DA">
            <w:pPr>
              <w:pStyle w:val="Normal1"/>
              <w:tabs>
                <w:tab w:val="left" w:pos="7784"/>
              </w:tabs>
              <w:rPr>
                <w:sz w:val="24"/>
                <w:szCs w:val="24"/>
              </w:rPr>
            </w:pPr>
            <w:r>
              <w:rPr>
                <w:sz w:val="24"/>
                <w:szCs w:val="24"/>
              </w:rPr>
              <w:t xml:space="preserve">          </w:t>
            </w:r>
          </w:p>
        </w:tc>
        <w:tc>
          <w:tcPr>
            <w:tcW w:w="1278" w:type="dxa"/>
          </w:tcPr>
          <w:p w14:paraId="089B8B5B" w14:textId="77777777" w:rsidR="00AF46BC" w:rsidRDefault="00AF46BC" w:rsidP="00D174DA">
            <w:pPr>
              <w:pStyle w:val="Normal1"/>
              <w:tabs>
                <w:tab w:val="left" w:pos="7784"/>
              </w:tabs>
              <w:rPr>
                <w:sz w:val="24"/>
                <w:szCs w:val="24"/>
              </w:rPr>
            </w:pPr>
            <w:r>
              <w:rPr>
                <w:sz w:val="24"/>
                <w:szCs w:val="24"/>
              </w:rPr>
              <w:t>2,00,000</w:t>
            </w:r>
          </w:p>
          <w:p w14:paraId="523DE844" w14:textId="77777777" w:rsidR="00AF46BC" w:rsidRDefault="00AF46BC" w:rsidP="00D174DA">
            <w:pPr>
              <w:pStyle w:val="Normal1"/>
              <w:tabs>
                <w:tab w:val="left" w:pos="7784"/>
              </w:tabs>
              <w:rPr>
                <w:sz w:val="24"/>
                <w:szCs w:val="24"/>
              </w:rPr>
            </w:pPr>
            <w:r>
              <w:rPr>
                <w:sz w:val="24"/>
                <w:szCs w:val="24"/>
              </w:rPr>
              <w:t>9,50,000</w:t>
            </w:r>
          </w:p>
          <w:p w14:paraId="2C045A1D" w14:textId="77777777" w:rsidR="00AF46BC" w:rsidRDefault="00AF46BC" w:rsidP="00D174DA">
            <w:pPr>
              <w:pStyle w:val="Normal1"/>
              <w:tabs>
                <w:tab w:val="left" w:pos="7784"/>
              </w:tabs>
              <w:rPr>
                <w:sz w:val="24"/>
                <w:szCs w:val="24"/>
              </w:rPr>
            </w:pPr>
            <w:r>
              <w:rPr>
                <w:sz w:val="24"/>
                <w:szCs w:val="24"/>
              </w:rPr>
              <w:t xml:space="preserve">5,00,000 </w:t>
            </w:r>
          </w:p>
          <w:p w14:paraId="3E01C31B" w14:textId="77777777" w:rsidR="00AF46BC" w:rsidRDefault="00AF46BC" w:rsidP="00D174DA">
            <w:pPr>
              <w:pStyle w:val="Normal1"/>
              <w:tabs>
                <w:tab w:val="left" w:pos="7784"/>
              </w:tabs>
              <w:rPr>
                <w:sz w:val="24"/>
                <w:szCs w:val="24"/>
              </w:rPr>
            </w:pPr>
            <w:r>
              <w:rPr>
                <w:sz w:val="24"/>
                <w:szCs w:val="24"/>
              </w:rPr>
              <w:t xml:space="preserve">  15,000 </w:t>
            </w:r>
          </w:p>
          <w:p w14:paraId="64A6C1F7" w14:textId="77777777" w:rsidR="00AF46BC" w:rsidRDefault="00AF46BC" w:rsidP="00D174DA">
            <w:pPr>
              <w:pStyle w:val="Normal1"/>
              <w:tabs>
                <w:tab w:val="left" w:pos="7784"/>
              </w:tabs>
              <w:rPr>
                <w:sz w:val="24"/>
                <w:szCs w:val="24"/>
              </w:rPr>
            </w:pPr>
          </w:p>
        </w:tc>
        <w:tc>
          <w:tcPr>
            <w:tcW w:w="3400" w:type="dxa"/>
          </w:tcPr>
          <w:p w14:paraId="6C6C14CB" w14:textId="77777777" w:rsidR="00AF46BC" w:rsidRDefault="00AF46BC" w:rsidP="00D174DA">
            <w:pPr>
              <w:pStyle w:val="Normal1"/>
              <w:tabs>
                <w:tab w:val="left" w:pos="7784"/>
              </w:tabs>
              <w:rPr>
                <w:sz w:val="24"/>
                <w:szCs w:val="24"/>
              </w:rPr>
            </w:pPr>
            <w:r>
              <w:rPr>
                <w:sz w:val="24"/>
                <w:szCs w:val="24"/>
              </w:rPr>
              <w:t xml:space="preserve">By Sales                 </w:t>
            </w:r>
          </w:p>
          <w:p w14:paraId="09669773" w14:textId="77777777" w:rsidR="00AF46BC" w:rsidRDefault="00AF46BC" w:rsidP="00D174DA">
            <w:pPr>
              <w:pStyle w:val="Normal1"/>
              <w:tabs>
                <w:tab w:val="left" w:pos="7784"/>
              </w:tabs>
              <w:rPr>
                <w:sz w:val="24"/>
                <w:szCs w:val="24"/>
              </w:rPr>
            </w:pPr>
            <w:r>
              <w:rPr>
                <w:sz w:val="24"/>
                <w:szCs w:val="24"/>
              </w:rPr>
              <w:t xml:space="preserve">By Closing Stock  </w:t>
            </w:r>
          </w:p>
          <w:p w14:paraId="3FCCD93D" w14:textId="77777777" w:rsidR="00AF46BC" w:rsidRDefault="00AF46BC" w:rsidP="00D174DA">
            <w:pPr>
              <w:pStyle w:val="Normal1"/>
              <w:tabs>
                <w:tab w:val="left" w:pos="7784"/>
              </w:tabs>
              <w:rPr>
                <w:sz w:val="24"/>
                <w:szCs w:val="24"/>
              </w:rPr>
            </w:pPr>
          </w:p>
          <w:p w14:paraId="30B6D76C" w14:textId="77777777" w:rsidR="00AF46BC" w:rsidRDefault="00AF46BC" w:rsidP="00D174DA">
            <w:pPr>
              <w:pStyle w:val="Normal1"/>
              <w:tabs>
                <w:tab w:val="left" w:pos="7784"/>
              </w:tabs>
              <w:rPr>
                <w:sz w:val="24"/>
                <w:szCs w:val="24"/>
              </w:rPr>
            </w:pPr>
            <w:r>
              <w:rPr>
                <w:sz w:val="24"/>
                <w:szCs w:val="24"/>
              </w:rPr>
              <w:t xml:space="preserve">By Gross Loss (Dr- Cr)                      </w:t>
            </w:r>
          </w:p>
        </w:tc>
        <w:tc>
          <w:tcPr>
            <w:tcW w:w="1388" w:type="dxa"/>
          </w:tcPr>
          <w:p w14:paraId="7173110A" w14:textId="77777777" w:rsidR="00AF46BC" w:rsidRDefault="00AF46BC" w:rsidP="00D174DA">
            <w:pPr>
              <w:pStyle w:val="Normal1"/>
              <w:tabs>
                <w:tab w:val="left" w:pos="7784"/>
              </w:tabs>
              <w:rPr>
                <w:sz w:val="24"/>
                <w:szCs w:val="24"/>
              </w:rPr>
            </w:pPr>
            <w:r>
              <w:rPr>
                <w:sz w:val="24"/>
                <w:szCs w:val="24"/>
              </w:rPr>
              <w:t>14,50,000</w:t>
            </w:r>
          </w:p>
          <w:p w14:paraId="66619F6C" w14:textId="77777777" w:rsidR="00AF46BC" w:rsidRDefault="00AF46BC" w:rsidP="00D174DA">
            <w:pPr>
              <w:pStyle w:val="Normal1"/>
              <w:tabs>
                <w:tab w:val="left" w:pos="7784"/>
              </w:tabs>
              <w:rPr>
                <w:sz w:val="24"/>
                <w:szCs w:val="24"/>
              </w:rPr>
            </w:pPr>
            <w:r>
              <w:rPr>
                <w:sz w:val="24"/>
                <w:szCs w:val="24"/>
              </w:rPr>
              <w:t xml:space="preserve">     30,000</w:t>
            </w:r>
          </w:p>
          <w:p w14:paraId="4A2DD690" w14:textId="77777777" w:rsidR="00AF46BC" w:rsidRDefault="00AF46BC" w:rsidP="00D174DA">
            <w:pPr>
              <w:pStyle w:val="Normal1"/>
              <w:tabs>
                <w:tab w:val="left" w:pos="7784"/>
              </w:tabs>
              <w:rPr>
                <w:sz w:val="24"/>
                <w:szCs w:val="24"/>
              </w:rPr>
            </w:pPr>
          </w:p>
          <w:p w14:paraId="5B8D3478" w14:textId="77777777" w:rsidR="00AF46BC" w:rsidRDefault="00AF46BC" w:rsidP="00D174DA">
            <w:pPr>
              <w:pStyle w:val="Normal1"/>
              <w:tabs>
                <w:tab w:val="left" w:pos="7784"/>
              </w:tabs>
              <w:rPr>
                <w:sz w:val="24"/>
                <w:szCs w:val="24"/>
              </w:rPr>
            </w:pPr>
            <w:r>
              <w:rPr>
                <w:sz w:val="24"/>
                <w:szCs w:val="24"/>
              </w:rPr>
              <w:t>1,85,000</w:t>
            </w:r>
          </w:p>
        </w:tc>
      </w:tr>
      <w:tr w:rsidR="00AF46BC" w14:paraId="2104C317" w14:textId="77777777" w:rsidTr="00D174DA">
        <w:tc>
          <w:tcPr>
            <w:tcW w:w="3510" w:type="dxa"/>
          </w:tcPr>
          <w:p w14:paraId="75E5EC5B" w14:textId="77777777" w:rsidR="00AF46BC" w:rsidRDefault="00AF46BC" w:rsidP="00D174DA">
            <w:pPr>
              <w:pStyle w:val="Normal1"/>
              <w:tabs>
                <w:tab w:val="left" w:pos="7784"/>
              </w:tabs>
              <w:rPr>
                <w:sz w:val="24"/>
                <w:szCs w:val="24"/>
              </w:rPr>
            </w:pPr>
          </w:p>
        </w:tc>
        <w:tc>
          <w:tcPr>
            <w:tcW w:w="1278" w:type="dxa"/>
          </w:tcPr>
          <w:p w14:paraId="10A956DF" w14:textId="77777777" w:rsidR="00AF46BC" w:rsidRDefault="00AF46BC" w:rsidP="00D174DA">
            <w:pPr>
              <w:pStyle w:val="Normal1"/>
              <w:tabs>
                <w:tab w:val="left" w:pos="7784"/>
              </w:tabs>
              <w:rPr>
                <w:sz w:val="24"/>
                <w:szCs w:val="24"/>
              </w:rPr>
            </w:pPr>
            <w:r>
              <w:rPr>
                <w:sz w:val="24"/>
                <w:szCs w:val="24"/>
              </w:rPr>
              <w:t>16,65,000</w:t>
            </w:r>
          </w:p>
        </w:tc>
        <w:tc>
          <w:tcPr>
            <w:tcW w:w="3400" w:type="dxa"/>
          </w:tcPr>
          <w:p w14:paraId="4B766D92" w14:textId="77777777" w:rsidR="00AF46BC" w:rsidRDefault="00AF46BC" w:rsidP="00D174DA">
            <w:pPr>
              <w:pStyle w:val="Normal1"/>
              <w:tabs>
                <w:tab w:val="left" w:pos="7784"/>
              </w:tabs>
              <w:rPr>
                <w:sz w:val="24"/>
                <w:szCs w:val="24"/>
              </w:rPr>
            </w:pPr>
          </w:p>
        </w:tc>
        <w:tc>
          <w:tcPr>
            <w:tcW w:w="1388" w:type="dxa"/>
          </w:tcPr>
          <w:p w14:paraId="19565B99" w14:textId="77777777" w:rsidR="00AF46BC" w:rsidRDefault="00AF46BC" w:rsidP="00D174DA">
            <w:pPr>
              <w:pStyle w:val="Normal1"/>
              <w:tabs>
                <w:tab w:val="left" w:pos="7784"/>
              </w:tabs>
              <w:rPr>
                <w:sz w:val="24"/>
                <w:szCs w:val="24"/>
              </w:rPr>
            </w:pPr>
            <w:r>
              <w:rPr>
                <w:sz w:val="24"/>
                <w:szCs w:val="24"/>
              </w:rPr>
              <w:t>16,65,000</w:t>
            </w:r>
          </w:p>
        </w:tc>
      </w:tr>
      <w:tr w:rsidR="00AF46BC" w14:paraId="573D5C34" w14:textId="77777777" w:rsidTr="00D174DA">
        <w:tc>
          <w:tcPr>
            <w:tcW w:w="3510" w:type="dxa"/>
          </w:tcPr>
          <w:p w14:paraId="4EBD2046" w14:textId="77777777" w:rsidR="00AF46BC" w:rsidRDefault="00AF46BC" w:rsidP="00D174DA">
            <w:pPr>
              <w:pStyle w:val="Normal1"/>
              <w:tabs>
                <w:tab w:val="left" w:pos="7784"/>
              </w:tabs>
              <w:rPr>
                <w:sz w:val="24"/>
                <w:szCs w:val="24"/>
              </w:rPr>
            </w:pPr>
            <w:r>
              <w:rPr>
                <w:sz w:val="24"/>
                <w:szCs w:val="24"/>
              </w:rPr>
              <w:t>To Gross Loss</w:t>
            </w:r>
          </w:p>
          <w:p w14:paraId="488BEBE1" w14:textId="77777777" w:rsidR="00AF46BC" w:rsidRDefault="00AF46BC" w:rsidP="00D174DA">
            <w:pPr>
              <w:pStyle w:val="Normal1"/>
              <w:tabs>
                <w:tab w:val="left" w:pos="7784"/>
              </w:tabs>
              <w:rPr>
                <w:sz w:val="24"/>
                <w:szCs w:val="24"/>
              </w:rPr>
            </w:pPr>
            <w:r>
              <w:rPr>
                <w:sz w:val="24"/>
                <w:szCs w:val="24"/>
              </w:rPr>
              <w:t>To Rent</w:t>
            </w:r>
          </w:p>
          <w:p w14:paraId="3AE4F765" w14:textId="229798F7" w:rsidR="00AF46BC" w:rsidRDefault="00AF46BC" w:rsidP="00D174DA">
            <w:pPr>
              <w:pStyle w:val="Normal1"/>
              <w:tabs>
                <w:tab w:val="left" w:pos="7784"/>
              </w:tabs>
              <w:rPr>
                <w:sz w:val="24"/>
                <w:szCs w:val="24"/>
              </w:rPr>
            </w:pPr>
            <w:r>
              <w:rPr>
                <w:sz w:val="24"/>
                <w:szCs w:val="24"/>
              </w:rPr>
              <w:t>To Sundry expens</w:t>
            </w:r>
            <w:r w:rsidR="00983123">
              <w:rPr>
                <w:sz w:val="24"/>
                <w:szCs w:val="24"/>
              </w:rPr>
              <w:t>e</w:t>
            </w:r>
          </w:p>
          <w:p w14:paraId="7CF3C3AA" w14:textId="77777777" w:rsidR="00AF46BC" w:rsidRDefault="00AF46BC" w:rsidP="00D174DA">
            <w:pPr>
              <w:pStyle w:val="Normal1"/>
              <w:tabs>
                <w:tab w:val="left" w:pos="7784"/>
              </w:tabs>
              <w:rPr>
                <w:sz w:val="24"/>
                <w:szCs w:val="24"/>
              </w:rPr>
            </w:pPr>
          </w:p>
        </w:tc>
        <w:tc>
          <w:tcPr>
            <w:tcW w:w="1278" w:type="dxa"/>
          </w:tcPr>
          <w:p w14:paraId="2EA65921" w14:textId="77777777" w:rsidR="00AF46BC" w:rsidRDefault="00AF46BC" w:rsidP="00D174DA">
            <w:pPr>
              <w:pStyle w:val="Normal1"/>
              <w:tabs>
                <w:tab w:val="left" w:pos="7784"/>
              </w:tabs>
              <w:rPr>
                <w:sz w:val="24"/>
                <w:szCs w:val="24"/>
              </w:rPr>
            </w:pPr>
            <w:r>
              <w:rPr>
                <w:sz w:val="24"/>
                <w:szCs w:val="24"/>
              </w:rPr>
              <w:t>1,85,000</w:t>
            </w:r>
          </w:p>
          <w:p w14:paraId="3EB610F1" w14:textId="77777777" w:rsidR="00AF46BC" w:rsidRDefault="00AF46BC" w:rsidP="00D174DA">
            <w:pPr>
              <w:pStyle w:val="Normal1"/>
              <w:tabs>
                <w:tab w:val="left" w:pos="7784"/>
              </w:tabs>
              <w:rPr>
                <w:sz w:val="24"/>
                <w:szCs w:val="24"/>
              </w:rPr>
            </w:pPr>
            <w:r>
              <w:rPr>
                <w:sz w:val="24"/>
                <w:szCs w:val="24"/>
              </w:rPr>
              <w:t xml:space="preserve">   45,000</w:t>
            </w:r>
          </w:p>
          <w:p w14:paraId="69B4D21A" w14:textId="77777777" w:rsidR="00AF46BC" w:rsidRDefault="00AF46BC" w:rsidP="00D174DA">
            <w:pPr>
              <w:pStyle w:val="Normal1"/>
              <w:tabs>
                <w:tab w:val="left" w:pos="7784"/>
              </w:tabs>
              <w:rPr>
                <w:sz w:val="24"/>
                <w:szCs w:val="24"/>
              </w:rPr>
            </w:pPr>
            <w:r>
              <w:rPr>
                <w:sz w:val="24"/>
                <w:szCs w:val="24"/>
              </w:rPr>
              <w:t xml:space="preserve">   20,000</w:t>
            </w:r>
          </w:p>
        </w:tc>
        <w:tc>
          <w:tcPr>
            <w:tcW w:w="3400" w:type="dxa"/>
          </w:tcPr>
          <w:p w14:paraId="58ED2681" w14:textId="77777777" w:rsidR="00AF46BC" w:rsidRDefault="00AF46BC" w:rsidP="00D174DA">
            <w:pPr>
              <w:pStyle w:val="Normal1"/>
              <w:tabs>
                <w:tab w:val="left" w:pos="7784"/>
              </w:tabs>
              <w:rPr>
                <w:sz w:val="24"/>
                <w:szCs w:val="24"/>
              </w:rPr>
            </w:pPr>
          </w:p>
          <w:p w14:paraId="1CEB14C2" w14:textId="77777777" w:rsidR="00AF46BC" w:rsidRDefault="00AF46BC" w:rsidP="00D174DA">
            <w:pPr>
              <w:pStyle w:val="Normal1"/>
              <w:tabs>
                <w:tab w:val="left" w:pos="7784"/>
              </w:tabs>
              <w:rPr>
                <w:sz w:val="24"/>
                <w:szCs w:val="24"/>
              </w:rPr>
            </w:pPr>
            <w:r>
              <w:rPr>
                <w:sz w:val="24"/>
                <w:szCs w:val="24"/>
              </w:rPr>
              <w:t>By  Net Loss</w:t>
            </w:r>
          </w:p>
        </w:tc>
        <w:tc>
          <w:tcPr>
            <w:tcW w:w="1388" w:type="dxa"/>
          </w:tcPr>
          <w:p w14:paraId="01880D8E" w14:textId="77777777" w:rsidR="00AF46BC" w:rsidRDefault="00AF46BC" w:rsidP="00D174DA">
            <w:pPr>
              <w:pStyle w:val="Normal1"/>
              <w:tabs>
                <w:tab w:val="left" w:pos="7784"/>
              </w:tabs>
              <w:rPr>
                <w:sz w:val="24"/>
                <w:szCs w:val="24"/>
              </w:rPr>
            </w:pPr>
          </w:p>
          <w:p w14:paraId="5B7CA11A" w14:textId="77777777" w:rsidR="00AF46BC" w:rsidRDefault="00AF46BC" w:rsidP="00D174DA">
            <w:pPr>
              <w:pStyle w:val="Normal1"/>
              <w:tabs>
                <w:tab w:val="left" w:pos="7784"/>
              </w:tabs>
              <w:rPr>
                <w:sz w:val="24"/>
                <w:szCs w:val="24"/>
              </w:rPr>
            </w:pPr>
            <w:r>
              <w:rPr>
                <w:sz w:val="24"/>
                <w:szCs w:val="24"/>
              </w:rPr>
              <w:t xml:space="preserve"> 2,50,000</w:t>
            </w:r>
          </w:p>
        </w:tc>
      </w:tr>
      <w:tr w:rsidR="00AF46BC" w14:paraId="0C3F4E10" w14:textId="77777777" w:rsidTr="00D174DA">
        <w:tc>
          <w:tcPr>
            <w:tcW w:w="3510" w:type="dxa"/>
          </w:tcPr>
          <w:p w14:paraId="6807228F" w14:textId="77777777" w:rsidR="00AF46BC" w:rsidRDefault="00AF46BC" w:rsidP="00D174DA">
            <w:pPr>
              <w:pStyle w:val="Normal1"/>
              <w:tabs>
                <w:tab w:val="left" w:pos="7784"/>
              </w:tabs>
              <w:rPr>
                <w:sz w:val="24"/>
                <w:szCs w:val="24"/>
              </w:rPr>
            </w:pPr>
          </w:p>
        </w:tc>
        <w:tc>
          <w:tcPr>
            <w:tcW w:w="1278" w:type="dxa"/>
          </w:tcPr>
          <w:p w14:paraId="74C5C8D3" w14:textId="77777777" w:rsidR="00AF46BC" w:rsidRDefault="00AF46BC" w:rsidP="00D174DA">
            <w:pPr>
              <w:pStyle w:val="Normal1"/>
              <w:tabs>
                <w:tab w:val="left" w:pos="7784"/>
              </w:tabs>
              <w:rPr>
                <w:sz w:val="24"/>
                <w:szCs w:val="24"/>
              </w:rPr>
            </w:pPr>
            <w:r>
              <w:rPr>
                <w:sz w:val="24"/>
                <w:szCs w:val="24"/>
              </w:rPr>
              <w:t>2,50,000</w:t>
            </w:r>
          </w:p>
        </w:tc>
        <w:tc>
          <w:tcPr>
            <w:tcW w:w="3400" w:type="dxa"/>
          </w:tcPr>
          <w:p w14:paraId="62B630AD" w14:textId="77777777" w:rsidR="00AF46BC" w:rsidRDefault="00AF46BC" w:rsidP="00D174DA">
            <w:pPr>
              <w:pStyle w:val="Normal1"/>
              <w:tabs>
                <w:tab w:val="left" w:pos="7784"/>
              </w:tabs>
              <w:rPr>
                <w:sz w:val="24"/>
                <w:szCs w:val="24"/>
              </w:rPr>
            </w:pPr>
          </w:p>
        </w:tc>
        <w:tc>
          <w:tcPr>
            <w:tcW w:w="1388" w:type="dxa"/>
          </w:tcPr>
          <w:p w14:paraId="02763797" w14:textId="77777777" w:rsidR="00AF46BC" w:rsidRDefault="00AF46BC" w:rsidP="00D174DA">
            <w:pPr>
              <w:pStyle w:val="Normal1"/>
              <w:tabs>
                <w:tab w:val="left" w:pos="7784"/>
              </w:tabs>
              <w:rPr>
                <w:sz w:val="24"/>
                <w:szCs w:val="24"/>
              </w:rPr>
            </w:pPr>
            <w:r>
              <w:rPr>
                <w:sz w:val="24"/>
                <w:szCs w:val="24"/>
              </w:rPr>
              <w:t>2,50,000</w:t>
            </w:r>
          </w:p>
        </w:tc>
      </w:tr>
    </w:tbl>
    <w:p w14:paraId="73A263C0" w14:textId="77777777" w:rsidR="00AF46BC" w:rsidRDefault="00AF46BC" w:rsidP="00AF46BC">
      <w:pPr>
        <w:pStyle w:val="Normal1"/>
        <w:tabs>
          <w:tab w:val="left" w:pos="7784"/>
        </w:tabs>
        <w:rPr>
          <w:sz w:val="24"/>
          <w:szCs w:val="24"/>
        </w:rPr>
      </w:pPr>
    </w:p>
    <w:p w14:paraId="37D9A677" w14:textId="77777777" w:rsidR="00AF46BC" w:rsidRDefault="00AF46BC" w:rsidP="00AF46BC">
      <w:pPr>
        <w:pStyle w:val="Normal1"/>
        <w:rPr>
          <w:sz w:val="24"/>
          <w:szCs w:val="24"/>
        </w:rPr>
      </w:pPr>
      <w:r>
        <w:rPr>
          <w:sz w:val="24"/>
          <w:szCs w:val="24"/>
        </w:rPr>
        <w:t xml:space="preserve">  </w:t>
      </w:r>
    </w:p>
    <w:p w14:paraId="33D3F92D" w14:textId="77777777" w:rsidR="00AF46BC" w:rsidRDefault="00AF46BC" w:rsidP="00AF46BC">
      <w:pPr>
        <w:pStyle w:val="Normal1"/>
        <w:rPr>
          <w:sz w:val="24"/>
          <w:szCs w:val="24"/>
        </w:rPr>
      </w:pPr>
      <w:r>
        <w:rPr>
          <w:sz w:val="24"/>
          <w:szCs w:val="24"/>
        </w:rPr>
        <w:t>Trading a/c: Cr 14,80,000 (income) – 16,65,000 (Dr) Exp = Gross Loss</w:t>
      </w:r>
    </w:p>
    <w:p w14:paraId="660AF3EF" w14:textId="77777777" w:rsidR="00AF46BC" w:rsidRDefault="00AF46BC" w:rsidP="00AF46BC">
      <w:pPr>
        <w:pStyle w:val="Normal1"/>
        <w:rPr>
          <w:sz w:val="24"/>
          <w:szCs w:val="24"/>
        </w:rPr>
      </w:pPr>
    </w:p>
    <w:p w14:paraId="4D3D07B1" w14:textId="77777777" w:rsidR="00AF46BC" w:rsidRDefault="00AF46BC" w:rsidP="00AF46BC">
      <w:pPr>
        <w:pStyle w:val="Normal1"/>
        <w:rPr>
          <w:sz w:val="24"/>
          <w:szCs w:val="24"/>
        </w:rPr>
      </w:pPr>
      <w:r>
        <w:rPr>
          <w:sz w:val="24"/>
          <w:szCs w:val="24"/>
        </w:rPr>
        <w:t xml:space="preserve">                           Balance sheet </w:t>
      </w:r>
    </w:p>
    <w:p w14:paraId="395CF269" w14:textId="77777777" w:rsidR="00AF46BC" w:rsidRDefault="00AF46BC" w:rsidP="00AF46BC">
      <w:pPr>
        <w:pStyle w:val="Normal1"/>
        <w:rPr>
          <w:sz w:val="24"/>
          <w:szCs w:val="24"/>
        </w:rPr>
      </w:pPr>
      <w:r>
        <w:rPr>
          <w:sz w:val="24"/>
          <w:szCs w:val="24"/>
        </w:rPr>
        <w:t xml:space="preserve">                       as at 31st March,2019</w:t>
      </w:r>
    </w:p>
    <w:tbl>
      <w:tblPr>
        <w:tblStyle w:val="TableGrid"/>
        <w:tblW w:w="0" w:type="auto"/>
        <w:tblLook w:val="04A0" w:firstRow="1" w:lastRow="0" w:firstColumn="1" w:lastColumn="0" w:noHBand="0" w:noVBand="1"/>
      </w:tblPr>
      <w:tblGrid>
        <w:gridCol w:w="3350"/>
        <w:gridCol w:w="1269"/>
        <w:gridCol w:w="2989"/>
        <w:gridCol w:w="1634"/>
      </w:tblGrid>
      <w:tr w:rsidR="00AF46BC" w14:paraId="1A476F43" w14:textId="77777777" w:rsidTr="00D174DA">
        <w:tc>
          <w:tcPr>
            <w:tcW w:w="3510" w:type="dxa"/>
          </w:tcPr>
          <w:p w14:paraId="3DCC6935" w14:textId="77777777" w:rsidR="00AF46BC" w:rsidRDefault="00AF46BC" w:rsidP="00D174DA">
            <w:pPr>
              <w:pStyle w:val="Normal1"/>
              <w:rPr>
                <w:sz w:val="24"/>
                <w:szCs w:val="24"/>
              </w:rPr>
            </w:pPr>
            <w:r>
              <w:rPr>
                <w:sz w:val="24"/>
                <w:szCs w:val="24"/>
              </w:rPr>
              <w:t>Liabilities</w:t>
            </w:r>
          </w:p>
        </w:tc>
        <w:tc>
          <w:tcPr>
            <w:tcW w:w="1278" w:type="dxa"/>
          </w:tcPr>
          <w:p w14:paraId="65ECDF88" w14:textId="77777777" w:rsidR="00AF46BC" w:rsidRDefault="00AF46BC" w:rsidP="00D174DA">
            <w:pPr>
              <w:pStyle w:val="Normal1"/>
              <w:rPr>
                <w:sz w:val="24"/>
                <w:szCs w:val="24"/>
              </w:rPr>
            </w:pPr>
            <w:r>
              <w:rPr>
                <w:sz w:val="24"/>
                <w:szCs w:val="24"/>
              </w:rPr>
              <w:t>Rs</w:t>
            </w:r>
          </w:p>
        </w:tc>
        <w:tc>
          <w:tcPr>
            <w:tcW w:w="3117" w:type="dxa"/>
          </w:tcPr>
          <w:p w14:paraId="4B4856F9" w14:textId="77777777" w:rsidR="00AF46BC" w:rsidRDefault="00AF46BC" w:rsidP="00D174DA">
            <w:pPr>
              <w:pStyle w:val="Normal1"/>
              <w:rPr>
                <w:sz w:val="24"/>
                <w:szCs w:val="24"/>
              </w:rPr>
            </w:pPr>
            <w:r>
              <w:rPr>
                <w:sz w:val="24"/>
                <w:szCs w:val="24"/>
              </w:rPr>
              <w:t>Assets</w:t>
            </w:r>
          </w:p>
        </w:tc>
        <w:tc>
          <w:tcPr>
            <w:tcW w:w="1671" w:type="dxa"/>
          </w:tcPr>
          <w:p w14:paraId="313D5DE2" w14:textId="77777777" w:rsidR="00AF46BC" w:rsidRDefault="00AF46BC" w:rsidP="00D174DA">
            <w:pPr>
              <w:pStyle w:val="Normal1"/>
              <w:rPr>
                <w:sz w:val="24"/>
                <w:szCs w:val="24"/>
              </w:rPr>
            </w:pPr>
            <w:r>
              <w:rPr>
                <w:sz w:val="24"/>
                <w:szCs w:val="24"/>
              </w:rPr>
              <w:t>Rs</w:t>
            </w:r>
          </w:p>
        </w:tc>
      </w:tr>
      <w:tr w:rsidR="00AF46BC" w14:paraId="6A7FB1E4" w14:textId="77777777" w:rsidTr="00D174DA">
        <w:tc>
          <w:tcPr>
            <w:tcW w:w="3510" w:type="dxa"/>
          </w:tcPr>
          <w:p w14:paraId="41840DBE" w14:textId="77777777" w:rsidR="00AF46BC" w:rsidRDefault="00AF46BC" w:rsidP="00D174DA">
            <w:pPr>
              <w:pStyle w:val="Normal1"/>
              <w:rPr>
                <w:sz w:val="24"/>
                <w:szCs w:val="24"/>
              </w:rPr>
            </w:pPr>
            <w:r>
              <w:rPr>
                <w:sz w:val="24"/>
                <w:szCs w:val="24"/>
              </w:rPr>
              <w:t>Capital               10,00,000</w:t>
            </w:r>
          </w:p>
          <w:p w14:paraId="021018E7" w14:textId="2CD3EE75" w:rsidR="00AF46BC" w:rsidRDefault="00AF46BC" w:rsidP="00D174DA">
            <w:pPr>
              <w:pStyle w:val="Normal1"/>
              <w:rPr>
                <w:sz w:val="24"/>
                <w:szCs w:val="24"/>
                <w:u w:val="single"/>
              </w:rPr>
            </w:pPr>
            <w:r>
              <w:rPr>
                <w:sz w:val="24"/>
                <w:szCs w:val="24"/>
              </w:rPr>
              <w:t>Less</w:t>
            </w:r>
            <w:r w:rsidR="00983123">
              <w:rPr>
                <w:sz w:val="24"/>
                <w:szCs w:val="24"/>
              </w:rPr>
              <w:t>,</w:t>
            </w:r>
            <w:r>
              <w:rPr>
                <w:sz w:val="24"/>
                <w:szCs w:val="24"/>
              </w:rPr>
              <w:t xml:space="preserve"> Net Loss    </w:t>
            </w:r>
            <w:r w:rsidRPr="00C369BF">
              <w:rPr>
                <w:sz w:val="24"/>
                <w:szCs w:val="24"/>
                <w:u w:val="single"/>
              </w:rPr>
              <w:t>2,50,000</w:t>
            </w:r>
            <w:r>
              <w:rPr>
                <w:sz w:val="24"/>
                <w:szCs w:val="24"/>
              </w:rPr>
              <w:t xml:space="preserve">                 </w:t>
            </w:r>
          </w:p>
          <w:p w14:paraId="3E981874" w14:textId="77777777" w:rsidR="00AF46BC" w:rsidRDefault="00AF46BC" w:rsidP="00D174DA">
            <w:pPr>
              <w:pStyle w:val="Normal1"/>
              <w:tabs>
                <w:tab w:val="left" w:pos="2160"/>
              </w:tabs>
              <w:rPr>
                <w:sz w:val="24"/>
                <w:szCs w:val="24"/>
              </w:rPr>
            </w:pPr>
            <w:r>
              <w:rPr>
                <w:sz w:val="24"/>
                <w:szCs w:val="24"/>
                <w:u w:val="single"/>
              </w:rPr>
              <w:t xml:space="preserve">  </w:t>
            </w:r>
            <w:r w:rsidRPr="00A822B4">
              <w:rPr>
                <w:sz w:val="24"/>
                <w:szCs w:val="24"/>
              </w:rPr>
              <w:t xml:space="preserve">                          </w:t>
            </w:r>
            <w:r>
              <w:rPr>
                <w:sz w:val="24"/>
                <w:szCs w:val="24"/>
              </w:rPr>
              <w:t>7,50,000</w:t>
            </w:r>
            <w:r>
              <w:rPr>
                <w:sz w:val="24"/>
                <w:szCs w:val="24"/>
                <w:u w:val="single"/>
              </w:rPr>
              <w:t xml:space="preserve"> </w:t>
            </w:r>
            <w:r>
              <w:rPr>
                <w:sz w:val="24"/>
                <w:szCs w:val="24"/>
              </w:rPr>
              <w:t xml:space="preserve">   </w:t>
            </w:r>
          </w:p>
          <w:p w14:paraId="6BEEFF5E" w14:textId="77777777" w:rsidR="00AF46BC" w:rsidRDefault="00AF46BC" w:rsidP="00D174DA">
            <w:pPr>
              <w:pStyle w:val="Normal1"/>
              <w:tabs>
                <w:tab w:val="left" w:pos="2160"/>
              </w:tabs>
              <w:rPr>
                <w:sz w:val="24"/>
                <w:szCs w:val="24"/>
              </w:rPr>
            </w:pPr>
            <w:r>
              <w:rPr>
                <w:sz w:val="24"/>
                <w:szCs w:val="24"/>
              </w:rPr>
              <w:t xml:space="preserve">Less, </w:t>
            </w:r>
            <w:r w:rsidRPr="00983123">
              <w:rPr>
                <w:sz w:val="24"/>
                <w:szCs w:val="24"/>
              </w:rPr>
              <w:t>Drawing</w:t>
            </w:r>
            <w:r w:rsidRPr="00C369BF">
              <w:rPr>
                <w:sz w:val="24"/>
                <w:szCs w:val="24"/>
                <w:u w:val="single"/>
              </w:rPr>
              <w:t xml:space="preserve">        90,000</w:t>
            </w:r>
            <w:r>
              <w:rPr>
                <w:sz w:val="24"/>
                <w:szCs w:val="24"/>
              </w:rPr>
              <w:t xml:space="preserve">       </w:t>
            </w:r>
          </w:p>
          <w:p w14:paraId="4AC7B933" w14:textId="77777777" w:rsidR="00AF46BC" w:rsidRDefault="00AF46BC" w:rsidP="00D174DA">
            <w:pPr>
              <w:pStyle w:val="Normal1"/>
              <w:tabs>
                <w:tab w:val="left" w:pos="2160"/>
              </w:tabs>
              <w:rPr>
                <w:sz w:val="24"/>
                <w:szCs w:val="24"/>
              </w:rPr>
            </w:pPr>
          </w:p>
          <w:p w14:paraId="6B18C3B3" w14:textId="77777777" w:rsidR="00AF46BC" w:rsidRDefault="00AF46BC" w:rsidP="00D174DA">
            <w:pPr>
              <w:pStyle w:val="Normal1"/>
              <w:tabs>
                <w:tab w:val="left" w:pos="2160"/>
              </w:tabs>
              <w:rPr>
                <w:sz w:val="24"/>
                <w:szCs w:val="24"/>
              </w:rPr>
            </w:pPr>
            <w:r>
              <w:rPr>
                <w:sz w:val="24"/>
                <w:szCs w:val="24"/>
              </w:rPr>
              <w:t xml:space="preserve">creditors                      </w:t>
            </w:r>
          </w:p>
          <w:p w14:paraId="301892A1" w14:textId="77777777" w:rsidR="00AF46BC" w:rsidRPr="00A822B4" w:rsidRDefault="00AF46BC" w:rsidP="00D174DA">
            <w:pPr>
              <w:pStyle w:val="Normal1"/>
              <w:tabs>
                <w:tab w:val="left" w:pos="2160"/>
              </w:tabs>
              <w:rPr>
                <w:sz w:val="24"/>
                <w:szCs w:val="24"/>
                <w:u w:val="single"/>
              </w:rPr>
            </w:pPr>
          </w:p>
        </w:tc>
        <w:tc>
          <w:tcPr>
            <w:tcW w:w="1278" w:type="dxa"/>
          </w:tcPr>
          <w:p w14:paraId="39BDF3D8" w14:textId="77777777" w:rsidR="00AF46BC" w:rsidRDefault="00AF46BC" w:rsidP="00D174DA">
            <w:pPr>
              <w:pStyle w:val="Normal1"/>
              <w:rPr>
                <w:sz w:val="24"/>
                <w:szCs w:val="24"/>
              </w:rPr>
            </w:pPr>
          </w:p>
          <w:p w14:paraId="474078A4" w14:textId="77777777" w:rsidR="00AF46BC" w:rsidRDefault="00AF46BC" w:rsidP="00D174DA">
            <w:pPr>
              <w:pStyle w:val="Normal1"/>
              <w:rPr>
                <w:sz w:val="24"/>
                <w:szCs w:val="24"/>
              </w:rPr>
            </w:pPr>
          </w:p>
          <w:p w14:paraId="0F60F6E2" w14:textId="77777777" w:rsidR="00AF46BC" w:rsidRDefault="00AF46BC" w:rsidP="00D174DA">
            <w:pPr>
              <w:pStyle w:val="Normal1"/>
              <w:rPr>
                <w:sz w:val="24"/>
                <w:szCs w:val="24"/>
              </w:rPr>
            </w:pPr>
          </w:p>
          <w:p w14:paraId="15EC04A3" w14:textId="77777777" w:rsidR="00AF46BC" w:rsidRDefault="00AF46BC" w:rsidP="00D174DA">
            <w:pPr>
              <w:pStyle w:val="Normal1"/>
              <w:rPr>
                <w:sz w:val="24"/>
                <w:szCs w:val="24"/>
              </w:rPr>
            </w:pPr>
            <w:r>
              <w:rPr>
                <w:sz w:val="24"/>
                <w:szCs w:val="24"/>
              </w:rPr>
              <w:t>6,60,000</w:t>
            </w:r>
          </w:p>
          <w:p w14:paraId="1A7A8E19" w14:textId="77777777" w:rsidR="00AF46BC" w:rsidRDefault="00AF46BC" w:rsidP="00D174DA">
            <w:pPr>
              <w:pStyle w:val="Normal1"/>
              <w:rPr>
                <w:sz w:val="24"/>
                <w:szCs w:val="24"/>
              </w:rPr>
            </w:pPr>
          </w:p>
          <w:p w14:paraId="6AAA275A" w14:textId="77777777" w:rsidR="00AF46BC" w:rsidRDefault="00AF46BC" w:rsidP="00D174DA">
            <w:pPr>
              <w:pStyle w:val="Normal1"/>
              <w:rPr>
                <w:sz w:val="24"/>
                <w:szCs w:val="24"/>
              </w:rPr>
            </w:pPr>
            <w:r>
              <w:rPr>
                <w:sz w:val="24"/>
                <w:szCs w:val="24"/>
              </w:rPr>
              <w:t>1,40,000</w:t>
            </w:r>
          </w:p>
        </w:tc>
        <w:tc>
          <w:tcPr>
            <w:tcW w:w="3117" w:type="dxa"/>
          </w:tcPr>
          <w:p w14:paraId="1CB49278" w14:textId="77777777" w:rsidR="00AF46BC" w:rsidRDefault="00AF46BC" w:rsidP="00D174DA">
            <w:pPr>
              <w:pStyle w:val="Normal1"/>
              <w:rPr>
                <w:sz w:val="24"/>
                <w:szCs w:val="24"/>
              </w:rPr>
            </w:pPr>
            <w:r>
              <w:rPr>
                <w:sz w:val="24"/>
                <w:szCs w:val="24"/>
              </w:rPr>
              <w:t>Machinery</w:t>
            </w:r>
          </w:p>
          <w:p w14:paraId="5663D936" w14:textId="77777777" w:rsidR="00AF46BC" w:rsidRDefault="00AF46BC" w:rsidP="00D174DA">
            <w:pPr>
              <w:pStyle w:val="Normal1"/>
              <w:rPr>
                <w:sz w:val="24"/>
                <w:szCs w:val="24"/>
              </w:rPr>
            </w:pPr>
            <w:r>
              <w:rPr>
                <w:sz w:val="24"/>
                <w:szCs w:val="24"/>
              </w:rPr>
              <w:t>Debtors</w:t>
            </w:r>
          </w:p>
          <w:p w14:paraId="4F90E1BB" w14:textId="77777777" w:rsidR="00AF46BC" w:rsidRDefault="00AF46BC" w:rsidP="00D174DA">
            <w:pPr>
              <w:pStyle w:val="Normal1"/>
              <w:rPr>
                <w:sz w:val="24"/>
                <w:szCs w:val="24"/>
              </w:rPr>
            </w:pPr>
            <w:r>
              <w:rPr>
                <w:sz w:val="24"/>
                <w:szCs w:val="24"/>
              </w:rPr>
              <w:t>Bank</w:t>
            </w:r>
          </w:p>
          <w:p w14:paraId="0430991B" w14:textId="77777777" w:rsidR="00AF46BC" w:rsidRDefault="00AF46BC" w:rsidP="00D174DA">
            <w:pPr>
              <w:pStyle w:val="Normal1"/>
              <w:rPr>
                <w:sz w:val="24"/>
                <w:szCs w:val="24"/>
              </w:rPr>
            </w:pPr>
            <w:r>
              <w:rPr>
                <w:sz w:val="24"/>
                <w:szCs w:val="24"/>
              </w:rPr>
              <w:t>Closing stock</w:t>
            </w:r>
          </w:p>
        </w:tc>
        <w:tc>
          <w:tcPr>
            <w:tcW w:w="1671" w:type="dxa"/>
          </w:tcPr>
          <w:p w14:paraId="576E4FF0" w14:textId="77777777" w:rsidR="00AF46BC" w:rsidRDefault="00AF46BC" w:rsidP="00D174DA">
            <w:pPr>
              <w:pStyle w:val="Normal1"/>
              <w:rPr>
                <w:sz w:val="24"/>
                <w:szCs w:val="24"/>
              </w:rPr>
            </w:pPr>
            <w:r>
              <w:rPr>
                <w:sz w:val="24"/>
                <w:szCs w:val="24"/>
              </w:rPr>
              <w:t xml:space="preserve"> 3,50,000</w:t>
            </w:r>
          </w:p>
          <w:p w14:paraId="3DFD8DB1" w14:textId="77777777" w:rsidR="00AF46BC" w:rsidRDefault="00AF46BC" w:rsidP="00D174DA">
            <w:pPr>
              <w:pStyle w:val="Normal1"/>
              <w:rPr>
                <w:sz w:val="24"/>
                <w:szCs w:val="24"/>
              </w:rPr>
            </w:pPr>
            <w:r>
              <w:rPr>
                <w:sz w:val="24"/>
                <w:szCs w:val="24"/>
              </w:rPr>
              <w:t>2,70,000</w:t>
            </w:r>
          </w:p>
          <w:p w14:paraId="4331A188" w14:textId="77777777" w:rsidR="00AF46BC" w:rsidRDefault="00AF46BC" w:rsidP="00D174DA">
            <w:pPr>
              <w:pStyle w:val="Normal1"/>
              <w:rPr>
                <w:sz w:val="24"/>
                <w:szCs w:val="24"/>
              </w:rPr>
            </w:pPr>
            <w:r>
              <w:rPr>
                <w:sz w:val="24"/>
                <w:szCs w:val="24"/>
              </w:rPr>
              <w:t>1,50,000</w:t>
            </w:r>
          </w:p>
          <w:p w14:paraId="620EBD44" w14:textId="77777777" w:rsidR="00AF46BC" w:rsidRDefault="00AF46BC" w:rsidP="00D174DA">
            <w:pPr>
              <w:pStyle w:val="Normal1"/>
              <w:rPr>
                <w:sz w:val="24"/>
                <w:szCs w:val="24"/>
              </w:rPr>
            </w:pPr>
            <w:r>
              <w:rPr>
                <w:sz w:val="24"/>
                <w:szCs w:val="24"/>
              </w:rPr>
              <w:t xml:space="preserve">   30,000</w:t>
            </w:r>
          </w:p>
        </w:tc>
      </w:tr>
      <w:tr w:rsidR="00AF46BC" w14:paraId="5825407D" w14:textId="77777777" w:rsidTr="00D174DA">
        <w:tc>
          <w:tcPr>
            <w:tcW w:w="3510" w:type="dxa"/>
          </w:tcPr>
          <w:p w14:paraId="3FD87003" w14:textId="77777777" w:rsidR="00AF46BC" w:rsidRDefault="00AF46BC" w:rsidP="00D174DA">
            <w:pPr>
              <w:pStyle w:val="Normal1"/>
              <w:rPr>
                <w:sz w:val="24"/>
                <w:szCs w:val="24"/>
              </w:rPr>
            </w:pPr>
          </w:p>
        </w:tc>
        <w:tc>
          <w:tcPr>
            <w:tcW w:w="1278" w:type="dxa"/>
          </w:tcPr>
          <w:p w14:paraId="6D4E0A6A" w14:textId="77777777" w:rsidR="00AF46BC" w:rsidRDefault="00AF46BC" w:rsidP="00D174DA">
            <w:pPr>
              <w:pStyle w:val="Normal1"/>
              <w:rPr>
                <w:sz w:val="24"/>
                <w:szCs w:val="24"/>
              </w:rPr>
            </w:pPr>
            <w:r>
              <w:rPr>
                <w:sz w:val="24"/>
                <w:szCs w:val="24"/>
              </w:rPr>
              <w:t>8,00,000</w:t>
            </w:r>
          </w:p>
        </w:tc>
        <w:tc>
          <w:tcPr>
            <w:tcW w:w="3117" w:type="dxa"/>
          </w:tcPr>
          <w:p w14:paraId="65F270DA" w14:textId="77777777" w:rsidR="00AF46BC" w:rsidRDefault="00AF46BC" w:rsidP="00D174DA">
            <w:pPr>
              <w:pStyle w:val="Normal1"/>
              <w:rPr>
                <w:sz w:val="24"/>
                <w:szCs w:val="24"/>
              </w:rPr>
            </w:pPr>
          </w:p>
        </w:tc>
        <w:tc>
          <w:tcPr>
            <w:tcW w:w="1671" w:type="dxa"/>
          </w:tcPr>
          <w:p w14:paraId="20E04E36" w14:textId="77777777" w:rsidR="00AF46BC" w:rsidRDefault="00AF46BC" w:rsidP="00D174DA">
            <w:pPr>
              <w:pStyle w:val="Normal1"/>
              <w:rPr>
                <w:sz w:val="24"/>
                <w:szCs w:val="24"/>
              </w:rPr>
            </w:pPr>
            <w:r>
              <w:rPr>
                <w:sz w:val="24"/>
                <w:szCs w:val="24"/>
              </w:rPr>
              <w:t>8,00,000</w:t>
            </w:r>
          </w:p>
        </w:tc>
      </w:tr>
    </w:tbl>
    <w:p w14:paraId="2827D134" w14:textId="77777777" w:rsidR="00AF46BC" w:rsidRDefault="00AF46BC" w:rsidP="00AF46BC">
      <w:pPr>
        <w:pStyle w:val="Normal1"/>
        <w:rPr>
          <w:sz w:val="24"/>
          <w:szCs w:val="24"/>
        </w:rPr>
      </w:pPr>
    </w:p>
    <w:p w14:paraId="1A9190E8" w14:textId="77777777" w:rsidR="00AF46BC" w:rsidRDefault="00AF46BC" w:rsidP="00AF46BC">
      <w:pPr>
        <w:pStyle w:val="Normal1"/>
        <w:rPr>
          <w:sz w:val="24"/>
          <w:szCs w:val="24"/>
        </w:rPr>
      </w:pPr>
    </w:p>
    <w:p w14:paraId="5D70E607" w14:textId="77777777" w:rsidR="00AF46BC" w:rsidRDefault="00AF46BC" w:rsidP="00AF46BC">
      <w:pPr>
        <w:pStyle w:val="Normal1"/>
      </w:pPr>
    </w:p>
    <w:p w14:paraId="29F61FD5" w14:textId="56663EEA" w:rsidR="00AF46BC" w:rsidRDefault="00AF46BC" w:rsidP="00C955F9">
      <w:pPr>
        <w:rPr>
          <w:sz w:val="28"/>
          <w:szCs w:val="28"/>
          <w:lang w:val="en-IN"/>
        </w:rPr>
      </w:pPr>
    </w:p>
    <w:p w14:paraId="304C193E" w14:textId="07369F1B" w:rsidR="00D97AB3" w:rsidRPr="000E178C" w:rsidRDefault="00D97AB3" w:rsidP="00D97AB3">
      <w:pPr>
        <w:rPr>
          <w:sz w:val="28"/>
          <w:szCs w:val="28"/>
        </w:rPr>
      </w:pPr>
      <w:r w:rsidRPr="000E178C">
        <w:rPr>
          <w:sz w:val="28"/>
          <w:szCs w:val="28"/>
        </w:rPr>
        <w:t>20  From the following balances of Anand</w:t>
      </w:r>
      <w:r w:rsidR="000E178C">
        <w:rPr>
          <w:sz w:val="28"/>
          <w:szCs w:val="28"/>
        </w:rPr>
        <w:t xml:space="preserve"> </w:t>
      </w:r>
      <w:r w:rsidRPr="000E178C">
        <w:rPr>
          <w:sz w:val="28"/>
          <w:szCs w:val="28"/>
        </w:rPr>
        <w:t>,prepare Trading Account,</w:t>
      </w:r>
      <w:r w:rsidR="000E178C">
        <w:rPr>
          <w:sz w:val="28"/>
          <w:szCs w:val="28"/>
        </w:rPr>
        <w:t xml:space="preserve"> </w:t>
      </w:r>
      <w:r w:rsidRPr="000E178C">
        <w:rPr>
          <w:sz w:val="28"/>
          <w:szCs w:val="28"/>
        </w:rPr>
        <w:t>Profit and Loss Account,</w:t>
      </w:r>
      <w:r w:rsidR="000E178C">
        <w:rPr>
          <w:sz w:val="28"/>
          <w:szCs w:val="28"/>
        </w:rPr>
        <w:t xml:space="preserve"> </w:t>
      </w:r>
      <w:r w:rsidRPr="000E178C">
        <w:rPr>
          <w:sz w:val="28"/>
          <w:szCs w:val="28"/>
        </w:rPr>
        <w:t>Balance Sheet as at 31st March ,2019:</w:t>
      </w:r>
    </w:p>
    <w:p w14:paraId="727121FB" w14:textId="77777777" w:rsidR="00D97AB3" w:rsidRPr="000E178C" w:rsidRDefault="00D97AB3" w:rsidP="00D97AB3">
      <w:pPr>
        <w:rPr>
          <w:sz w:val="28"/>
          <w:szCs w:val="28"/>
        </w:rPr>
      </w:pPr>
    </w:p>
    <w:p w14:paraId="79319ECE" w14:textId="77777777" w:rsidR="00D97AB3" w:rsidRPr="000E178C" w:rsidRDefault="00D97AB3" w:rsidP="00D97AB3">
      <w:pPr>
        <w:rPr>
          <w:sz w:val="28"/>
          <w:szCs w:val="28"/>
        </w:rPr>
      </w:pPr>
    </w:p>
    <w:p w14:paraId="7FA63227" w14:textId="77777777" w:rsidR="00D97AB3" w:rsidRPr="000E178C" w:rsidRDefault="00D97AB3" w:rsidP="00D97AB3">
      <w:pPr>
        <w:rPr>
          <w:sz w:val="28"/>
          <w:szCs w:val="28"/>
        </w:rPr>
      </w:pPr>
      <w:r w:rsidRPr="000E178C">
        <w:rPr>
          <w:sz w:val="28"/>
          <w:szCs w:val="28"/>
        </w:rPr>
        <w:t xml:space="preserve">Capital                                 3,60,000                Postage                                 2,730             </w:t>
      </w:r>
    </w:p>
    <w:p w14:paraId="25DF02F9" w14:textId="77777777" w:rsidR="00D97AB3" w:rsidRPr="000E178C" w:rsidRDefault="00D97AB3" w:rsidP="00D97AB3">
      <w:pPr>
        <w:rPr>
          <w:sz w:val="28"/>
          <w:szCs w:val="28"/>
        </w:rPr>
      </w:pPr>
      <w:r w:rsidRPr="000E178C">
        <w:rPr>
          <w:sz w:val="28"/>
          <w:szCs w:val="28"/>
        </w:rPr>
        <w:t>Creditors                              87,2000                 Bad Debts                             2,870</w:t>
      </w:r>
    </w:p>
    <w:p w14:paraId="7781C739" w14:textId="77777777" w:rsidR="00D97AB3" w:rsidRPr="000E178C" w:rsidRDefault="00D97AB3" w:rsidP="00D97AB3">
      <w:pPr>
        <w:rPr>
          <w:sz w:val="28"/>
          <w:szCs w:val="28"/>
        </w:rPr>
      </w:pPr>
      <w:r w:rsidRPr="000E178C">
        <w:rPr>
          <w:sz w:val="28"/>
          <w:szCs w:val="28"/>
        </w:rPr>
        <w:lastRenderedPageBreak/>
        <w:t>Bills Payable                        25,270                   Interest                                  12,950</w:t>
      </w:r>
    </w:p>
    <w:p w14:paraId="48C4BB76" w14:textId="126274B2" w:rsidR="00D97AB3" w:rsidRPr="000E178C" w:rsidRDefault="00D97AB3" w:rsidP="00D97AB3">
      <w:pPr>
        <w:rPr>
          <w:sz w:val="28"/>
          <w:szCs w:val="28"/>
        </w:rPr>
      </w:pPr>
      <w:r w:rsidRPr="000E178C">
        <w:rPr>
          <w:sz w:val="28"/>
          <w:szCs w:val="28"/>
        </w:rPr>
        <w:t xml:space="preserve">Sales                                    7,81,820               </w:t>
      </w:r>
      <w:r w:rsidR="00A26B5F">
        <w:rPr>
          <w:sz w:val="28"/>
          <w:szCs w:val="28"/>
        </w:rPr>
        <w:t xml:space="preserve">   </w:t>
      </w:r>
      <w:r w:rsidRPr="000E178C">
        <w:rPr>
          <w:sz w:val="28"/>
          <w:szCs w:val="28"/>
        </w:rPr>
        <w:t>Insurance                              4,170</w:t>
      </w:r>
    </w:p>
    <w:p w14:paraId="3E586B1E" w14:textId="587CAAC3" w:rsidR="00D97AB3" w:rsidRPr="000E178C" w:rsidRDefault="00D97AB3" w:rsidP="00D97AB3">
      <w:pPr>
        <w:rPr>
          <w:sz w:val="28"/>
          <w:szCs w:val="28"/>
        </w:rPr>
      </w:pPr>
      <w:r w:rsidRPr="000E178C">
        <w:rPr>
          <w:sz w:val="28"/>
          <w:szCs w:val="28"/>
        </w:rPr>
        <w:t xml:space="preserve">Bad Debts Recovered         1,750                   Machinery    </w:t>
      </w:r>
      <w:r w:rsidR="000E178C">
        <w:rPr>
          <w:sz w:val="28"/>
          <w:szCs w:val="28"/>
        </w:rPr>
        <w:t xml:space="preserve">                  </w:t>
      </w:r>
      <w:r w:rsidR="000E178C" w:rsidRPr="000E178C">
        <w:rPr>
          <w:sz w:val="28"/>
          <w:szCs w:val="28"/>
        </w:rPr>
        <w:t>1,00,000</w:t>
      </w:r>
      <w:r w:rsidRPr="000E178C">
        <w:rPr>
          <w:sz w:val="28"/>
          <w:szCs w:val="28"/>
        </w:rPr>
        <w:t xml:space="preserve">                         </w:t>
      </w:r>
    </w:p>
    <w:p w14:paraId="61124227" w14:textId="77777777" w:rsidR="00D97AB3" w:rsidRPr="000E178C" w:rsidRDefault="00D97AB3" w:rsidP="00D97AB3">
      <w:pPr>
        <w:rPr>
          <w:sz w:val="28"/>
          <w:szCs w:val="28"/>
        </w:rPr>
      </w:pPr>
      <w:r w:rsidRPr="000E178C">
        <w:rPr>
          <w:sz w:val="28"/>
          <w:szCs w:val="28"/>
        </w:rPr>
        <w:t>Loan                                    1,20,000                 Stock (Opening)                     99,450</w:t>
      </w:r>
    </w:p>
    <w:p w14:paraId="1480AD5C" w14:textId="77777777" w:rsidR="00D97AB3" w:rsidRPr="000E178C" w:rsidRDefault="00D97AB3" w:rsidP="00D97AB3">
      <w:pPr>
        <w:rPr>
          <w:sz w:val="28"/>
          <w:szCs w:val="28"/>
        </w:rPr>
      </w:pPr>
      <w:r w:rsidRPr="000E178C">
        <w:rPr>
          <w:sz w:val="28"/>
          <w:szCs w:val="28"/>
        </w:rPr>
        <w:t>Debtors                                38,850                   Purchase                                6,20,920</w:t>
      </w:r>
    </w:p>
    <w:p w14:paraId="27875813" w14:textId="14D78259" w:rsidR="00D97AB3" w:rsidRPr="000E178C" w:rsidRDefault="00D97AB3" w:rsidP="00D97AB3">
      <w:pPr>
        <w:rPr>
          <w:sz w:val="28"/>
          <w:szCs w:val="28"/>
        </w:rPr>
      </w:pPr>
      <w:r w:rsidRPr="000E178C">
        <w:rPr>
          <w:sz w:val="28"/>
          <w:szCs w:val="28"/>
        </w:rPr>
        <w:t xml:space="preserve">Salaries                               40,000                    Wages                                   </w:t>
      </w:r>
      <w:r w:rsidR="000E178C">
        <w:rPr>
          <w:sz w:val="28"/>
          <w:szCs w:val="28"/>
        </w:rPr>
        <w:t xml:space="preserve">  </w:t>
      </w:r>
      <w:r w:rsidRPr="000E178C">
        <w:rPr>
          <w:sz w:val="28"/>
          <w:szCs w:val="28"/>
        </w:rPr>
        <w:t xml:space="preserve"> 43,000</w:t>
      </w:r>
    </w:p>
    <w:p w14:paraId="0E4A867B" w14:textId="77777777" w:rsidR="00D97AB3" w:rsidRPr="000E178C" w:rsidRDefault="00D97AB3" w:rsidP="00D97AB3">
      <w:pPr>
        <w:rPr>
          <w:sz w:val="28"/>
          <w:szCs w:val="28"/>
        </w:rPr>
      </w:pPr>
      <w:r w:rsidRPr="000E178C">
        <w:rPr>
          <w:sz w:val="28"/>
          <w:szCs w:val="28"/>
        </w:rPr>
        <w:t>Discount                               10,000                   Building                                  2,37,800</w:t>
      </w:r>
    </w:p>
    <w:p w14:paraId="5C15CB4A" w14:textId="247718F5" w:rsidR="00D97AB3" w:rsidRPr="000E178C" w:rsidRDefault="00D97AB3" w:rsidP="00D97AB3">
      <w:pPr>
        <w:rPr>
          <w:sz w:val="28"/>
          <w:szCs w:val="28"/>
        </w:rPr>
      </w:pPr>
      <w:r w:rsidRPr="000E178C">
        <w:rPr>
          <w:sz w:val="28"/>
          <w:szCs w:val="28"/>
        </w:rPr>
        <w:t xml:space="preserve">                                                                          </w:t>
      </w:r>
      <w:r w:rsidR="00A26B5F">
        <w:rPr>
          <w:sz w:val="28"/>
          <w:szCs w:val="28"/>
        </w:rPr>
        <w:t xml:space="preserve"> </w:t>
      </w:r>
      <w:r w:rsidRPr="000E178C">
        <w:rPr>
          <w:sz w:val="28"/>
          <w:szCs w:val="28"/>
        </w:rPr>
        <w:t xml:space="preserve"> Selling Expenses                   1,750</w:t>
      </w:r>
    </w:p>
    <w:p w14:paraId="4B24AEF9" w14:textId="77777777" w:rsidR="00D97AB3" w:rsidRPr="000E178C" w:rsidRDefault="00D97AB3" w:rsidP="00D97AB3">
      <w:pPr>
        <w:rPr>
          <w:sz w:val="28"/>
          <w:szCs w:val="28"/>
        </w:rPr>
      </w:pPr>
      <w:r w:rsidRPr="000E178C">
        <w:rPr>
          <w:sz w:val="28"/>
          <w:szCs w:val="28"/>
        </w:rPr>
        <w:t xml:space="preserve">                                                                           Fixtures and Fitting                1,61,550</w:t>
      </w:r>
    </w:p>
    <w:p w14:paraId="59595F2C" w14:textId="77777777" w:rsidR="00D97AB3" w:rsidRPr="000E178C" w:rsidRDefault="00D97AB3" w:rsidP="00D97AB3">
      <w:pPr>
        <w:rPr>
          <w:sz w:val="28"/>
          <w:szCs w:val="28"/>
        </w:rPr>
      </w:pPr>
    </w:p>
    <w:p w14:paraId="54A4F738" w14:textId="77777777" w:rsidR="00D97AB3" w:rsidRPr="000E178C" w:rsidRDefault="00D97AB3" w:rsidP="00D97AB3">
      <w:pPr>
        <w:rPr>
          <w:sz w:val="28"/>
          <w:szCs w:val="28"/>
        </w:rPr>
      </w:pPr>
    </w:p>
    <w:p w14:paraId="57AD102F" w14:textId="08052F4C" w:rsidR="00D97AB3" w:rsidRDefault="00D97AB3" w:rsidP="00D97AB3">
      <w:pPr>
        <w:rPr>
          <w:sz w:val="28"/>
          <w:szCs w:val="28"/>
        </w:rPr>
      </w:pPr>
      <w:r w:rsidRPr="000E178C">
        <w:rPr>
          <w:sz w:val="28"/>
          <w:szCs w:val="28"/>
        </w:rPr>
        <w:t>Values of goods on hand (31st March,2019) was Rs 1,43,000</w:t>
      </w:r>
    </w:p>
    <w:p w14:paraId="49F4243E" w14:textId="27BDB0D7" w:rsidR="00A26B5F" w:rsidRPr="000E178C" w:rsidRDefault="00A26B5F" w:rsidP="00D97AB3">
      <w:pPr>
        <w:rPr>
          <w:sz w:val="28"/>
          <w:szCs w:val="28"/>
        </w:rPr>
      </w:pPr>
      <w:r>
        <w:rPr>
          <w:sz w:val="28"/>
          <w:szCs w:val="28"/>
        </w:rPr>
        <w:t>( Closing Stock)</w:t>
      </w:r>
    </w:p>
    <w:p w14:paraId="2552CA0C" w14:textId="77777777" w:rsidR="00D97AB3" w:rsidRPr="000E178C" w:rsidRDefault="00D97AB3" w:rsidP="00D97AB3">
      <w:pPr>
        <w:rPr>
          <w:sz w:val="28"/>
          <w:szCs w:val="28"/>
        </w:rPr>
      </w:pPr>
    </w:p>
    <w:p w14:paraId="741DE235" w14:textId="77777777" w:rsidR="00D97AB3" w:rsidRPr="000E178C" w:rsidRDefault="00D97AB3" w:rsidP="00D97AB3">
      <w:pPr>
        <w:rPr>
          <w:sz w:val="28"/>
          <w:szCs w:val="28"/>
        </w:rPr>
      </w:pPr>
      <w:r w:rsidRPr="000E178C">
        <w:rPr>
          <w:sz w:val="28"/>
          <w:szCs w:val="28"/>
        </w:rPr>
        <w:t>Gross Profit=Rs 1,61,450  Net Profit=Rs 88,730     Balance Sheet= Rs 6,81,200</w:t>
      </w:r>
    </w:p>
    <w:p w14:paraId="397BFFC5" w14:textId="133DCE95" w:rsidR="00D97AB3" w:rsidRDefault="00D97AB3" w:rsidP="00D97AB3">
      <w:r>
        <w:t>Soln.</w:t>
      </w:r>
    </w:p>
    <w:p w14:paraId="452AD54A" w14:textId="2632205E" w:rsidR="00983123" w:rsidRDefault="00983123" w:rsidP="00D97AB3"/>
    <w:p w14:paraId="650FED6C" w14:textId="77777777" w:rsidR="00D97AB3" w:rsidRDefault="00D97AB3" w:rsidP="00D97AB3"/>
    <w:p w14:paraId="2F1445AA" w14:textId="6E213698" w:rsidR="00D97AB3" w:rsidRPr="000E178C" w:rsidRDefault="00D97AB3" w:rsidP="00D97AB3">
      <w:pPr>
        <w:rPr>
          <w:sz w:val="28"/>
          <w:szCs w:val="28"/>
        </w:rPr>
      </w:pPr>
      <w:r w:rsidRPr="000E178C">
        <w:rPr>
          <w:sz w:val="28"/>
          <w:szCs w:val="28"/>
        </w:rPr>
        <w:t>23  From the following balances,</w:t>
      </w:r>
      <w:r w:rsidR="000E178C">
        <w:rPr>
          <w:sz w:val="28"/>
          <w:szCs w:val="28"/>
        </w:rPr>
        <w:t xml:space="preserve"> </w:t>
      </w:r>
      <w:r w:rsidRPr="000E178C">
        <w:rPr>
          <w:sz w:val="28"/>
          <w:szCs w:val="28"/>
        </w:rPr>
        <w:t xml:space="preserve">prepare Trading and Profit and Loss Account and Balance Sheet:  </w:t>
      </w:r>
    </w:p>
    <w:p w14:paraId="37C16725" w14:textId="77777777" w:rsidR="00D97AB3" w:rsidRPr="000E178C" w:rsidRDefault="00D97AB3" w:rsidP="00D97AB3">
      <w:pPr>
        <w:rPr>
          <w:sz w:val="28"/>
          <w:szCs w:val="28"/>
        </w:rPr>
      </w:pPr>
    </w:p>
    <w:p w14:paraId="119ECEDC" w14:textId="77777777" w:rsidR="00D97AB3" w:rsidRPr="000E178C" w:rsidRDefault="00D97AB3" w:rsidP="00D97AB3">
      <w:pPr>
        <w:rPr>
          <w:sz w:val="28"/>
          <w:szCs w:val="28"/>
        </w:rPr>
      </w:pPr>
      <w:r w:rsidRPr="000E178C">
        <w:rPr>
          <w:sz w:val="28"/>
          <w:szCs w:val="28"/>
        </w:rPr>
        <w:t>Machinery                    2,00,000                         Opening Stock               2,00,000</w:t>
      </w:r>
    </w:p>
    <w:p w14:paraId="14728E4A" w14:textId="77777777" w:rsidR="00D97AB3" w:rsidRPr="000E178C" w:rsidRDefault="00D97AB3" w:rsidP="00D97AB3">
      <w:pPr>
        <w:rPr>
          <w:sz w:val="28"/>
          <w:szCs w:val="28"/>
        </w:rPr>
      </w:pPr>
      <w:r w:rsidRPr="000E178C">
        <w:rPr>
          <w:sz w:val="28"/>
          <w:szCs w:val="28"/>
        </w:rPr>
        <w:t>Building                       1,50,000                           Rent                              45,000</w:t>
      </w:r>
    </w:p>
    <w:p w14:paraId="09C9617C" w14:textId="77777777" w:rsidR="00D97AB3" w:rsidRPr="000E178C" w:rsidRDefault="00D97AB3" w:rsidP="00D97AB3">
      <w:pPr>
        <w:rPr>
          <w:sz w:val="28"/>
          <w:szCs w:val="28"/>
        </w:rPr>
      </w:pPr>
      <w:r w:rsidRPr="000E178C">
        <w:rPr>
          <w:sz w:val="28"/>
          <w:szCs w:val="28"/>
        </w:rPr>
        <w:t>Debtors                        2,70,000                         Sundry Expenses          20,000</w:t>
      </w:r>
    </w:p>
    <w:p w14:paraId="0DAD9928" w14:textId="77777777" w:rsidR="00D97AB3" w:rsidRPr="000E178C" w:rsidRDefault="00D97AB3" w:rsidP="00D97AB3">
      <w:pPr>
        <w:rPr>
          <w:sz w:val="28"/>
          <w:szCs w:val="28"/>
        </w:rPr>
      </w:pPr>
      <w:r w:rsidRPr="000E178C">
        <w:rPr>
          <w:sz w:val="28"/>
          <w:szCs w:val="28"/>
        </w:rPr>
        <w:lastRenderedPageBreak/>
        <w:t>Drawing                       90,000                            Carriage                        15,000</w:t>
      </w:r>
    </w:p>
    <w:p w14:paraId="57D95578" w14:textId="77777777" w:rsidR="00D97AB3" w:rsidRPr="000E178C" w:rsidRDefault="00D97AB3" w:rsidP="00D97AB3">
      <w:pPr>
        <w:rPr>
          <w:sz w:val="28"/>
          <w:szCs w:val="28"/>
        </w:rPr>
      </w:pPr>
      <w:r w:rsidRPr="000E178C">
        <w:rPr>
          <w:sz w:val="28"/>
          <w:szCs w:val="28"/>
        </w:rPr>
        <w:t>Purchases                   9,50,000                         Capital                           10,00,000</w:t>
      </w:r>
    </w:p>
    <w:p w14:paraId="47B0B070" w14:textId="1D46E369" w:rsidR="00D97AB3" w:rsidRPr="000E178C" w:rsidRDefault="00D97AB3" w:rsidP="00D97AB3">
      <w:pPr>
        <w:rPr>
          <w:sz w:val="28"/>
          <w:szCs w:val="28"/>
        </w:rPr>
      </w:pPr>
      <w:r w:rsidRPr="000E178C">
        <w:rPr>
          <w:sz w:val="28"/>
          <w:szCs w:val="28"/>
        </w:rPr>
        <w:t xml:space="preserve">Wages                         5,00,000                       </w:t>
      </w:r>
      <w:r w:rsidR="00401F74">
        <w:rPr>
          <w:sz w:val="28"/>
          <w:szCs w:val="28"/>
        </w:rPr>
        <w:t xml:space="preserve">  </w:t>
      </w:r>
      <w:r w:rsidRPr="000E178C">
        <w:rPr>
          <w:sz w:val="28"/>
          <w:szCs w:val="28"/>
        </w:rPr>
        <w:t xml:space="preserve"> Creditors                        1,40,000</w:t>
      </w:r>
    </w:p>
    <w:p w14:paraId="606D9C57" w14:textId="438EF874" w:rsidR="00D97AB3" w:rsidRPr="000E178C" w:rsidRDefault="00D97AB3" w:rsidP="00D97AB3">
      <w:pPr>
        <w:rPr>
          <w:sz w:val="28"/>
          <w:szCs w:val="28"/>
        </w:rPr>
      </w:pPr>
      <w:r w:rsidRPr="000E178C">
        <w:rPr>
          <w:sz w:val="28"/>
          <w:szCs w:val="28"/>
        </w:rPr>
        <w:t xml:space="preserve">Bad debts                    10,000                           </w:t>
      </w:r>
      <w:r w:rsidR="00401F74">
        <w:rPr>
          <w:sz w:val="28"/>
          <w:szCs w:val="28"/>
        </w:rPr>
        <w:t xml:space="preserve"> </w:t>
      </w:r>
      <w:r w:rsidRPr="000E178C">
        <w:rPr>
          <w:sz w:val="28"/>
          <w:szCs w:val="28"/>
        </w:rPr>
        <w:t xml:space="preserve"> Sales                              14,50,000</w:t>
      </w:r>
    </w:p>
    <w:p w14:paraId="6813A5C5" w14:textId="77777777" w:rsidR="00D97AB3" w:rsidRPr="000E178C" w:rsidRDefault="00D97AB3" w:rsidP="00D97AB3">
      <w:pPr>
        <w:rPr>
          <w:sz w:val="28"/>
          <w:szCs w:val="28"/>
        </w:rPr>
      </w:pPr>
      <w:r w:rsidRPr="000E178C">
        <w:rPr>
          <w:sz w:val="28"/>
          <w:szCs w:val="28"/>
        </w:rPr>
        <w:t>Bank                            1,50,000                        Commission   (Cr)                 10,000</w:t>
      </w:r>
    </w:p>
    <w:p w14:paraId="54CB738C" w14:textId="77777777" w:rsidR="00D97AB3" w:rsidRDefault="00D97AB3" w:rsidP="00D97AB3"/>
    <w:p w14:paraId="1C1C9ACD" w14:textId="77777777" w:rsidR="00D97AB3" w:rsidRDefault="00D97AB3" w:rsidP="00D97AB3"/>
    <w:p w14:paraId="106B7541" w14:textId="3EDAB4E3" w:rsidR="00D97AB3" w:rsidRPr="000E178C" w:rsidRDefault="00D97AB3" w:rsidP="00D97AB3">
      <w:pPr>
        <w:rPr>
          <w:sz w:val="28"/>
          <w:szCs w:val="28"/>
        </w:rPr>
      </w:pPr>
      <w:r w:rsidRPr="000E178C">
        <w:rPr>
          <w:sz w:val="28"/>
          <w:szCs w:val="28"/>
        </w:rPr>
        <w:t>Closing Stock was valued at Rs 70,000 but its net realizable value was estimated at Rs 60,000</w:t>
      </w:r>
      <w:r w:rsidR="00E05B61">
        <w:rPr>
          <w:sz w:val="28"/>
          <w:szCs w:val="28"/>
        </w:rPr>
        <w:t>.  Hint : which ever is less</w:t>
      </w:r>
    </w:p>
    <w:p w14:paraId="057DFCBC" w14:textId="77777777" w:rsidR="00D97AB3" w:rsidRPr="000E178C" w:rsidRDefault="00D97AB3" w:rsidP="00D97AB3">
      <w:pPr>
        <w:rPr>
          <w:sz w:val="28"/>
          <w:szCs w:val="28"/>
        </w:rPr>
      </w:pPr>
    </w:p>
    <w:p w14:paraId="4D555BAA" w14:textId="77777777" w:rsidR="00D97AB3" w:rsidRPr="000E178C" w:rsidRDefault="00D97AB3" w:rsidP="00D97AB3">
      <w:pPr>
        <w:rPr>
          <w:ins w:id="2" w:author="Account T class" w:date="2020-10-04T04:52:00Z"/>
          <w:sz w:val="28"/>
          <w:szCs w:val="28"/>
        </w:rPr>
      </w:pPr>
      <w:r w:rsidRPr="000E178C">
        <w:rPr>
          <w:sz w:val="28"/>
          <w:szCs w:val="28"/>
        </w:rPr>
        <w:t xml:space="preserve">Gross Loss =Rs1,55,000 Net Loss=Rs 2,20,000 Balance Sheet=Rs 8,30,000 </w:t>
      </w:r>
    </w:p>
    <w:p w14:paraId="5EAA5868" w14:textId="77777777" w:rsidR="00D97AB3" w:rsidRDefault="00D97AB3" w:rsidP="00D97AB3">
      <w:pPr>
        <w:rPr>
          <w:ins w:id="3" w:author="Account T class" w:date="2020-10-04T04:52:00Z"/>
        </w:rPr>
      </w:pPr>
    </w:p>
    <w:p w14:paraId="480E6AD8" w14:textId="77777777" w:rsidR="00D97AB3" w:rsidRDefault="00D97AB3" w:rsidP="00D97AB3">
      <w:pPr>
        <w:rPr>
          <w:ins w:id="4" w:author="Account T class" w:date="2020-10-04T04:52:00Z"/>
        </w:rPr>
      </w:pPr>
    </w:p>
    <w:p w14:paraId="6C25AADF" w14:textId="77777777" w:rsidR="00D97AB3" w:rsidRDefault="00D97AB3" w:rsidP="00D97AB3">
      <w:pPr>
        <w:rPr>
          <w:ins w:id="5" w:author="Account T class" w:date="2020-10-04T04:52:00Z"/>
        </w:rPr>
      </w:pPr>
      <w:ins w:id="6" w:author="Account T class" w:date="2020-10-04T04:52:00Z">
        <w:r>
          <w:t xml:space="preserve">Son. </w:t>
        </w:r>
      </w:ins>
      <w:r>
        <w:t xml:space="preserve">  </w:t>
      </w:r>
    </w:p>
    <w:p w14:paraId="7C191502" w14:textId="77777777" w:rsidR="00D97AB3" w:rsidRDefault="00D97AB3" w:rsidP="00D97AB3">
      <w:r>
        <w:t xml:space="preserve">            Dr                     Trading and Profit and Loss Account                         Cr</w:t>
      </w:r>
    </w:p>
    <w:tbl>
      <w:tblPr>
        <w:tblStyle w:val="TableGrid"/>
        <w:tblW w:w="0" w:type="auto"/>
        <w:tblLook w:val="04A0" w:firstRow="1" w:lastRow="0" w:firstColumn="1" w:lastColumn="0" w:noHBand="0" w:noVBand="1"/>
      </w:tblPr>
      <w:tblGrid>
        <w:gridCol w:w="3099"/>
        <w:gridCol w:w="1519"/>
        <w:gridCol w:w="3021"/>
        <w:gridCol w:w="1603"/>
      </w:tblGrid>
      <w:tr w:rsidR="00D97AB3" w14:paraId="1A871A59" w14:textId="77777777" w:rsidTr="00D174DA">
        <w:tc>
          <w:tcPr>
            <w:tcW w:w="3145" w:type="dxa"/>
          </w:tcPr>
          <w:p w14:paraId="6947F26C" w14:textId="77777777" w:rsidR="00D97AB3" w:rsidRDefault="00D97AB3" w:rsidP="00D174DA">
            <w:r>
              <w:t>Par….</w:t>
            </w:r>
          </w:p>
        </w:tc>
        <w:tc>
          <w:tcPr>
            <w:tcW w:w="1529" w:type="dxa"/>
          </w:tcPr>
          <w:p w14:paraId="082C0D74" w14:textId="77777777" w:rsidR="00D97AB3" w:rsidRDefault="00D97AB3" w:rsidP="00D174DA">
            <w:r>
              <w:t>Rs</w:t>
            </w:r>
          </w:p>
        </w:tc>
        <w:tc>
          <w:tcPr>
            <w:tcW w:w="3061" w:type="dxa"/>
          </w:tcPr>
          <w:p w14:paraId="1D0CC40E" w14:textId="77777777" w:rsidR="00D97AB3" w:rsidRDefault="00D97AB3" w:rsidP="00D174DA">
            <w:r>
              <w:t>Par…</w:t>
            </w:r>
          </w:p>
        </w:tc>
        <w:tc>
          <w:tcPr>
            <w:tcW w:w="1615" w:type="dxa"/>
          </w:tcPr>
          <w:p w14:paraId="0DCA074F" w14:textId="77777777" w:rsidR="00D97AB3" w:rsidRDefault="00D97AB3" w:rsidP="00D174DA">
            <w:r>
              <w:t>Rs</w:t>
            </w:r>
          </w:p>
        </w:tc>
      </w:tr>
      <w:tr w:rsidR="00D97AB3" w14:paraId="59F6E886" w14:textId="77777777" w:rsidTr="00D174DA">
        <w:tc>
          <w:tcPr>
            <w:tcW w:w="3145" w:type="dxa"/>
          </w:tcPr>
          <w:p w14:paraId="4C0A8818" w14:textId="77777777" w:rsidR="00D97AB3" w:rsidRDefault="00D97AB3" w:rsidP="00D174DA">
            <w:r>
              <w:t xml:space="preserve">To Opening Stock       </w:t>
            </w:r>
          </w:p>
          <w:p w14:paraId="4B13F0A9" w14:textId="77777777" w:rsidR="00D97AB3" w:rsidRDefault="00D97AB3" w:rsidP="00D174DA">
            <w:r>
              <w:t xml:space="preserve">To Purchases    </w:t>
            </w:r>
          </w:p>
          <w:p w14:paraId="57046B78" w14:textId="77777777" w:rsidR="00D97AB3" w:rsidRDefault="00D97AB3" w:rsidP="00D174DA">
            <w:r>
              <w:t xml:space="preserve">To Wages </w:t>
            </w:r>
          </w:p>
          <w:p w14:paraId="5F9BBFE5" w14:textId="77777777" w:rsidR="00D97AB3" w:rsidRDefault="00D97AB3" w:rsidP="00D174DA">
            <w:r>
              <w:t>To Carriage</w:t>
            </w:r>
          </w:p>
          <w:p w14:paraId="751DA435" w14:textId="77777777" w:rsidR="00D97AB3" w:rsidRDefault="00D97AB3" w:rsidP="00D174DA"/>
        </w:tc>
        <w:tc>
          <w:tcPr>
            <w:tcW w:w="1529" w:type="dxa"/>
          </w:tcPr>
          <w:p w14:paraId="0D31744D" w14:textId="77777777" w:rsidR="00D97AB3" w:rsidRDefault="00D97AB3" w:rsidP="00D174DA">
            <w:r>
              <w:t>2,00,000</w:t>
            </w:r>
          </w:p>
          <w:p w14:paraId="3D4768F1" w14:textId="77777777" w:rsidR="00D97AB3" w:rsidRDefault="00D97AB3" w:rsidP="00D174DA">
            <w:r>
              <w:t>9,50,000</w:t>
            </w:r>
          </w:p>
          <w:p w14:paraId="7791BD83" w14:textId="77777777" w:rsidR="00D97AB3" w:rsidRDefault="00D97AB3" w:rsidP="00D174DA">
            <w:r>
              <w:t xml:space="preserve">5,00,000 </w:t>
            </w:r>
          </w:p>
          <w:p w14:paraId="2D20543C" w14:textId="77777777" w:rsidR="00D97AB3" w:rsidRDefault="00D97AB3" w:rsidP="00D174DA">
            <w:r>
              <w:t xml:space="preserve">   15,000                           </w:t>
            </w:r>
          </w:p>
        </w:tc>
        <w:tc>
          <w:tcPr>
            <w:tcW w:w="3061" w:type="dxa"/>
          </w:tcPr>
          <w:p w14:paraId="4C4C4F33" w14:textId="77777777" w:rsidR="00D97AB3" w:rsidRDefault="00D97AB3" w:rsidP="00D174DA">
            <w:r>
              <w:t>By Sales</w:t>
            </w:r>
          </w:p>
          <w:p w14:paraId="2687235B" w14:textId="77777777" w:rsidR="00D97AB3" w:rsidRDefault="00D97AB3" w:rsidP="00D174DA">
            <w:r>
              <w:t>By Closing Stock</w:t>
            </w:r>
          </w:p>
          <w:p w14:paraId="29642D02" w14:textId="5D16AC50" w:rsidR="00D97AB3" w:rsidRDefault="00D97AB3" w:rsidP="00D174DA">
            <w:r>
              <w:t>By Gross Loss</w:t>
            </w:r>
            <w:r w:rsidR="0027520D">
              <w:t xml:space="preserve"> (Dr- Cr)</w:t>
            </w:r>
          </w:p>
        </w:tc>
        <w:tc>
          <w:tcPr>
            <w:tcW w:w="1615" w:type="dxa"/>
          </w:tcPr>
          <w:p w14:paraId="031F5C21" w14:textId="77777777" w:rsidR="00D97AB3" w:rsidRDefault="00D97AB3" w:rsidP="00D174DA">
            <w:r>
              <w:t>14,50,000</w:t>
            </w:r>
          </w:p>
          <w:p w14:paraId="651E0C84" w14:textId="77777777" w:rsidR="00D97AB3" w:rsidRDefault="00D97AB3" w:rsidP="00D174DA">
            <w:r>
              <w:t xml:space="preserve">     60,000</w:t>
            </w:r>
          </w:p>
          <w:p w14:paraId="4CD31C71" w14:textId="77777777" w:rsidR="00D97AB3" w:rsidRDefault="00D97AB3" w:rsidP="00D174DA">
            <w:r>
              <w:t>1,55,000</w:t>
            </w:r>
          </w:p>
        </w:tc>
      </w:tr>
      <w:tr w:rsidR="00D97AB3" w14:paraId="2FE2FCAC" w14:textId="77777777" w:rsidTr="00D174DA">
        <w:tc>
          <w:tcPr>
            <w:tcW w:w="3145" w:type="dxa"/>
          </w:tcPr>
          <w:p w14:paraId="704355D6" w14:textId="77777777" w:rsidR="00D97AB3" w:rsidRDefault="00D97AB3" w:rsidP="00D174DA"/>
        </w:tc>
        <w:tc>
          <w:tcPr>
            <w:tcW w:w="1529" w:type="dxa"/>
          </w:tcPr>
          <w:p w14:paraId="6240E7EE" w14:textId="77777777" w:rsidR="00D97AB3" w:rsidRDefault="00D97AB3" w:rsidP="00D174DA">
            <w:r>
              <w:t>16,65,000</w:t>
            </w:r>
          </w:p>
        </w:tc>
        <w:tc>
          <w:tcPr>
            <w:tcW w:w="3061" w:type="dxa"/>
          </w:tcPr>
          <w:p w14:paraId="6F0E7298" w14:textId="77777777" w:rsidR="00D97AB3" w:rsidRDefault="00D97AB3" w:rsidP="00D174DA"/>
        </w:tc>
        <w:tc>
          <w:tcPr>
            <w:tcW w:w="1615" w:type="dxa"/>
          </w:tcPr>
          <w:p w14:paraId="184F28F5" w14:textId="77777777" w:rsidR="00D97AB3" w:rsidRDefault="00D97AB3" w:rsidP="00D174DA">
            <w:r>
              <w:t>16,65,000</w:t>
            </w:r>
          </w:p>
        </w:tc>
      </w:tr>
      <w:tr w:rsidR="00D97AB3" w14:paraId="5E062B0F" w14:textId="77777777" w:rsidTr="00D174DA">
        <w:tc>
          <w:tcPr>
            <w:tcW w:w="3145" w:type="dxa"/>
          </w:tcPr>
          <w:p w14:paraId="320418C5" w14:textId="77777777" w:rsidR="00D97AB3" w:rsidRDefault="00D97AB3" w:rsidP="00D174DA">
            <w:r>
              <w:t>To Gross Loss</w:t>
            </w:r>
          </w:p>
          <w:p w14:paraId="6236FF94" w14:textId="77777777" w:rsidR="00D97AB3" w:rsidRDefault="00D97AB3" w:rsidP="00D174DA">
            <w:r>
              <w:t xml:space="preserve">To Bad debts      </w:t>
            </w:r>
          </w:p>
          <w:p w14:paraId="72F7AB93" w14:textId="77777777" w:rsidR="00D97AB3" w:rsidRDefault="00D97AB3" w:rsidP="00D174DA">
            <w:r>
              <w:t xml:space="preserve">To Rent     </w:t>
            </w:r>
          </w:p>
          <w:p w14:paraId="227E2C4D" w14:textId="77777777" w:rsidR="00D97AB3" w:rsidRDefault="00D97AB3" w:rsidP="00D174DA">
            <w:r>
              <w:t xml:space="preserve">To Sundry Expenses            </w:t>
            </w:r>
          </w:p>
          <w:p w14:paraId="5D76503A" w14:textId="77777777" w:rsidR="00D97AB3" w:rsidRDefault="00D97AB3" w:rsidP="00D174DA">
            <w:r>
              <w:t xml:space="preserve">       </w:t>
            </w:r>
          </w:p>
        </w:tc>
        <w:tc>
          <w:tcPr>
            <w:tcW w:w="1529" w:type="dxa"/>
          </w:tcPr>
          <w:p w14:paraId="1EF09B23" w14:textId="77777777" w:rsidR="00D97AB3" w:rsidRDefault="00D97AB3" w:rsidP="00D174DA">
            <w:r>
              <w:t>1,55,000</w:t>
            </w:r>
          </w:p>
          <w:p w14:paraId="0F7C4DEF" w14:textId="77777777" w:rsidR="00D97AB3" w:rsidRDefault="00D97AB3" w:rsidP="00D174DA">
            <w:r>
              <w:t xml:space="preserve">   10,000</w:t>
            </w:r>
          </w:p>
          <w:p w14:paraId="2EC6707D" w14:textId="77777777" w:rsidR="00D97AB3" w:rsidRDefault="00D97AB3" w:rsidP="00D174DA">
            <w:r>
              <w:t xml:space="preserve">   45,000</w:t>
            </w:r>
          </w:p>
          <w:p w14:paraId="0DD63AC3" w14:textId="77777777" w:rsidR="00D97AB3" w:rsidRDefault="00D97AB3" w:rsidP="00D174DA">
            <w:r>
              <w:t xml:space="preserve">   20,000</w:t>
            </w:r>
          </w:p>
        </w:tc>
        <w:tc>
          <w:tcPr>
            <w:tcW w:w="3061" w:type="dxa"/>
          </w:tcPr>
          <w:p w14:paraId="6E990C06" w14:textId="77777777" w:rsidR="00D97AB3" w:rsidRDefault="00D97AB3" w:rsidP="00D174DA">
            <w:r>
              <w:t xml:space="preserve">By Commission   (Cr)  </w:t>
            </w:r>
          </w:p>
          <w:p w14:paraId="006F436F" w14:textId="77777777" w:rsidR="00D97AB3" w:rsidRDefault="00D97AB3" w:rsidP="00D174DA"/>
          <w:p w14:paraId="477AB98A" w14:textId="7F410F8D" w:rsidR="00D97AB3" w:rsidRDefault="00D97AB3" w:rsidP="00D174DA">
            <w:r>
              <w:t xml:space="preserve">By Net Loss  </w:t>
            </w:r>
            <w:r w:rsidR="0027520D">
              <w:t xml:space="preserve"> (Dr – Cr)</w:t>
            </w:r>
            <w:r>
              <w:t xml:space="preserve">             </w:t>
            </w:r>
          </w:p>
        </w:tc>
        <w:tc>
          <w:tcPr>
            <w:tcW w:w="1615" w:type="dxa"/>
          </w:tcPr>
          <w:p w14:paraId="4A2CB029" w14:textId="77777777" w:rsidR="00D97AB3" w:rsidRDefault="00D97AB3" w:rsidP="00D174DA">
            <w:r>
              <w:t>10,000</w:t>
            </w:r>
          </w:p>
          <w:p w14:paraId="2F6EEFB5" w14:textId="77777777" w:rsidR="00D97AB3" w:rsidRDefault="00D97AB3" w:rsidP="00D174DA"/>
          <w:p w14:paraId="4DEED249" w14:textId="77777777" w:rsidR="00D97AB3" w:rsidRDefault="00D97AB3" w:rsidP="00D174DA">
            <w:r>
              <w:t>2,20,000</w:t>
            </w:r>
          </w:p>
        </w:tc>
      </w:tr>
      <w:tr w:rsidR="00D97AB3" w14:paraId="43818EFA" w14:textId="77777777" w:rsidTr="00D174DA">
        <w:tc>
          <w:tcPr>
            <w:tcW w:w="3145" w:type="dxa"/>
          </w:tcPr>
          <w:p w14:paraId="2DAED7E9" w14:textId="77777777" w:rsidR="00D97AB3" w:rsidRDefault="00D97AB3" w:rsidP="00D174DA"/>
        </w:tc>
        <w:tc>
          <w:tcPr>
            <w:tcW w:w="1529" w:type="dxa"/>
          </w:tcPr>
          <w:p w14:paraId="279DC9FB" w14:textId="77777777" w:rsidR="00D97AB3" w:rsidRDefault="00D97AB3" w:rsidP="00D174DA">
            <w:r>
              <w:t>2,30,000</w:t>
            </w:r>
          </w:p>
        </w:tc>
        <w:tc>
          <w:tcPr>
            <w:tcW w:w="3061" w:type="dxa"/>
          </w:tcPr>
          <w:p w14:paraId="6B5A6ED5" w14:textId="77777777" w:rsidR="00D97AB3" w:rsidRDefault="00D97AB3" w:rsidP="00D174DA"/>
        </w:tc>
        <w:tc>
          <w:tcPr>
            <w:tcW w:w="1615" w:type="dxa"/>
          </w:tcPr>
          <w:p w14:paraId="075ADA9E" w14:textId="77777777" w:rsidR="00D97AB3" w:rsidRDefault="00D97AB3" w:rsidP="00D174DA">
            <w:r>
              <w:t>2,30,000</w:t>
            </w:r>
          </w:p>
        </w:tc>
      </w:tr>
    </w:tbl>
    <w:p w14:paraId="5C56F3C5" w14:textId="77777777" w:rsidR="00D97AB3" w:rsidRDefault="00D97AB3" w:rsidP="00D97AB3">
      <w:pPr>
        <w:tabs>
          <w:tab w:val="left" w:pos="4680"/>
        </w:tabs>
      </w:pPr>
      <w:r>
        <w:t>Cr 15,10,000 – Dr 16,65,000 = Gross Loss</w:t>
      </w:r>
      <w:r>
        <w:tab/>
      </w:r>
    </w:p>
    <w:p w14:paraId="0ED2BC70" w14:textId="77777777" w:rsidR="00D97AB3" w:rsidRDefault="00D97AB3" w:rsidP="00D97AB3">
      <w:pPr>
        <w:tabs>
          <w:tab w:val="left" w:pos="4680"/>
        </w:tabs>
      </w:pPr>
    </w:p>
    <w:p w14:paraId="4593CF6E" w14:textId="77777777" w:rsidR="00D97AB3" w:rsidRDefault="00D97AB3" w:rsidP="00D97AB3">
      <w:pPr>
        <w:tabs>
          <w:tab w:val="left" w:pos="4680"/>
        </w:tabs>
      </w:pPr>
      <w:r>
        <w:t xml:space="preserve">                                             Balance – Sheet</w:t>
      </w:r>
    </w:p>
    <w:tbl>
      <w:tblPr>
        <w:tblStyle w:val="TableGrid"/>
        <w:tblW w:w="0" w:type="auto"/>
        <w:tblLook w:val="04A0" w:firstRow="1" w:lastRow="0" w:firstColumn="1" w:lastColumn="0" w:noHBand="0" w:noVBand="1"/>
      </w:tblPr>
      <w:tblGrid>
        <w:gridCol w:w="3013"/>
        <w:gridCol w:w="1606"/>
        <w:gridCol w:w="3021"/>
        <w:gridCol w:w="1602"/>
      </w:tblGrid>
      <w:tr w:rsidR="00D97AB3" w14:paraId="737675CF" w14:textId="77777777" w:rsidTr="00D174DA">
        <w:tc>
          <w:tcPr>
            <w:tcW w:w="3055" w:type="dxa"/>
          </w:tcPr>
          <w:p w14:paraId="52899862" w14:textId="459F128A" w:rsidR="00D97AB3" w:rsidRDefault="00D97AB3" w:rsidP="00D174DA">
            <w:pPr>
              <w:tabs>
                <w:tab w:val="left" w:pos="4680"/>
              </w:tabs>
            </w:pPr>
            <w:r>
              <w:t>Liabilities</w:t>
            </w:r>
            <w:r w:rsidR="0027520D">
              <w:t xml:space="preserve"> ( Cr) </w:t>
            </w:r>
          </w:p>
        </w:tc>
        <w:tc>
          <w:tcPr>
            <w:tcW w:w="1619" w:type="dxa"/>
          </w:tcPr>
          <w:p w14:paraId="03A7D740" w14:textId="77777777" w:rsidR="00D97AB3" w:rsidRDefault="00D97AB3" w:rsidP="00D174DA">
            <w:pPr>
              <w:tabs>
                <w:tab w:val="left" w:pos="4680"/>
              </w:tabs>
            </w:pPr>
            <w:r>
              <w:t>Rs</w:t>
            </w:r>
          </w:p>
        </w:tc>
        <w:tc>
          <w:tcPr>
            <w:tcW w:w="3061" w:type="dxa"/>
          </w:tcPr>
          <w:p w14:paraId="58F95816" w14:textId="2A395105" w:rsidR="00D97AB3" w:rsidRDefault="00D97AB3" w:rsidP="00D174DA">
            <w:pPr>
              <w:tabs>
                <w:tab w:val="left" w:pos="4680"/>
              </w:tabs>
            </w:pPr>
            <w:r>
              <w:t>Assets</w:t>
            </w:r>
            <w:r w:rsidR="0027520D">
              <w:t xml:space="preserve"> (Dr)</w:t>
            </w:r>
          </w:p>
        </w:tc>
        <w:tc>
          <w:tcPr>
            <w:tcW w:w="1615" w:type="dxa"/>
          </w:tcPr>
          <w:p w14:paraId="70B539C7" w14:textId="77777777" w:rsidR="00D97AB3" w:rsidRDefault="00D97AB3" w:rsidP="00D174DA">
            <w:pPr>
              <w:tabs>
                <w:tab w:val="left" w:pos="4680"/>
              </w:tabs>
            </w:pPr>
            <w:r>
              <w:t>Rs</w:t>
            </w:r>
          </w:p>
        </w:tc>
      </w:tr>
      <w:tr w:rsidR="00D97AB3" w14:paraId="5C30D7E8" w14:textId="77777777" w:rsidTr="00D174DA">
        <w:tc>
          <w:tcPr>
            <w:tcW w:w="3055" w:type="dxa"/>
          </w:tcPr>
          <w:p w14:paraId="22928368" w14:textId="77777777" w:rsidR="00D97AB3" w:rsidRDefault="00D97AB3" w:rsidP="00D174DA">
            <w:pPr>
              <w:tabs>
                <w:tab w:val="left" w:pos="4680"/>
              </w:tabs>
            </w:pPr>
            <w:r>
              <w:t>Capital                  10,00,000</w:t>
            </w:r>
          </w:p>
          <w:p w14:paraId="69C7F456" w14:textId="77777777" w:rsidR="00D97AB3" w:rsidRDefault="00D97AB3" w:rsidP="00D174DA">
            <w:pPr>
              <w:tabs>
                <w:tab w:val="left" w:pos="4680"/>
              </w:tabs>
            </w:pPr>
            <w:r>
              <w:lastRenderedPageBreak/>
              <w:t xml:space="preserve">Less, Net Loss        2,20,000 </w:t>
            </w:r>
          </w:p>
          <w:p w14:paraId="36F572FD" w14:textId="77777777" w:rsidR="00D97AB3" w:rsidRDefault="00D97AB3" w:rsidP="00D174DA">
            <w:pPr>
              <w:tabs>
                <w:tab w:val="left" w:pos="4680"/>
              </w:tabs>
              <w:rPr>
                <w:u w:val="single"/>
              </w:rPr>
            </w:pPr>
            <w:r>
              <w:t xml:space="preserve">Less, Drawing            </w:t>
            </w:r>
            <w:r w:rsidRPr="00D04067">
              <w:rPr>
                <w:u w:val="single"/>
              </w:rPr>
              <w:t>90,000</w:t>
            </w:r>
          </w:p>
          <w:p w14:paraId="01493565" w14:textId="77777777" w:rsidR="00D97AB3" w:rsidRDefault="00D97AB3" w:rsidP="00D174DA">
            <w:pPr>
              <w:tabs>
                <w:tab w:val="left" w:pos="4680"/>
              </w:tabs>
              <w:rPr>
                <w:u w:val="single"/>
              </w:rPr>
            </w:pPr>
          </w:p>
          <w:p w14:paraId="7092233A" w14:textId="77777777" w:rsidR="00D97AB3" w:rsidRDefault="00D97AB3" w:rsidP="00D174DA">
            <w:pPr>
              <w:tabs>
                <w:tab w:val="left" w:pos="4680"/>
              </w:tabs>
            </w:pPr>
            <w:r>
              <w:rPr>
                <w:u w:val="single"/>
              </w:rPr>
              <w:t xml:space="preserve"> </w:t>
            </w:r>
            <w:r>
              <w:t xml:space="preserve">Creditors      </w:t>
            </w:r>
          </w:p>
          <w:p w14:paraId="315E6979" w14:textId="77777777" w:rsidR="00D97AB3" w:rsidRDefault="00D97AB3" w:rsidP="00D174DA">
            <w:pPr>
              <w:tabs>
                <w:tab w:val="left" w:pos="4680"/>
              </w:tabs>
            </w:pPr>
          </w:p>
        </w:tc>
        <w:tc>
          <w:tcPr>
            <w:tcW w:w="1619" w:type="dxa"/>
          </w:tcPr>
          <w:p w14:paraId="0E0120A6" w14:textId="77777777" w:rsidR="00D97AB3" w:rsidRDefault="00D97AB3" w:rsidP="00D174DA">
            <w:pPr>
              <w:tabs>
                <w:tab w:val="left" w:pos="4680"/>
              </w:tabs>
            </w:pPr>
          </w:p>
          <w:p w14:paraId="5C4E440A" w14:textId="77777777" w:rsidR="00D97AB3" w:rsidRDefault="00D97AB3" w:rsidP="00D174DA">
            <w:pPr>
              <w:tabs>
                <w:tab w:val="left" w:pos="4680"/>
              </w:tabs>
            </w:pPr>
          </w:p>
          <w:p w14:paraId="41951544" w14:textId="77777777" w:rsidR="00D97AB3" w:rsidRDefault="00D97AB3" w:rsidP="00D174DA">
            <w:pPr>
              <w:tabs>
                <w:tab w:val="left" w:pos="4680"/>
              </w:tabs>
            </w:pPr>
            <w:r>
              <w:t>6,90,000</w:t>
            </w:r>
          </w:p>
          <w:p w14:paraId="0F5D9F2F" w14:textId="77777777" w:rsidR="00D97AB3" w:rsidRDefault="00D97AB3" w:rsidP="00D174DA">
            <w:pPr>
              <w:tabs>
                <w:tab w:val="left" w:pos="4680"/>
              </w:tabs>
            </w:pPr>
          </w:p>
          <w:p w14:paraId="15B07A82" w14:textId="77777777" w:rsidR="00D97AB3" w:rsidRDefault="00D97AB3" w:rsidP="00D174DA">
            <w:pPr>
              <w:tabs>
                <w:tab w:val="left" w:pos="4680"/>
              </w:tabs>
            </w:pPr>
            <w:r>
              <w:t>1,40,000</w:t>
            </w:r>
          </w:p>
        </w:tc>
        <w:tc>
          <w:tcPr>
            <w:tcW w:w="3061" w:type="dxa"/>
          </w:tcPr>
          <w:p w14:paraId="2E589C0D" w14:textId="77777777" w:rsidR="00D97AB3" w:rsidRDefault="00D97AB3" w:rsidP="00D174DA">
            <w:pPr>
              <w:tabs>
                <w:tab w:val="left" w:pos="4680"/>
              </w:tabs>
            </w:pPr>
            <w:r>
              <w:lastRenderedPageBreak/>
              <w:t>Machinery</w:t>
            </w:r>
          </w:p>
          <w:p w14:paraId="18677BDC" w14:textId="77777777" w:rsidR="00D97AB3" w:rsidRDefault="00D97AB3" w:rsidP="00D174DA">
            <w:pPr>
              <w:tabs>
                <w:tab w:val="left" w:pos="4680"/>
              </w:tabs>
            </w:pPr>
            <w:r>
              <w:lastRenderedPageBreak/>
              <w:t>Building</w:t>
            </w:r>
          </w:p>
          <w:p w14:paraId="5507784B" w14:textId="77777777" w:rsidR="00D97AB3" w:rsidRDefault="00D97AB3" w:rsidP="00D174DA">
            <w:pPr>
              <w:tabs>
                <w:tab w:val="left" w:pos="4680"/>
              </w:tabs>
            </w:pPr>
            <w:r>
              <w:t>Debtors</w:t>
            </w:r>
          </w:p>
          <w:p w14:paraId="1A9EB921" w14:textId="77777777" w:rsidR="00D97AB3" w:rsidRDefault="00D97AB3" w:rsidP="00D174DA">
            <w:pPr>
              <w:tabs>
                <w:tab w:val="left" w:pos="4680"/>
              </w:tabs>
            </w:pPr>
            <w:r>
              <w:t>Bank</w:t>
            </w:r>
          </w:p>
          <w:p w14:paraId="5630DF55" w14:textId="77777777" w:rsidR="00D97AB3" w:rsidRDefault="00D97AB3" w:rsidP="00D174DA">
            <w:pPr>
              <w:tabs>
                <w:tab w:val="left" w:pos="4680"/>
              </w:tabs>
            </w:pPr>
            <w:r>
              <w:t>Closing Stock</w:t>
            </w:r>
          </w:p>
        </w:tc>
        <w:tc>
          <w:tcPr>
            <w:tcW w:w="1615" w:type="dxa"/>
          </w:tcPr>
          <w:p w14:paraId="2BF4B07F" w14:textId="77777777" w:rsidR="00D97AB3" w:rsidRDefault="00D97AB3" w:rsidP="00D174DA">
            <w:pPr>
              <w:tabs>
                <w:tab w:val="left" w:pos="4680"/>
              </w:tabs>
            </w:pPr>
            <w:r>
              <w:lastRenderedPageBreak/>
              <w:t>2,00,000</w:t>
            </w:r>
          </w:p>
          <w:p w14:paraId="6523D233" w14:textId="77777777" w:rsidR="00D97AB3" w:rsidRDefault="00D97AB3" w:rsidP="00D174DA">
            <w:pPr>
              <w:tabs>
                <w:tab w:val="left" w:pos="4680"/>
              </w:tabs>
            </w:pPr>
            <w:r>
              <w:lastRenderedPageBreak/>
              <w:t>1,50,000</w:t>
            </w:r>
          </w:p>
          <w:p w14:paraId="2A43D51B" w14:textId="77777777" w:rsidR="00D97AB3" w:rsidRDefault="00D97AB3" w:rsidP="00D174DA">
            <w:pPr>
              <w:tabs>
                <w:tab w:val="left" w:pos="4680"/>
              </w:tabs>
            </w:pPr>
            <w:r>
              <w:t>2,70,000</w:t>
            </w:r>
          </w:p>
          <w:p w14:paraId="075339D7" w14:textId="77777777" w:rsidR="00D97AB3" w:rsidRDefault="00D97AB3" w:rsidP="00D174DA">
            <w:pPr>
              <w:tabs>
                <w:tab w:val="left" w:pos="4680"/>
              </w:tabs>
            </w:pPr>
            <w:r>
              <w:t>1,50,000</w:t>
            </w:r>
          </w:p>
          <w:p w14:paraId="1EDE9618" w14:textId="77777777" w:rsidR="00D97AB3" w:rsidRDefault="00D97AB3" w:rsidP="00D174DA">
            <w:pPr>
              <w:tabs>
                <w:tab w:val="left" w:pos="4680"/>
              </w:tabs>
            </w:pPr>
            <w:r>
              <w:t xml:space="preserve">   60,000</w:t>
            </w:r>
          </w:p>
        </w:tc>
      </w:tr>
      <w:tr w:rsidR="00D97AB3" w14:paraId="6C19B12C" w14:textId="77777777" w:rsidTr="00D174DA">
        <w:tc>
          <w:tcPr>
            <w:tcW w:w="3055" w:type="dxa"/>
          </w:tcPr>
          <w:p w14:paraId="58D7BA2B" w14:textId="77777777" w:rsidR="00D97AB3" w:rsidRDefault="00D97AB3" w:rsidP="00D174DA">
            <w:pPr>
              <w:tabs>
                <w:tab w:val="left" w:pos="4680"/>
              </w:tabs>
            </w:pPr>
          </w:p>
        </w:tc>
        <w:tc>
          <w:tcPr>
            <w:tcW w:w="1619" w:type="dxa"/>
          </w:tcPr>
          <w:p w14:paraId="670DEA1F" w14:textId="77777777" w:rsidR="00D97AB3" w:rsidRDefault="00D97AB3" w:rsidP="00D174DA">
            <w:pPr>
              <w:tabs>
                <w:tab w:val="left" w:pos="4680"/>
              </w:tabs>
            </w:pPr>
            <w:r>
              <w:t>8,30,000</w:t>
            </w:r>
          </w:p>
        </w:tc>
        <w:tc>
          <w:tcPr>
            <w:tcW w:w="3061" w:type="dxa"/>
          </w:tcPr>
          <w:p w14:paraId="1BDB93AF" w14:textId="77777777" w:rsidR="00D97AB3" w:rsidRDefault="00D97AB3" w:rsidP="00D174DA">
            <w:pPr>
              <w:tabs>
                <w:tab w:val="left" w:pos="4680"/>
              </w:tabs>
            </w:pPr>
          </w:p>
        </w:tc>
        <w:tc>
          <w:tcPr>
            <w:tcW w:w="1615" w:type="dxa"/>
          </w:tcPr>
          <w:p w14:paraId="51BD740B" w14:textId="77777777" w:rsidR="00D97AB3" w:rsidRDefault="00D97AB3" w:rsidP="00D174DA">
            <w:pPr>
              <w:tabs>
                <w:tab w:val="left" w:pos="4680"/>
              </w:tabs>
            </w:pPr>
            <w:r>
              <w:t>8,30,000</w:t>
            </w:r>
          </w:p>
        </w:tc>
      </w:tr>
    </w:tbl>
    <w:p w14:paraId="30AEC365" w14:textId="77777777" w:rsidR="00D97AB3" w:rsidRDefault="00D97AB3" w:rsidP="00D97AB3">
      <w:pPr>
        <w:tabs>
          <w:tab w:val="left" w:pos="4680"/>
        </w:tabs>
      </w:pPr>
    </w:p>
    <w:p w14:paraId="3C197DE9" w14:textId="77777777" w:rsidR="00521B76" w:rsidRDefault="00521B76" w:rsidP="00521B76">
      <w:pPr>
        <w:rPr>
          <w:b/>
          <w:bCs/>
          <w:sz w:val="28"/>
          <w:szCs w:val="28"/>
          <w:lang w:val="en-IN"/>
        </w:rPr>
      </w:pPr>
      <w:r w:rsidRPr="003E0322">
        <w:rPr>
          <w:b/>
          <w:bCs/>
          <w:sz w:val="28"/>
          <w:szCs w:val="28"/>
          <w:lang w:val="en-IN"/>
        </w:rPr>
        <w:t>Adjustments</w:t>
      </w:r>
      <w:r>
        <w:rPr>
          <w:b/>
          <w:bCs/>
          <w:sz w:val="28"/>
          <w:szCs w:val="28"/>
          <w:lang w:val="en-IN"/>
        </w:rPr>
        <w:t>:</w:t>
      </w:r>
    </w:p>
    <w:p w14:paraId="39002DC9" w14:textId="77777777" w:rsidR="00521B76" w:rsidRDefault="00521B76" w:rsidP="00521B76">
      <w:pPr>
        <w:rPr>
          <w:b/>
          <w:bCs/>
          <w:sz w:val="28"/>
          <w:szCs w:val="28"/>
          <w:lang w:val="en-IN"/>
        </w:rPr>
      </w:pPr>
      <w:r>
        <w:rPr>
          <w:b/>
          <w:bCs/>
          <w:sz w:val="28"/>
          <w:szCs w:val="28"/>
          <w:lang w:val="en-IN"/>
        </w:rPr>
        <w:t>1. Closing Stock</w:t>
      </w:r>
    </w:p>
    <w:p w14:paraId="56E93F33" w14:textId="77777777" w:rsidR="00521B76" w:rsidRDefault="00521B76" w:rsidP="00521B76">
      <w:pPr>
        <w:rPr>
          <w:b/>
          <w:bCs/>
          <w:sz w:val="28"/>
          <w:szCs w:val="28"/>
          <w:lang w:val="en-IN"/>
        </w:rPr>
      </w:pPr>
      <w:r>
        <w:rPr>
          <w:b/>
          <w:bCs/>
          <w:sz w:val="28"/>
          <w:szCs w:val="28"/>
          <w:lang w:val="en-IN"/>
        </w:rPr>
        <w:t>2. Outstanding/Due expenses</w:t>
      </w:r>
    </w:p>
    <w:p w14:paraId="4D2A76CC" w14:textId="77777777" w:rsidR="00521B76" w:rsidRDefault="00521B76" w:rsidP="00521B76">
      <w:pPr>
        <w:rPr>
          <w:b/>
          <w:bCs/>
          <w:sz w:val="28"/>
          <w:szCs w:val="28"/>
          <w:lang w:val="en-IN"/>
        </w:rPr>
      </w:pPr>
      <w:r>
        <w:rPr>
          <w:b/>
          <w:bCs/>
          <w:sz w:val="28"/>
          <w:szCs w:val="28"/>
          <w:lang w:val="en-IN"/>
        </w:rPr>
        <w:t>3. Prepaid Expenses/ Expenses paid in advance</w:t>
      </w:r>
    </w:p>
    <w:p w14:paraId="711C3FD5" w14:textId="77777777" w:rsidR="00521B76" w:rsidRDefault="00521B76" w:rsidP="00521B76">
      <w:pPr>
        <w:rPr>
          <w:b/>
          <w:bCs/>
          <w:sz w:val="28"/>
          <w:szCs w:val="28"/>
          <w:lang w:val="en-IN"/>
        </w:rPr>
      </w:pPr>
      <w:r>
        <w:rPr>
          <w:b/>
          <w:bCs/>
          <w:sz w:val="28"/>
          <w:szCs w:val="28"/>
          <w:lang w:val="en-IN"/>
        </w:rPr>
        <w:t>4. Accrued/Outstanding Income/ income receivable</w:t>
      </w:r>
    </w:p>
    <w:p w14:paraId="63C9B268" w14:textId="77777777" w:rsidR="00521B76" w:rsidRDefault="00521B76" w:rsidP="00521B76">
      <w:pPr>
        <w:rPr>
          <w:b/>
          <w:bCs/>
          <w:sz w:val="28"/>
          <w:szCs w:val="28"/>
          <w:lang w:val="en-IN"/>
        </w:rPr>
      </w:pPr>
      <w:r>
        <w:rPr>
          <w:b/>
          <w:bCs/>
          <w:sz w:val="28"/>
          <w:szCs w:val="28"/>
          <w:lang w:val="en-IN"/>
        </w:rPr>
        <w:t>5. Income received in advance/ advance income</w:t>
      </w:r>
    </w:p>
    <w:p w14:paraId="4BCE2C80" w14:textId="77777777" w:rsidR="00521B76" w:rsidRDefault="00521B76" w:rsidP="00521B76">
      <w:pPr>
        <w:rPr>
          <w:b/>
          <w:bCs/>
          <w:sz w:val="28"/>
          <w:szCs w:val="28"/>
          <w:lang w:val="en-IN"/>
        </w:rPr>
      </w:pPr>
      <w:r>
        <w:rPr>
          <w:b/>
          <w:bCs/>
          <w:sz w:val="28"/>
          <w:szCs w:val="28"/>
          <w:lang w:val="en-IN"/>
        </w:rPr>
        <w:t>6. Depreciation on Tangible Fixed Assets</w:t>
      </w:r>
    </w:p>
    <w:p w14:paraId="3F8E19D8" w14:textId="77777777" w:rsidR="00521B76" w:rsidRDefault="00521B76" w:rsidP="00521B76">
      <w:pPr>
        <w:rPr>
          <w:b/>
          <w:bCs/>
          <w:sz w:val="28"/>
          <w:szCs w:val="28"/>
          <w:lang w:val="en-IN"/>
        </w:rPr>
      </w:pPr>
      <w:r>
        <w:rPr>
          <w:b/>
          <w:bCs/>
          <w:sz w:val="28"/>
          <w:szCs w:val="28"/>
          <w:lang w:val="en-IN"/>
        </w:rPr>
        <w:t>7. Bad Debts/ Further Bad Debts/ Additional Bad Debts</w:t>
      </w:r>
    </w:p>
    <w:p w14:paraId="49824A29" w14:textId="77777777" w:rsidR="00521B76" w:rsidRDefault="00521B76" w:rsidP="00521B76">
      <w:pPr>
        <w:rPr>
          <w:b/>
          <w:bCs/>
          <w:sz w:val="28"/>
          <w:szCs w:val="28"/>
          <w:lang w:val="en-IN"/>
        </w:rPr>
      </w:pPr>
      <w:r>
        <w:rPr>
          <w:b/>
          <w:bCs/>
          <w:sz w:val="28"/>
          <w:szCs w:val="28"/>
          <w:lang w:val="en-IN"/>
        </w:rPr>
        <w:t>8. Provision for Bad Debts/Provision for Doubtful Debts</w:t>
      </w:r>
    </w:p>
    <w:p w14:paraId="2663E6CE" w14:textId="77777777" w:rsidR="00521B76" w:rsidRDefault="00521B76" w:rsidP="00521B76">
      <w:pPr>
        <w:rPr>
          <w:b/>
          <w:bCs/>
          <w:sz w:val="28"/>
          <w:szCs w:val="28"/>
          <w:lang w:val="en-IN"/>
        </w:rPr>
      </w:pPr>
      <w:r>
        <w:rPr>
          <w:b/>
          <w:bCs/>
          <w:sz w:val="28"/>
          <w:szCs w:val="28"/>
          <w:lang w:val="en-IN"/>
        </w:rPr>
        <w:t xml:space="preserve">  Or Reserve for Bad Debts</w:t>
      </w:r>
    </w:p>
    <w:p w14:paraId="619A337E" w14:textId="77777777" w:rsidR="00521B76" w:rsidRDefault="00521B76" w:rsidP="00521B76">
      <w:pPr>
        <w:rPr>
          <w:b/>
          <w:bCs/>
          <w:sz w:val="28"/>
          <w:szCs w:val="28"/>
          <w:lang w:val="en-IN"/>
        </w:rPr>
      </w:pPr>
      <w:r>
        <w:rPr>
          <w:b/>
          <w:bCs/>
          <w:sz w:val="28"/>
          <w:szCs w:val="28"/>
          <w:lang w:val="en-IN"/>
        </w:rPr>
        <w:t>9. Provision for Discount on Debtors</w:t>
      </w:r>
    </w:p>
    <w:p w14:paraId="73B64DA0" w14:textId="77777777" w:rsidR="00521B76" w:rsidRDefault="00521B76" w:rsidP="00521B76">
      <w:pPr>
        <w:rPr>
          <w:b/>
          <w:bCs/>
          <w:sz w:val="28"/>
          <w:szCs w:val="28"/>
          <w:lang w:val="en-IN"/>
        </w:rPr>
      </w:pPr>
      <w:r>
        <w:rPr>
          <w:b/>
          <w:bCs/>
          <w:sz w:val="28"/>
          <w:szCs w:val="28"/>
          <w:lang w:val="en-IN"/>
        </w:rPr>
        <w:t>10. Manager’s Commission</w:t>
      </w:r>
    </w:p>
    <w:p w14:paraId="33CCDFB2" w14:textId="77777777" w:rsidR="00521B76" w:rsidRDefault="00521B76" w:rsidP="00521B76">
      <w:pPr>
        <w:rPr>
          <w:b/>
          <w:bCs/>
          <w:sz w:val="28"/>
          <w:szCs w:val="28"/>
          <w:lang w:val="en-IN"/>
        </w:rPr>
      </w:pPr>
      <w:r>
        <w:rPr>
          <w:b/>
          <w:bCs/>
          <w:sz w:val="28"/>
          <w:szCs w:val="28"/>
          <w:lang w:val="en-IN"/>
        </w:rPr>
        <w:t>11. Interest on Capital</w:t>
      </w:r>
    </w:p>
    <w:p w14:paraId="55AE9125" w14:textId="77777777" w:rsidR="00521B76" w:rsidRDefault="00521B76" w:rsidP="00521B76">
      <w:pPr>
        <w:rPr>
          <w:b/>
          <w:bCs/>
          <w:sz w:val="28"/>
          <w:szCs w:val="28"/>
          <w:lang w:val="en-IN"/>
        </w:rPr>
      </w:pPr>
      <w:r>
        <w:rPr>
          <w:b/>
          <w:bCs/>
          <w:sz w:val="28"/>
          <w:szCs w:val="28"/>
          <w:lang w:val="en-IN"/>
        </w:rPr>
        <w:t>12. Goods taken by proprietor for personal use</w:t>
      </w:r>
    </w:p>
    <w:p w14:paraId="25031E59" w14:textId="77777777" w:rsidR="00521B76" w:rsidRDefault="00521B76" w:rsidP="00521B76">
      <w:pPr>
        <w:rPr>
          <w:b/>
          <w:bCs/>
          <w:sz w:val="28"/>
          <w:szCs w:val="28"/>
          <w:lang w:val="en-IN"/>
        </w:rPr>
      </w:pPr>
      <w:r>
        <w:rPr>
          <w:b/>
          <w:bCs/>
          <w:sz w:val="28"/>
          <w:szCs w:val="28"/>
          <w:lang w:val="en-IN"/>
        </w:rPr>
        <w:t>13. Goods distributed among staff for staff welfare</w:t>
      </w:r>
    </w:p>
    <w:p w14:paraId="03AFF103" w14:textId="77777777" w:rsidR="00521B76" w:rsidRDefault="00521B76" w:rsidP="00521B76">
      <w:pPr>
        <w:rPr>
          <w:b/>
          <w:bCs/>
          <w:sz w:val="28"/>
          <w:szCs w:val="28"/>
          <w:lang w:val="en-IN"/>
        </w:rPr>
      </w:pPr>
      <w:r>
        <w:rPr>
          <w:b/>
          <w:bCs/>
          <w:sz w:val="28"/>
          <w:szCs w:val="28"/>
          <w:lang w:val="en-IN"/>
        </w:rPr>
        <w:t>14. Abnormal or Accidental Losses</w:t>
      </w:r>
    </w:p>
    <w:p w14:paraId="0FBDA7CE" w14:textId="77777777" w:rsidR="00521B76" w:rsidRDefault="00521B76" w:rsidP="00521B76">
      <w:pPr>
        <w:rPr>
          <w:b/>
          <w:bCs/>
          <w:sz w:val="28"/>
          <w:szCs w:val="28"/>
          <w:lang w:val="en-IN"/>
        </w:rPr>
      </w:pPr>
      <w:r>
        <w:rPr>
          <w:b/>
          <w:bCs/>
          <w:sz w:val="28"/>
          <w:szCs w:val="28"/>
          <w:lang w:val="en-IN"/>
        </w:rPr>
        <w:t>1. Closing Stock</w:t>
      </w:r>
    </w:p>
    <w:p w14:paraId="79DB47A6" w14:textId="77777777" w:rsidR="00521B76" w:rsidRDefault="00521B76" w:rsidP="00521B76">
      <w:pPr>
        <w:rPr>
          <w:b/>
          <w:bCs/>
          <w:sz w:val="28"/>
          <w:szCs w:val="28"/>
          <w:lang w:val="en-IN"/>
        </w:rPr>
      </w:pPr>
      <w:r>
        <w:rPr>
          <w:b/>
          <w:bCs/>
          <w:sz w:val="28"/>
          <w:szCs w:val="28"/>
          <w:lang w:val="en-IN"/>
        </w:rPr>
        <w:t>2019 March 31- Account Closed</w:t>
      </w:r>
    </w:p>
    <w:p w14:paraId="6C58A5E3" w14:textId="77777777" w:rsidR="00521B76" w:rsidRDefault="00521B76" w:rsidP="00521B76">
      <w:pPr>
        <w:rPr>
          <w:b/>
          <w:bCs/>
          <w:sz w:val="28"/>
          <w:szCs w:val="28"/>
          <w:lang w:val="en-IN"/>
        </w:rPr>
      </w:pPr>
      <w:r>
        <w:rPr>
          <w:b/>
          <w:bCs/>
          <w:sz w:val="28"/>
          <w:szCs w:val="28"/>
          <w:lang w:val="en-IN"/>
        </w:rPr>
        <w:t>a. It is recorded in cr. Side of Trading a/c.</w:t>
      </w:r>
    </w:p>
    <w:p w14:paraId="1FE0D59A" w14:textId="77777777" w:rsidR="00521B76" w:rsidRDefault="00521B76" w:rsidP="00521B76">
      <w:pPr>
        <w:rPr>
          <w:b/>
          <w:bCs/>
          <w:sz w:val="28"/>
          <w:szCs w:val="28"/>
          <w:lang w:val="en-IN"/>
        </w:rPr>
      </w:pPr>
      <w:r>
        <w:rPr>
          <w:b/>
          <w:bCs/>
          <w:sz w:val="28"/>
          <w:szCs w:val="28"/>
          <w:lang w:val="en-IN"/>
        </w:rPr>
        <w:t>b. It is recorded on Asset side of Balance sheet.</w:t>
      </w:r>
    </w:p>
    <w:p w14:paraId="0F6F2A39" w14:textId="77777777" w:rsidR="00521B76" w:rsidRDefault="00521B76" w:rsidP="00521B76">
      <w:pPr>
        <w:rPr>
          <w:b/>
          <w:bCs/>
          <w:sz w:val="28"/>
          <w:szCs w:val="28"/>
          <w:lang w:val="en-IN"/>
        </w:rPr>
      </w:pPr>
      <w:r>
        <w:rPr>
          <w:b/>
          <w:bCs/>
          <w:sz w:val="28"/>
          <w:szCs w:val="28"/>
          <w:lang w:val="en-IN"/>
        </w:rPr>
        <w:lastRenderedPageBreak/>
        <w:t>Note : If closing stock is given in side of Trial Balance then only recoded on asset side of B/S.</w:t>
      </w:r>
    </w:p>
    <w:p w14:paraId="36B385CE" w14:textId="77777777" w:rsidR="00521B76" w:rsidRDefault="00521B76" w:rsidP="00521B76">
      <w:pPr>
        <w:rPr>
          <w:b/>
          <w:bCs/>
          <w:sz w:val="28"/>
          <w:szCs w:val="28"/>
          <w:lang w:val="en-IN"/>
        </w:rPr>
      </w:pPr>
      <w:r>
        <w:rPr>
          <w:b/>
          <w:bCs/>
          <w:sz w:val="28"/>
          <w:szCs w:val="28"/>
          <w:lang w:val="en-IN"/>
        </w:rPr>
        <w:t xml:space="preserve">     Journal:</w:t>
      </w:r>
    </w:p>
    <w:p w14:paraId="2020F30D" w14:textId="77777777" w:rsidR="00521B76" w:rsidRDefault="00521B76" w:rsidP="00521B76">
      <w:pPr>
        <w:rPr>
          <w:b/>
          <w:bCs/>
          <w:sz w:val="28"/>
          <w:szCs w:val="28"/>
          <w:lang w:val="en-IN"/>
        </w:rPr>
      </w:pPr>
      <w:r>
        <w:rPr>
          <w:b/>
          <w:bCs/>
          <w:sz w:val="28"/>
          <w:szCs w:val="28"/>
          <w:lang w:val="en-IN"/>
        </w:rPr>
        <w:t>Closing Stock a/c    Dr</w:t>
      </w:r>
    </w:p>
    <w:p w14:paraId="2B18EA94" w14:textId="77777777" w:rsidR="00521B76" w:rsidRDefault="00521B76" w:rsidP="00521B76">
      <w:pPr>
        <w:rPr>
          <w:b/>
          <w:bCs/>
          <w:sz w:val="28"/>
          <w:szCs w:val="28"/>
          <w:lang w:val="en-IN"/>
        </w:rPr>
      </w:pPr>
      <w:r>
        <w:rPr>
          <w:b/>
          <w:bCs/>
          <w:sz w:val="28"/>
          <w:szCs w:val="28"/>
          <w:lang w:val="en-IN"/>
        </w:rPr>
        <w:t xml:space="preserve">  To Trading a/c</w:t>
      </w:r>
    </w:p>
    <w:p w14:paraId="75EBF3B9" w14:textId="77777777" w:rsidR="00521B76" w:rsidRDefault="00521B76" w:rsidP="00521B76">
      <w:pPr>
        <w:rPr>
          <w:b/>
          <w:bCs/>
          <w:sz w:val="28"/>
          <w:szCs w:val="28"/>
          <w:lang w:val="en-IN"/>
        </w:rPr>
      </w:pPr>
      <w:r>
        <w:rPr>
          <w:b/>
          <w:bCs/>
          <w:sz w:val="28"/>
          <w:szCs w:val="28"/>
          <w:lang w:val="en-IN"/>
        </w:rPr>
        <w:t>2. Outstanding/Due expenses: Expenses have incurred during the accounting period but amount yet not paid.</w:t>
      </w:r>
    </w:p>
    <w:p w14:paraId="77F1F6BE" w14:textId="77777777" w:rsidR="00521B76" w:rsidRDefault="00521B76" w:rsidP="00521B76">
      <w:pPr>
        <w:rPr>
          <w:b/>
          <w:bCs/>
          <w:sz w:val="28"/>
          <w:szCs w:val="28"/>
          <w:lang w:val="en-IN"/>
        </w:rPr>
      </w:pPr>
      <w:r>
        <w:rPr>
          <w:b/>
          <w:bCs/>
          <w:sz w:val="28"/>
          <w:szCs w:val="28"/>
          <w:lang w:val="en-IN"/>
        </w:rPr>
        <w:t>Eg.       Trial Balance</w:t>
      </w:r>
    </w:p>
    <w:tbl>
      <w:tblPr>
        <w:tblStyle w:val="TableGrid"/>
        <w:tblW w:w="0" w:type="auto"/>
        <w:tblLook w:val="04A0" w:firstRow="1" w:lastRow="0" w:firstColumn="1" w:lastColumn="0" w:noHBand="0" w:noVBand="1"/>
      </w:tblPr>
      <w:tblGrid>
        <w:gridCol w:w="3080"/>
        <w:gridCol w:w="3081"/>
        <w:gridCol w:w="3081"/>
      </w:tblGrid>
      <w:tr w:rsidR="00521B76" w14:paraId="22836745" w14:textId="77777777" w:rsidTr="00EB0CF1">
        <w:tc>
          <w:tcPr>
            <w:tcW w:w="3080" w:type="dxa"/>
          </w:tcPr>
          <w:p w14:paraId="1893BEA7" w14:textId="77777777" w:rsidR="00521B76" w:rsidRDefault="00521B76" w:rsidP="00EB0CF1">
            <w:pPr>
              <w:rPr>
                <w:b/>
                <w:bCs/>
                <w:sz w:val="28"/>
                <w:szCs w:val="28"/>
                <w:lang w:val="en-IN"/>
              </w:rPr>
            </w:pPr>
            <w:r>
              <w:rPr>
                <w:b/>
                <w:bCs/>
                <w:sz w:val="28"/>
                <w:szCs w:val="28"/>
                <w:lang w:val="en-IN"/>
              </w:rPr>
              <w:t>Particulars</w:t>
            </w:r>
          </w:p>
        </w:tc>
        <w:tc>
          <w:tcPr>
            <w:tcW w:w="3081" w:type="dxa"/>
          </w:tcPr>
          <w:p w14:paraId="7705C83C" w14:textId="77777777" w:rsidR="00521B76" w:rsidRDefault="00521B76" w:rsidP="00EB0CF1">
            <w:pPr>
              <w:rPr>
                <w:b/>
                <w:bCs/>
                <w:sz w:val="28"/>
                <w:szCs w:val="28"/>
                <w:lang w:val="en-IN"/>
              </w:rPr>
            </w:pPr>
            <w:r>
              <w:rPr>
                <w:b/>
                <w:bCs/>
                <w:sz w:val="28"/>
                <w:szCs w:val="28"/>
                <w:lang w:val="en-IN"/>
              </w:rPr>
              <w:t>Dr.</w:t>
            </w:r>
          </w:p>
        </w:tc>
        <w:tc>
          <w:tcPr>
            <w:tcW w:w="3081" w:type="dxa"/>
          </w:tcPr>
          <w:p w14:paraId="33DF8F26" w14:textId="77777777" w:rsidR="00521B76" w:rsidRDefault="00521B76" w:rsidP="00EB0CF1">
            <w:pPr>
              <w:rPr>
                <w:b/>
                <w:bCs/>
                <w:sz w:val="28"/>
                <w:szCs w:val="28"/>
                <w:lang w:val="en-IN"/>
              </w:rPr>
            </w:pPr>
            <w:r>
              <w:rPr>
                <w:b/>
                <w:bCs/>
                <w:sz w:val="28"/>
                <w:szCs w:val="28"/>
                <w:lang w:val="en-IN"/>
              </w:rPr>
              <w:t>Cr.</w:t>
            </w:r>
          </w:p>
        </w:tc>
      </w:tr>
      <w:tr w:rsidR="00521B76" w14:paraId="27FF462C" w14:textId="77777777" w:rsidTr="00EB0CF1">
        <w:tc>
          <w:tcPr>
            <w:tcW w:w="3080" w:type="dxa"/>
          </w:tcPr>
          <w:p w14:paraId="261D79F7" w14:textId="77777777" w:rsidR="00521B76" w:rsidRDefault="00521B76" w:rsidP="00EB0CF1">
            <w:pPr>
              <w:rPr>
                <w:b/>
                <w:bCs/>
                <w:sz w:val="28"/>
                <w:szCs w:val="28"/>
                <w:lang w:val="en-IN"/>
              </w:rPr>
            </w:pPr>
            <w:r>
              <w:rPr>
                <w:b/>
                <w:bCs/>
                <w:sz w:val="28"/>
                <w:szCs w:val="28"/>
                <w:lang w:val="en-IN"/>
              </w:rPr>
              <w:t>Wages  Paid</w:t>
            </w:r>
          </w:p>
          <w:p w14:paraId="53DCBF89" w14:textId="77777777" w:rsidR="00521B76" w:rsidRDefault="00521B76" w:rsidP="00EB0CF1">
            <w:pPr>
              <w:rPr>
                <w:b/>
                <w:bCs/>
                <w:sz w:val="28"/>
                <w:szCs w:val="28"/>
                <w:lang w:val="en-IN"/>
              </w:rPr>
            </w:pPr>
            <w:r>
              <w:rPr>
                <w:b/>
                <w:bCs/>
                <w:sz w:val="28"/>
                <w:szCs w:val="28"/>
                <w:lang w:val="en-IN"/>
              </w:rPr>
              <w:t>Rent Paid</w:t>
            </w:r>
          </w:p>
        </w:tc>
        <w:tc>
          <w:tcPr>
            <w:tcW w:w="3081" w:type="dxa"/>
          </w:tcPr>
          <w:p w14:paraId="56ACDD8F" w14:textId="77777777" w:rsidR="00521B76" w:rsidRDefault="00521B76" w:rsidP="00EB0CF1">
            <w:pPr>
              <w:rPr>
                <w:b/>
                <w:bCs/>
                <w:sz w:val="28"/>
                <w:szCs w:val="28"/>
                <w:lang w:val="en-IN"/>
              </w:rPr>
            </w:pPr>
            <w:r>
              <w:rPr>
                <w:b/>
                <w:bCs/>
                <w:sz w:val="28"/>
                <w:szCs w:val="28"/>
                <w:lang w:val="en-IN"/>
              </w:rPr>
              <w:t>50,000</w:t>
            </w:r>
          </w:p>
          <w:p w14:paraId="40BC9B47" w14:textId="77777777" w:rsidR="00521B76" w:rsidRDefault="00521B76" w:rsidP="00EB0CF1">
            <w:pPr>
              <w:rPr>
                <w:b/>
                <w:bCs/>
                <w:sz w:val="28"/>
                <w:szCs w:val="28"/>
                <w:lang w:val="en-IN"/>
              </w:rPr>
            </w:pPr>
            <w:r>
              <w:rPr>
                <w:b/>
                <w:bCs/>
                <w:sz w:val="28"/>
                <w:szCs w:val="28"/>
                <w:lang w:val="en-IN"/>
              </w:rPr>
              <w:t>1,00,000</w:t>
            </w:r>
          </w:p>
        </w:tc>
        <w:tc>
          <w:tcPr>
            <w:tcW w:w="3081" w:type="dxa"/>
          </w:tcPr>
          <w:p w14:paraId="1E9DD4F4" w14:textId="77777777" w:rsidR="00521B76" w:rsidRDefault="00521B76" w:rsidP="00EB0CF1">
            <w:pPr>
              <w:rPr>
                <w:b/>
                <w:bCs/>
                <w:sz w:val="28"/>
                <w:szCs w:val="28"/>
                <w:lang w:val="en-IN"/>
              </w:rPr>
            </w:pPr>
          </w:p>
        </w:tc>
      </w:tr>
    </w:tbl>
    <w:p w14:paraId="0733BBF0" w14:textId="77777777" w:rsidR="00521B76" w:rsidRDefault="00521B76" w:rsidP="00521B76">
      <w:pPr>
        <w:pStyle w:val="ListParagraph"/>
        <w:numPr>
          <w:ilvl w:val="0"/>
          <w:numId w:val="1"/>
        </w:numPr>
        <w:rPr>
          <w:b/>
          <w:bCs/>
          <w:sz w:val="28"/>
          <w:szCs w:val="28"/>
          <w:lang w:val="en-IN"/>
        </w:rPr>
      </w:pPr>
      <w:r>
        <w:rPr>
          <w:b/>
          <w:bCs/>
          <w:sz w:val="28"/>
          <w:szCs w:val="28"/>
          <w:lang w:val="en-IN"/>
        </w:rPr>
        <w:t>Outstanding Wages Rs 10,000</w:t>
      </w:r>
    </w:p>
    <w:p w14:paraId="66BD9145" w14:textId="77777777" w:rsidR="00521B76" w:rsidRDefault="00521B76" w:rsidP="00521B76">
      <w:pPr>
        <w:pStyle w:val="ListParagraph"/>
        <w:numPr>
          <w:ilvl w:val="0"/>
          <w:numId w:val="1"/>
        </w:numPr>
        <w:rPr>
          <w:b/>
          <w:bCs/>
          <w:sz w:val="28"/>
          <w:szCs w:val="28"/>
          <w:lang w:val="en-IN"/>
        </w:rPr>
      </w:pPr>
      <w:r>
        <w:rPr>
          <w:b/>
          <w:bCs/>
          <w:sz w:val="28"/>
          <w:szCs w:val="28"/>
          <w:lang w:val="en-IN"/>
        </w:rPr>
        <w:t>Outstanding  Rent    Rs 20,000</w:t>
      </w:r>
    </w:p>
    <w:p w14:paraId="117AEEEB" w14:textId="77777777" w:rsidR="00521B76" w:rsidRDefault="00521B76" w:rsidP="00521B76">
      <w:pPr>
        <w:pStyle w:val="ListParagraph"/>
        <w:rPr>
          <w:b/>
          <w:bCs/>
          <w:sz w:val="28"/>
          <w:szCs w:val="28"/>
          <w:lang w:val="en-IN"/>
        </w:rPr>
      </w:pPr>
    </w:p>
    <w:p w14:paraId="342C6199" w14:textId="77777777" w:rsidR="00521B76" w:rsidRDefault="00521B76" w:rsidP="00521B76">
      <w:pPr>
        <w:pStyle w:val="ListParagraph"/>
        <w:rPr>
          <w:b/>
          <w:bCs/>
          <w:sz w:val="28"/>
          <w:szCs w:val="28"/>
          <w:lang w:val="en-IN"/>
        </w:rPr>
      </w:pPr>
      <w:r>
        <w:rPr>
          <w:b/>
          <w:bCs/>
          <w:sz w:val="28"/>
          <w:szCs w:val="28"/>
          <w:lang w:val="en-IN"/>
        </w:rPr>
        <w:t>Soln.</w:t>
      </w:r>
    </w:p>
    <w:p w14:paraId="25A8F536" w14:textId="77777777" w:rsidR="00521B76" w:rsidRDefault="00521B76" w:rsidP="00521B76">
      <w:pPr>
        <w:pStyle w:val="ListParagraph"/>
        <w:rPr>
          <w:b/>
          <w:bCs/>
          <w:sz w:val="28"/>
          <w:szCs w:val="28"/>
          <w:lang w:val="en-IN"/>
        </w:rPr>
      </w:pPr>
    </w:p>
    <w:p w14:paraId="5DD3EF28" w14:textId="77777777" w:rsidR="00521B76" w:rsidRDefault="00521B76" w:rsidP="00521B76">
      <w:pPr>
        <w:pStyle w:val="ListParagraph"/>
        <w:rPr>
          <w:b/>
          <w:bCs/>
          <w:sz w:val="28"/>
          <w:szCs w:val="28"/>
          <w:lang w:val="en-IN"/>
        </w:rPr>
      </w:pPr>
      <w:r>
        <w:rPr>
          <w:b/>
          <w:bCs/>
          <w:sz w:val="28"/>
          <w:szCs w:val="28"/>
          <w:lang w:val="en-IN"/>
        </w:rPr>
        <w:t xml:space="preserve">                                              Trading A/C</w:t>
      </w:r>
    </w:p>
    <w:tbl>
      <w:tblPr>
        <w:tblStyle w:val="TableGrid"/>
        <w:tblW w:w="0" w:type="auto"/>
        <w:tblInd w:w="720" w:type="dxa"/>
        <w:tblLook w:val="04A0" w:firstRow="1" w:lastRow="0" w:firstColumn="1" w:lastColumn="0" w:noHBand="0" w:noVBand="1"/>
      </w:tblPr>
      <w:tblGrid>
        <w:gridCol w:w="2808"/>
        <w:gridCol w:w="1488"/>
        <w:gridCol w:w="2832"/>
        <w:gridCol w:w="1394"/>
      </w:tblGrid>
      <w:tr w:rsidR="00521B76" w14:paraId="6F93D770" w14:textId="77777777" w:rsidTr="00EB0CF1">
        <w:tc>
          <w:tcPr>
            <w:tcW w:w="2808" w:type="dxa"/>
          </w:tcPr>
          <w:p w14:paraId="268AC9DE" w14:textId="77777777" w:rsidR="00521B76" w:rsidRDefault="00521B76" w:rsidP="00EB0CF1">
            <w:pPr>
              <w:pStyle w:val="ListParagraph"/>
              <w:ind w:left="0"/>
              <w:rPr>
                <w:b/>
                <w:bCs/>
                <w:sz w:val="28"/>
                <w:szCs w:val="28"/>
                <w:lang w:val="en-IN"/>
              </w:rPr>
            </w:pPr>
            <w:r>
              <w:rPr>
                <w:b/>
                <w:bCs/>
                <w:sz w:val="28"/>
                <w:szCs w:val="28"/>
                <w:lang w:val="en-IN"/>
              </w:rPr>
              <w:t>Par…</w:t>
            </w:r>
          </w:p>
        </w:tc>
        <w:tc>
          <w:tcPr>
            <w:tcW w:w="1488" w:type="dxa"/>
          </w:tcPr>
          <w:p w14:paraId="356F188D" w14:textId="77777777" w:rsidR="00521B76" w:rsidRDefault="00521B76" w:rsidP="00EB0CF1">
            <w:pPr>
              <w:pStyle w:val="ListParagraph"/>
              <w:ind w:left="0"/>
              <w:rPr>
                <w:b/>
                <w:bCs/>
                <w:sz w:val="28"/>
                <w:szCs w:val="28"/>
                <w:lang w:val="en-IN"/>
              </w:rPr>
            </w:pPr>
            <w:r>
              <w:rPr>
                <w:b/>
                <w:bCs/>
                <w:sz w:val="28"/>
                <w:szCs w:val="28"/>
                <w:lang w:val="en-IN"/>
              </w:rPr>
              <w:t>Rs</w:t>
            </w:r>
          </w:p>
        </w:tc>
        <w:tc>
          <w:tcPr>
            <w:tcW w:w="2832" w:type="dxa"/>
          </w:tcPr>
          <w:p w14:paraId="020D96F8" w14:textId="77777777" w:rsidR="00521B76" w:rsidRDefault="00521B76" w:rsidP="00EB0CF1">
            <w:pPr>
              <w:pStyle w:val="ListParagraph"/>
              <w:ind w:left="0"/>
              <w:rPr>
                <w:b/>
                <w:bCs/>
                <w:sz w:val="28"/>
                <w:szCs w:val="28"/>
                <w:lang w:val="en-IN"/>
              </w:rPr>
            </w:pPr>
          </w:p>
        </w:tc>
        <w:tc>
          <w:tcPr>
            <w:tcW w:w="1394" w:type="dxa"/>
          </w:tcPr>
          <w:p w14:paraId="5E654EFB" w14:textId="77777777" w:rsidR="00521B76" w:rsidRDefault="00521B76" w:rsidP="00EB0CF1">
            <w:pPr>
              <w:pStyle w:val="ListParagraph"/>
              <w:ind w:left="0"/>
              <w:rPr>
                <w:b/>
                <w:bCs/>
                <w:sz w:val="28"/>
                <w:szCs w:val="28"/>
                <w:lang w:val="en-IN"/>
              </w:rPr>
            </w:pPr>
          </w:p>
        </w:tc>
      </w:tr>
      <w:tr w:rsidR="00521B76" w14:paraId="0E4EEA7E" w14:textId="77777777" w:rsidTr="00EB0CF1">
        <w:tc>
          <w:tcPr>
            <w:tcW w:w="2808" w:type="dxa"/>
          </w:tcPr>
          <w:p w14:paraId="15BCD5E2" w14:textId="77777777" w:rsidR="00521B76" w:rsidRDefault="00521B76" w:rsidP="00EB0CF1">
            <w:pPr>
              <w:pStyle w:val="ListParagraph"/>
              <w:ind w:left="0"/>
              <w:rPr>
                <w:b/>
                <w:bCs/>
                <w:sz w:val="28"/>
                <w:szCs w:val="28"/>
                <w:lang w:val="en-IN"/>
              </w:rPr>
            </w:pPr>
            <w:r>
              <w:rPr>
                <w:b/>
                <w:bCs/>
                <w:sz w:val="28"/>
                <w:szCs w:val="28"/>
                <w:lang w:val="en-IN"/>
              </w:rPr>
              <w:t>To Wages      50,000</w:t>
            </w:r>
          </w:p>
          <w:p w14:paraId="0865EBB0" w14:textId="77777777" w:rsidR="00521B76" w:rsidRDefault="00521B76" w:rsidP="00EB0CF1">
            <w:pPr>
              <w:pStyle w:val="ListParagraph"/>
              <w:ind w:left="0"/>
              <w:rPr>
                <w:b/>
                <w:bCs/>
                <w:sz w:val="28"/>
                <w:szCs w:val="28"/>
                <w:lang w:val="en-IN"/>
              </w:rPr>
            </w:pPr>
            <w:r>
              <w:rPr>
                <w:b/>
                <w:bCs/>
                <w:sz w:val="28"/>
                <w:szCs w:val="28"/>
                <w:lang w:val="en-IN"/>
              </w:rPr>
              <w:t xml:space="preserve">Add, O/S        </w:t>
            </w:r>
            <w:r w:rsidRPr="0012625D">
              <w:rPr>
                <w:b/>
                <w:bCs/>
                <w:sz w:val="28"/>
                <w:szCs w:val="28"/>
                <w:u w:val="single"/>
                <w:lang w:val="en-IN"/>
              </w:rPr>
              <w:t>10,000</w:t>
            </w:r>
          </w:p>
          <w:p w14:paraId="490F7556" w14:textId="77777777" w:rsidR="00521B76" w:rsidRDefault="00521B76" w:rsidP="00EB0CF1">
            <w:pPr>
              <w:pStyle w:val="ListParagraph"/>
              <w:ind w:left="0"/>
              <w:rPr>
                <w:b/>
                <w:bCs/>
                <w:sz w:val="28"/>
                <w:szCs w:val="28"/>
                <w:lang w:val="en-IN"/>
              </w:rPr>
            </w:pPr>
          </w:p>
        </w:tc>
        <w:tc>
          <w:tcPr>
            <w:tcW w:w="1488" w:type="dxa"/>
          </w:tcPr>
          <w:p w14:paraId="71153922" w14:textId="77777777" w:rsidR="00521B76" w:rsidRDefault="00521B76" w:rsidP="00EB0CF1">
            <w:pPr>
              <w:pStyle w:val="ListParagraph"/>
              <w:ind w:left="0"/>
              <w:rPr>
                <w:b/>
                <w:bCs/>
                <w:sz w:val="28"/>
                <w:szCs w:val="28"/>
                <w:lang w:val="en-IN"/>
              </w:rPr>
            </w:pPr>
          </w:p>
          <w:p w14:paraId="563DC5D6" w14:textId="77777777" w:rsidR="00521B76" w:rsidRDefault="00521B76" w:rsidP="00EB0CF1">
            <w:pPr>
              <w:pStyle w:val="ListParagraph"/>
              <w:ind w:left="0"/>
              <w:rPr>
                <w:b/>
                <w:bCs/>
                <w:sz w:val="28"/>
                <w:szCs w:val="28"/>
                <w:lang w:val="en-IN"/>
              </w:rPr>
            </w:pPr>
            <w:r>
              <w:rPr>
                <w:b/>
                <w:bCs/>
                <w:sz w:val="28"/>
                <w:szCs w:val="28"/>
                <w:lang w:val="en-IN"/>
              </w:rPr>
              <w:t>60,000</w:t>
            </w:r>
          </w:p>
        </w:tc>
        <w:tc>
          <w:tcPr>
            <w:tcW w:w="2832" w:type="dxa"/>
          </w:tcPr>
          <w:p w14:paraId="1ADB7F95" w14:textId="77777777" w:rsidR="00521B76" w:rsidRDefault="00521B76" w:rsidP="00EB0CF1">
            <w:pPr>
              <w:pStyle w:val="ListParagraph"/>
              <w:ind w:left="0"/>
              <w:rPr>
                <w:b/>
                <w:bCs/>
                <w:sz w:val="28"/>
                <w:szCs w:val="28"/>
                <w:lang w:val="en-IN"/>
              </w:rPr>
            </w:pPr>
          </w:p>
        </w:tc>
        <w:tc>
          <w:tcPr>
            <w:tcW w:w="1394" w:type="dxa"/>
          </w:tcPr>
          <w:p w14:paraId="71BA2CA0" w14:textId="77777777" w:rsidR="00521B76" w:rsidRDefault="00521B76" w:rsidP="00EB0CF1">
            <w:pPr>
              <w:pStyle w:val="ListParagraph"/>
              <w:ind w:left="0"/>
              <w:rPr>
                <w:b/>
                <w:bCs/>
                <w:sz w:val="28"/>
                <w:szCs w:val="28"/>
                <w:lang w:val="en-IN"/>
              </w:rPr>
            </w:pPr>
          </w:p>
        </w:tc>
      </w:tr>
    </w:tbl>
    <w:p w14:paraId="04869AB3" w14:textId="77777777" w:rsidR="00521B76" w:rsidRDefault="00521B76" w:rsidP="00521B76">
      <w:pPr>
        <w:pStyle w:val="ListParagraph"/>
        <w:rPr>
          <w:b/>
          <w:bCs/>
          <w:sz w:val="28"/>
          <w:szCs w:val="28"/>
          <w:lang w:val="en-IN"/>
        </w:rPr>
      </w:pPr>
    </w:p>
    <w:p w14:paraId="3AE97DF9" w14:textId="77777777" w:rsidR="00521B76" w:rsidRDefault="00521B76" w:rsidP="00521B76">
      <w:pPr>
        <w:pStyle w:val="ListParagraph"/>
        <w:rPr>
          <w:b/>
          <w:bCs/>
          <w:sz w:val="28"/>
          <w:szCs w:val="28"/>
          <w:lang w:val="en-IN"/>
        </w:rPr>
      </w:pPr>
      <w:r>
        <w:rPr>
          <w:b/>
          <w:bCs/>
          <w:sz w:val="28"/>
          <w:szCs w:val="28"/>
          <w:lang w:val="en-IN"/>
        </w:rPr>
        <w:t xml:space="preserve">                     Profit &amp; Loss A/c</w:t>
      </w:r>
    </w:p>
    <w:tbl>
      <w:tblPr>
        <w:tblStyle w:val="TableGrid"/>
        <w:tblW w:w="0" w:type="auto"/>
        <w:tblInd w:w="720" w:type="dxa"/>
        <w:tblLook w:val="04A0" w:firstRow="1" w:lastRow="0" w:firstColumn="1" w:lastColumn="0" w:noHBand="0" w:noVBand="1"/>
      </w:tblPr>
      <w:tblGrid>
        <w:gridCol w:w="3068"/>
        <w:gridCol w:w="1212"/>
        <w:gridCol w:w="2121"/>
        <w:gridCol w:w="2121"/>
      </w:tblGrid>
      <w:tr w:rsidR="00521B76" w14:paraId="29D6549A" w14:textId="77777777" w:rsidTr="00EB0CF1">
        <w:tc>
          <w:tcPr>
            <w:tcW w:w="3078" w:type="dxa"/>
          </w:tcPr>
          <w:p w14:paraId="2A929519" w14:textId="77777777" w:rsidR="00521B76" w:rsidRDefault="00521B76" w:rsidP="00EB0CF1">
            <w:pPr>
              <w:pStyle w:val="ListParagraph"/>
              <w:ind w:left="0"/>
              <w:rPr>
                <w:b/>
                <w:bCs/>
                <w:sz w:val="28"/>
                <w:szCs w:val="28"/>
                <w:lang w:val="en-IN"/>
              </w:rPr>
            </w:pPr>
          </w:p>
        </w:tc>
        <w:tc>
          <w:tcPr>
            <w:tcW w:w="1182" w:type="dxa"/>
          </w:tcPr>
          <w:p w14:paraId="546E992D" w14:textId="77777777" w:rsidR="00521B76" w:rsidRDefault="00521B76" w:rsidP="00EB0CF1">
            <w:pPr>
              <w:pStyle w:val="ListParagraph"/>
              <w:ind w:left="0"/>
              <w:rPr>
                <w:b/>
                <w:bCs/>
                <w:sz w:val="28"/>
                <w:szCs w:val="28"/>
                <w:lang w:val="en-IN"/>
              </w:rPr>
            </w:pPr>
          </w:p>
        </w:tc>
        <w:tc>
          <w:tcPr>
            <w:tcW w:w="2131" w:type="dxa"/>
          </w:tcPr>
          <w:p w14:paraId="31F73CEC" w14:textId="77777777" w:rsidR="00521B76" w:rsidRDefault="00521B76" w:rsidP="00EB0CF1">
            <w:pPr>
              <w:pStyle w:val="ListParagraph"/>
              <w:ind w:left="0"/>
              <w:rPr>
                <w:b/>
                <w:bCs/>
                <w:sz w:val="28"/>
                <w:szCs w:val="28"/>
                <w:lang w:val="en-IN"/>
              </w:rPr>
            </w:pPr>
          </w:p>
        </w:tc>
        <w:tc>
          <w:tcPr>
            <w:tcW w:w="2131" w:type="dxa"/>
          </w:tcPr>
          <w:p w14:paraId="74E900F3" w14:textId="77777777" w:rsidR="00521B76" w:rsidRDefault="00521B76" w:rsidP="00EB0CF1">
            <w:pPr>
              <w:pStyle w:val="ListParagraph"/>
              <w:ind w:left="0"/>
              <w:rPr>
                <w:b/>
                <w:bCs/>
                <w:sz w:val="28"/>
                <w:szCs w:val="28"/>
                <w:lang w:val="en-IN"/>
              </w:rPr>
            </w:pPr>
          </w:p>
        </w:tc>
      </w:tr>
      <w:tr w:rsidR="00521B76" w14:paraId="4116611B" w14:textId="77777777" w:rsidTr="00EB0CF1">
        <w:tc>
          <w:tcPr>
            <w:tcW w:w="3078" w:type="dxa"/>
          </w:tcPr>
          <w:p w14:paraId="1E786832" w14:textId="77777777" w:rsidR="00521B76" w:rsidRDefault="00521B76" w:rsidP="00EB0CF1">
            <w:pPr>
              <w:pStyle w:val="ListParagraph"/>
              <w:ind w:left="0"/>
              <w:rPr>
                <w:b/>
                <w:bCs/>
                <w:sz w:val="28"/>
                <w:szCs w:val="28"/>
                <w:lang w:val="en-IN"/>
              </w:rPr>
            </w:pPr>
            <w:r>
              <w:rPr>
                <w:b/>
                <w:bCs/>
                <w:sz w:val="28"/>
                <w:szCs w:val="28"/>
                <w:lang w:val="en-IN"/>
              </w:rPr>
              <w:t>To Rent Paid 1,00,000</w:t>
            </w:r>
          </w:p>
          <w:p w14:paraId="0C420E40" w14:textId="77777777" w:rsidR="00521B76" w:rsidRDefault="00521B76" w:rsidP="00EB0CF1">
            <w:pPr>
              <w:pStyle w:val="ListParagraph"/>
              <w:ind w:left="0"/>
              <w:rPr>
                <w:b/>
                <w:bCs/>
                <w:sz w:val="28"/>
                <w:szCs w:val="28"/>
                <w:lang w:val="en-IN"/>
              </w:rPr>
            </w:pPr>
            <w:r>
              <w:rPr>
                <w:b/>
                <w:bCs/>
                <w:sz w:val="28"/>
                <w:szCs w:val="28"/>
                <w:lang w:val="en-IN"/>
              </w:rPr>
              <w:t>Add, O/</w:t>
            </w:r>
            <w:r w:rsidRPr="0012625D">
              <w:rPr>
                <w:b/>
                <w:bCs/>
                <w:sz w:val="28"/>
                <w:szCs w:val="28"/>
                <w:u w:val="single"/>
                <w:lang w:val="en-IN"/>
              </w:rPr>
              <w:t>S          20,00</w:t>
            </w:r>
            <w:r>
              <w:rPr>
                <w:b/>
                <w:bCs/>
                <w:sz w:val="28"/>
                <w:szCs w:val="28"/>
                <w:lang w:val="en-IN"/>
              </w:rPr>
              <w:t>0</w:t>
            </w:r>
          </w:p>
        </w:tc>
        <w:tc>
          <w:tcPr>
            <w:tcW w:w="1182" w:type="dxa"/>
          </w:tcPr>
          <w:p w14:paraId="5D2956AF" w14:textId="77777777" w:rsidR="00521B76" w:rsidRDefault="00521B76" w:rsidP="00EB0CF1">
            <w:pPr>
              <w:pStyle w:val="ListParagraph"/>
              <w:ind w:left="0"/>
              <w:rPr>
                <w:b/>
                <w:bCs/>
                <w:sz w:val="28"/>
                <w:szCs w:val="28"/>
                <w:lang w:val="en-IN"/>
              </w:rPr>
            </w:pPr>
          </w:p>
          <w:p w14:paraId="15EF6293" w14:textId="77777777" w:rsidR="00521B76" w:rsidRDefault="00521B76" w:rsidP="00EB0CF1">
            <w:pPr>
              <w:pStyle w:val="ListParagraph"/>
              <w:ind w:left="0"/>
              <w:rPr>
                <w:b/>
                <w:bCs/>
                <w:sz w:val="28"/>
                <w:szCs w:val="28"/>
                <w:lang w:val="en-IN"/>
              </w:rPr>
            </w:pPr>
            <w:r>
              <w:rPr>
                <w:b/>
                <w:bCs/>
                <w:sz w:val="28"/>
                <w:szCs w:val="28"/>
                <w:lang w:val="en-IN"/>
              </w:rPr>
              <w:t>1,20,000</w:t>
            </w:r>
          </w:p>
        </w:tc>
        <w:tc>
          <w:tcPr>
            <w:tcW w:w="2131" w:type="dxa"/>
          </w:tcPr>
          <w:p w14:paraId="1BA56391" w14:textId="77777777" w:rsidR="00521B76" w:rsidRDefault="00521B76" w:rsidP="00EB0CF1">
            <w:pPr>
              <w:pStyle w:val="ListParagraph"/>
              <w:ind w:left="0"/>
              <w:rPr>
                <w:b/>
                <w:bCs/>
                <w:sz w:val="28"/>
                <w:szCs w:val="28"/>
                <w:lang w:val="en-IN"/>
              </w:rPr>
            </w:pPr>
          </w:p>
        </w:tc>
        <w:tc>
          <w:tcPr>
            <w:tcW w:w="2131" w:type="dxa"/>
          </w:tcPr>
          <w:p w14:paraId="32E97410" w14:textId="77777777" w:rsidR="00521B76" w:rsidRDefault="00521B76" w:rsidP="00EB0CF1">
            <w:pPr>
              <w:pStyle w:val="ListParagraph"/>
              <w:ind w:left="0"/>
              <w:rPr>
                <w:b/>
                <w:bCs/>
                <w:sz w:val="28"/>
                <w:szCs w:val="28"/>
                <w:lang w:val="en-IN"/>
              </w:rPr>
            </w:pPr>
          </w:p>
        </w:tc>
      </w:tr>
    </w:tbl>
    <w:p w14:paraId="129813BD" w14:textId="77777777" w:rsidR="00521B76" w:rsidRDefault="00521B76" w:rsidP="00521B76">
      <w:pPr>
        <w:pStyle w:val="ListParagraph"/>
        <w:rPr>
          <w:b/>
          <w:bCs/>
          <w:sz w:val="28"/>
          <w:szCs w:val="28"/>
          <w:lang w:val="en-IN"/>
        </w:rPr>
      </w:pPr>
    </w:p>
    <w:p w14:paraId="6F3A05B6" w14:textId="77777777" w:rsidR="00521B76" w:rsidRDefault="00521B76" w:rsidP="00521B76">
      <w:pPr>
        <w:pStyle w:val="ListParagraph"/>
        <w:rPr>
          <w:b/>
          <w:bCs/>
          <w:sz w:val="28"/>
          <w:szCs w:val="28"/>
          <w:lang w:val="en-IN"/>
        </w:rPr>
      </w:pPr>
      <w:r>
        <w:rPr>
          <w:b/>
          <w:bCs/>
          <w:sz w:val="28"/>
          <w:szCs w:val="28"/>
          <w:lang w:val="en-IN"/>
        </w:rPr>
        <w:t xml:space="preserve">         Balance Sheet</w:t>
      </w:r>
    </w:p>
    <w:tbl>
      <w:tblPr>
        <w:tblStyle w:val="TableGrid"/>
        <w:tblW w:w="0" w:type="auto"/>
        <w:tblInd w:w="720" w:type="dxa"/>
        <w:tblLook w:val="04A0" w:firstRow="1" w:lastRow="0" w:firstColumn="1" w:lastColumn="0" w:noHBand="0" w:noVBand="1"/>
      </w:tblPr>
      <w:tblGrid>
        <w:gridCol w:w="2988"/>
        <w:gridCol w:w="1293"/>
        <w:gridCol w:w="2149"/>
        <w:gridCol w:w="2092"/>
      </w:tblGrid>
      <w:tr w:rsidR="00521B76" w14:paraId="3A8A8C20" w14:textId="77777777" w:rsidTr="00EB0CF1">
        <w:tc>
          <w:tcPr>
            <w:tcW w:w="2988" w:type="dxa"/>
          </w:tcPr>
          <w:p w14:paraId="1FF9FEF8"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54B740A4" w14:textId="77777777" w:rsidR="00521B76" w:rsidRDefault="00521B76" w:rsidP="00EB0CF1">
            <w:pPr>
              <w:pStyle w:val="ListParagraph"/>
              <w:ind w:left="0"/>
              <w:rPr>
                <w:b/>
                <w:bCs/>
                <w:sz w:val="28"/>
                <w:szCs w:val="28"/>
                <w:lang w:val="en-IN"/>
              </w:rPr>
            </w:pPr>
            <w:r>
              <w:rPr>
                <w:b/>
                <w:bCs/>
                <w:sz w:val="28"/>
                <w:szCs w:val="28"/>
                <w:lang w:val="en-IN"/>
              </w:rPr>
              <w:t>Rs</w:t>
            </w:r>
          </w:p>
        </w:tc>
        <w:tc>
          <w:tcPr>
            <w:tcW w:w="2149" w:type="dxa"/>
          </w:tcPr>
          <w:p w14:paraId="1537B789" w14:textId="77777777" w:rsidR="00521B76" w:rsidRDefault="00521B76" w:rsidP="00EB0CF1">
            <w:pPr>
              <w:pStyle w:val="ListParagraph"/>
              <w:ind w:left="0"/>
              <w:rPr>
                <w:b/>
                <w:bCs/>
                <w:sz w:val="28"/>
                <w:szCs w:val="28"/>
                <w:lang w:val="en-IN"/>
              </w:rPr>
            </w:pPr>
            <w:r>
              <w:rPr>
                <w:b/>
                <w:bCs/>
                <w:sz w:val="28"/>
                <w:szCs w:val="28"/>
                <w:lang w:val="en-IN"/>
              </w:rPr>
              <w:t>Assets</w:t>
            </w:r>
          </w:p>
        </w:tc>
        <w:tc>
          <w:tcPr>
            <w:tcW w:w="2092" w:type="dxa"/>
          </w:tcPr>
          <w:p w14:paraId="1588C216"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1B7E725E" w14:textId="77777777" w:rsidTr="00EB0CF1">
        <w:tc>
          <w:tcPr>
            <w:tcW w:w="2988" w:type="dxa"/>
          </w:tcPr>
          <w:p w14:paraId="702E8210" w14:textId="77777777" w:rsidR="00521B76" w:rsidRPr="0012625D" w:rsidRDefault="00521B76" w:rsidP="00EB0CF1">
            <w:pPr>
              <w:rPr>
                <w:b/>
                <w:bCs/>
                <w:sz w:val="28"/>
                <w:szCs w:val="28"/>
                <w:lang w:val="en-IN"/>
              </w:rPr>
            </w:pPr>
            <w:r w:rsidRPr="0012625D">
              <w:rPr>
                <w:b/>
                <w:bCs/>
                <w:sz w:val="28"/>
                <w:szCs w:val="28"/>
                <w:lang w:val="en-IN"/>
              </w:rPr>
              <w:t xml:space="preserve">Outstanding Wages  </w:t>
            </w:r>
          </w:p>
          <w:p w14:paraId="434082DE" w14:textId="77777777" w:rsidR="00521B76" w:rsidRPr="0012625D" w:rsidRDefault="00521B76" w:rsidP="00EB0CF1">
            <w:pPr>
              <w:rPr>
                <w:b/>
                <w:bCs/>
                <w:sz w:val="28"/>
                <w:szCs w:val="28"/>
                <w:lang w:val="en-IN"/>
              </w:rPr>
            </w:pPr>
            <w:r w:rsidRPr="0012625D">
              <w:rPr>
                <w:b/>
                <w:bCs/>
                <w:sz w:val="28"/>
                <w:szCs w:val="28"/>
                <w:lang w:val="en-IN"/>
              </w:rPr>
              <w:t xml:space="preserve">Outstanding  Rent    </w:t>
            </w:r>
          </w:p>
          <w:p w14:paraId="1CE95D96" w14:textId="77777777" w:rsidR="00521B76" w:rsidRDefault="00521B76" w:rsidP="00EB0CF1">
            <w:pPr>
              <w:pStyle w:val="ListParagraph"/>
              <w:ind w:left="0"/>
              <w:rPr>
                <w:b/>
                <w:bCs/>
                <w:sz w:val="28"/>
                <w:szCs w:val="28"/>
                <w:lang w:val="en-IN"/>
              </w:rPr>
            </w:pPr>
          </w:p>
        </w:tc>
        <w:tc>
          <w:tcPr>
            <w:tcW w:w="1293" w:type="dxa"/>
          </w:tcPr>
          <w:p w14:paraId="3FB7FC4A" w14:textId="77777777" w:rsidR="00521B76" w:rsidRDefault="00521B76" w:rsidP="00EB0CF1">
            <w:pPr>
              <w:pStyle w:val="ListParagraph"/>
              <w:ind w:left="0"/>
              <w:rPr>
                <w:b/>
                <w:bCs/>
                <w:sz w:val="28"/>
                <w:szCs w:val="28"/>
                <w:lang w:val="en-IN"/>
              </w:rPr>
            </w:pPr>
            <w:r>
              <w:rPr>
                <w:b/>
                <w:bCs/>
                <w:sz w:val="28"/>
                <w:szCs w:val="28"/>
                <w:lang w:val="en-IN"/>
              </w:rPr>
              <w:t>10,000</w:t>
            </w:r>
          </w:p>
          <w:p w14:paraId="10567096" w14:textId="77777777" w:rsidR="00521B76" w:rsidRDefault="00521B76" w:rsidP="00EB0CF1">
            <w:pPr>
              <w:pStyle w:val="ListParagraph"/>
              <w:ind w:left="0"/>
              <w:rPr>
                <w:b/>
                <w:bCs/>
                <w:sz w:val="28"/>
                <w:szCs w:val="28"/>
                <w:lang w:val="en-IN"/>
              </w:rPr>
            </w:pPr>
            <w:r>
              <w:rPr>
                <w:b/>
                <w:bCs/>
                <w:sz w:val="28"/>
                <w:szCs w:val="28"/>
                <w:lang w:val="en-IN"/>
              </w:rPr>
              <w:t>20,000</w:t>
            </w:r>
          </w:p>
        </w:tc>
        <w:tc>
          <w:tcPr>
            <w:tcW w:w="2149" w:type="dxa"/>
          </w:tcPr>
          <w:p w14:paraId="5F29EBD4" w14:textId="77777777" w:rsidR="00521B76" w:rsidRDefault="00521B76" w:rsidP="00EB0CF1">
            <w:pPr>
              <w:pStyle w:val="ListParagraph"/>
              <w:ind w:left="0"/>
              <w:rPr>
                <w:b/>
                <w:bCs/>
                <w:sz w:val="28"/>
                <w:szCs w:val="28"/>
                <w:lang w:val="en-IN"/>
              </w:rPr>
            </w:pPr>
          </w:p>
        </w:tc>
        <w:tc>
          <w:tcPr>
            <w:tcW w:w="2092" w:type="dxa"/>
          </w:tcPr>
          <w:p w14:paraId="66490CD7" w14:textId="77777777" w:rsidR="00521B76" w:rsidRDefault="00521B76" w:rsidP="00EB0CF1">
            <w:pPr>
              <w:pStyle w:val="ListParagraph"/>
              <w:ind w:left="0"/>
              <w:rPr>
                <w:b/>
                <w:bCs/>
                <w:sz w:val="28"/>
                <w:szCs w:val="28"/>
                <w:lang w:val="en-IN"/>
              </w:rPr>
            </w:pPr>
          </w:p>
        </w:tc>
      </w:tr>
    </w:tbl>
    <w:p w14:paraId="5CF646F4" w14:textId="77777777" w:rsidR="00521B76" w:rsidRDefault="00521B76" w:rsidP="00521B76">
      <w:pPr>
        <w:pStyle w:val="ListParagraph"/>
        <w:rPr>
          <w:b/>
          <w:bCs/>
          <w:sz w:val="28"/>
          <w:szCs w:val="28"/>
          <w:lang w:val="en-IN"/>
        </w:rPr>
      </w:pPr>
    </w:p>
    <w:p w14:paraId="6F0CF16E" w14:textId="77777777" w:rsidR="00521B76" w:rsidRDefault="00521B76" w:rsidP="00521B76">
      <w:pPr>
        <w:rPr>
          <w:b/>
          <w:bCs/>
          <w:sz w:val="28"/>
          <w:szCs w:val="28"/>
          <w:lang w:val="en-IN"/>
        </w:rPr>
      </w:pPr>
      <w:r>
        <w:rPr>
          <w:b/>
          <w:bCs/>
          <w:sz w:val="28"/>
          <w:szCs w:val="28"/>
          <w:lang w:val="en-IN"/>
        </w:rPr>
        <w:lastRenderedPageBreak/>
        <w:t>3. Prepaid Expenses/ Expenses paid in advance</w:t>
      </w:r>
    </w:p>
    <w:p w14:paraId="5E96ED4A" w14:textId="77777777" w:rsidR="00521B76" w:rsidRDefault="00521B76" w:rsidP="00521B76">
      <w:pPr>
        <w:pStyle w:val="ListParagraph"/>
        <w:rPr>
          <w:b/>
          <w:bCs/>
          <w:sz w:val="28"/>
          <w:szCs w:val="28"/>
          <w:lang w:val="en-IN"/>
        </w:rPr>
      </w:pPr>
      <w:r>
        <w:rPr>
          <w:b/>
          <w:bCs/>
          <w:sz w:val="28"/>
          <w:szCs w:val="28"/>
          <w:lang w:val="en-IN"/>
        </w:rPr>
        <w:t>Eg.                                      Trial Balance</w:t>
      </w:r>
    </w:p>
    <w:tbl>
      <w:tblPr>
        <w:tblStyle w:val="TableGrid"/>
        <w:tblW w:w="0" w:type="auto"/>
        <w:tblInd w:w="720" w:type="dxa"/>
        <w:tblLook w:val="04A0" w:firstRow="1" w:lastRow="0" w:firstColumn="1" w:lastColumn="0" w:noHBand="0" w:noVBand="1"/>
      </w:tblPr>
      <w:tblGrid>
        <w:gridCol w:w="2176"/>
        <w:gridCol w:w="2188"/>
        <w:gridCol w:w="2079"/>
        <w:gridCol w:w="2079"/>
      </w:tblGrid>
      <w:tr w:rsidR="00521B76" w14:paraId="107DE710" w14:textId="77777777" w:rsidTr="00EB0CF1">
        <w:tc>
          <w:tcPr>
            <w:tcW w:w="2310" w:type="dxa"/>
          </w:tcPr>
          <w:p w14:paraId="5F1A121D" w14:textId="77777777" w:rsidR="00521B76" w:rsidRDefault="00521B76" w:rsidP="00EB0CF1">
            <w:pPr>
              <w:pStyle w:val="ListParagraph"/>
              <w:ind w:left="0"/>
              <w:rPr>
                <w:b/>
                <w:bCs/>
                <w:sz w:val="28"/>
                <w:szCs w:val="28"/>
                <w:lang w:val="en-IN"/>
              </w:rPr>
            </w:pPr>
          </w:p>
        </w:tc>
        <w:tc>
          <w:tcPr>
            <w:tcW w:w="2310" w:type="dxa"/>
          </w:tcPr>
          <w:p w14:paraId="0635C166" w14:textId="77777777" w:rsidR="00521B76" w:rsidRDefault="00521B76" w:rsidP="00EB0CF1">
            <w:pPr>
              <w:pStyle w:val="ListParagraph"/>
              <w:ind w:left="0"/>
              <w:rPr>
                <w:b/>
                <w:bCs/>
                <w:sz w:val="28"/>
                <w:szCs w:val="28"/>
                <w:lang w:val="en-IN"/>
              </w:rPr>
            </w:pPr>
          </w:p>
        </w:tc>
        <w:tc>
          <w:tcPr>
            <w:tcW w:w="2311" w:type="dxa"/>
          </w:tcPr>
          <w:p w14:paraId="574917E2" w14:textId="77777777" w:rsidR="00521B76" w:rsidRDefault="00521B76" w:rsidP="00EB0CF1">
            <w:pPr>
              <w:pStyle w:val="ListParagraph"/>
              <w:ind w:left="0"/>
              <w:rPr>
                <w:b/>
                <w:bCs/>
                <w:sz w:val="28"/>
                <w:szCs w:val="28"/>
                <w:lang w:val="en-IN"/>
              </w:rPr>
            </w:pPr>
          </w:p>
        </w:tc>
        <w:tc>
          <w:tcPr>
            <w:tcW w:w="2311" w:type="dxa"/>
          </w:tcPr>
          <w:p w14:paraId="2A260AED" w14:textId="77777777" w:rsidR="00521B76" w:rsidRDefault="00521B76" w:rsidP="00EB0CF1">
            <w:pPr>
              <w:pStyle w:val="ListParagraph"/>
              <w:ind w:left="0"/>
              <w:rPr>
                <w:b/>
                <w:bCs/>
                <w:sz w:val="28"/>
                <w:szCs w:val="28"/>
                <w:lang w:val="en-IN"/>
              </w:rPr>
            </w:pPr>
          </w:p>
        </w:tc>
      </w:tr>
      <w:tr w:rsidR="00521B76" w14:paraId="2A776141" w14:textId="77777777" w:rsidTr="00EB0CF1">
        <w:tc>
          <w:tcPr>
            <w:tcW w:w="2310" w:type="dxa"/>
          </w:tcPr>
          <w:p w14:paraId="491616CC" w14:textId="77777777" w:rsidR="00521B76" w:rsidRDefault="00521B76" w:rsidP="00EB0CF1">
            <w:pPr>
              <w:pStyle w:val="ListParagraph"/>
              <w:ind w:left="0"/>
              <w:rPr>
                <w:b/>
                <w:bCs/>
                <w:sz w:val="28"/>
                <w:szCs w:val="28"/>
                <w:lang w:val="en-IN"/>
              </w:rPr>
            </w:pPr>
            <w:r>
              <w:rPr>
                <w:b/>
                <w:bCs/>
                <w:sz w:val="28"/>
                <w:szCs w:val="28"/>
                <w:lang w:val="en-IN"/>
              </w:rPr>
              <w:t>To Salaries Paid</w:t>
            </w:r>
          </w:p>
        </w:tc>
        <w:tc>
          <w:tcPr>
            <w:tcW w:w="2310" w:type="dxa"/>
          </w:tcPr>
          <w:p w14:paraId="6F755C9C" w14:textId="77777777" w:rsidR="00521B76" w:rsidRDefault="00521B76" w:rsidP="00EB0CF1">
            <w:pPr>
              <w:pStyle w:val="ListParagraph"/>
              <w:ind w:left="0"/>
              <w:rPr>
                <w:b/>
                <w:bCs/>
                <w:sz w:val="28"/>
                <w:szCs w:val="28"/>
                <w:lang w:val="en-IN"/>
              </w:rPr>
            </w:pPr>
            <w:r>
              <w:rPr>
                <w:b/>
                <w:bCs/>
                <w:sz w:val="28"/>
                <w:szCs w:val="28"/>
                <w:lang w:val="en-IN"/>
              </w:rPr>
              <w:t>3,00,000</w:t>
            </w:r>
          </w:p>
        </w:tc>
        <w:tc>
          <w:tcPr>
            <w:tcW w:w="2311" w:type="dxa"/>
          </w:tcPr>
          <w:p w14:paraId="046EB7F9" w14:textId="77777777" w:rsidR="00521B76" w:rsidRDefault="00521B76" w:rsidP="00EB0CF1">
            <w:pPr>
              <w:pStyle w:val="ListParagraph"/>
              <w:ind w:left="0"/>
              <w:rPr>
                <w:b/>
                <w:bCs/>
                <w:sz w:val="28"/>
                <w:szCs w:val="28"/>
                <w:lang w:val="en-IN"/>
              </w:rPr>
            </w:pPr>
          </w:p>
        </w:tc>
        <w:tc>
          <w:tcPr>
            <w:tcW w:w="2311" w:type="dxa"/>
          </w:tcPr>
          <w:p w14:paraId="26948321" w14:textId="77777777" w:rsidR="00521B76" w:rsidRDefault="00521B76" w:rsidP="00EB0CF1">
            <w:pPr>
              <w:pStyle w:val="ListParagraph"/>
              <w:ind w:left="0"/>
              <w:rPr>
                <w:b/>
                <w:bCs/>
                <w:sz w:val="28"/>
                <w:szCs w:val="28"/>
                <w:lang w:val="en-IN"/>
              </w:rPr>
            </w:pPr>
          </w:p>
        </w:tc>
      </w:tr>
    </w:tbl>
    <w:p w14:paraId="40DAD367" w14:textId="77777777" w:rsidR="00521B76" w:rsidRDefault="00521B76" w:rsidP="00521B76">
      <w:pPr>
        <w:pStyle w:val="ListParagraph"/>
        <w:numPr>
          <w:ilvl w:val="0"/>
          <w:numId w:val="1"/>
        </w:numPr>
        <w:rPr>
          <w:b/>
          <w:bCs/>
          <w:sz w:val="28"/>
          <w:szCs w:val="28"/>
          <w:lang w:val="en-IN"/>
        </w:rPr>
      </w:pPr>
      <w:r>
        <w:rPr>
          <w:b/>
          <w:bCs/>
          <w:sz w:val="28"/>
          <w:szCs w:val="28"/>
          <w:lang w:val="en-IN"/>
        </w:rPr>
        <w:t>Salaries paid in advance Rs 40,000</w:t>
      </w:r>
    </w:p>
    <w:p w14:paraId="25ECF9A0" w14:textId="77777777" w:rsidR="00521B76" w:rsidRDefault="00521B76" w:rsidP="00521B76">
      <w:pPr>
        <w:pStyle w:val="ListParagraph"/>
        <w:rPr>
          <w:b/>
          <w:bCs/>
          <w:sz w:val="28"/>
          <w:szCs w:val="28"/>
          <w:lang w:val="en-IN"/>
        </w:rPr>
      </w:pPr>
    </w:p>
    <w:p w14:paraId="0F31357C" w14:textId="77777777" w:rsidR="00521B76" w:rsidRDefault="00521B76" w:rsidP="00521B76">
      <w:pPr>
        <w:pStyle w:val="ListParagraph"/>
        <w:rPr>
          <w:b/>
          <w:bCs/>
          <w:sz w:val="28"/>
          <w:szCs w:val="28"/>
          <w:lang w:val="en-IN"/>
        </w:rPr>
      </w:pPr>
      <w:r>
        <w:rPr>
          <w:b/>
          <w:bCs/>
          <w:sz w:val="28"/>
          <w:szCs w:val="28"/>
          <w:lang w:val="en-IN"/>
        </w:rPr>
        <w:t>Soln.</w:t>
      </w:r>
    </w:p>
    <w:p w14:paraId="6DDD9F06" w14:textId="77777777" w:rsidR="00521B76" w:rsidRDefault="00521B76" w:rsidP="00521B76">
      <w:pPr>
        <w:pStyle w:val="ListParagraph"/>
        <w:rPr>
          <w:b/>
          <w:bCs/>
          <w:sz w:val="28"/>
          <w:szCs w:val="28"/>
          <w:lang w:val="en-IN"/>
        </w:rPr>
      </w:pPr>
      <w:r>
        <w:rPr>
          <w:b/>
          <w:bCs/>
          <w:sz w:val="28"/>
          <w:szCs w:val="28"/>
          <w:lang w:val="en-IN"/>
        </w:rPr>
        <w:t>P and L A/C</w:t>
      </w:r>
    </w:p>
    <w:tbl>
      <w:tblPr>
        <w:tblStyle w:val="TableGrid"/>
        <w:tblW w:w="0" w:type="auto"/>
        <w:tblInd w:w="720" w:type="dxa"/>
        <w:tblLook w:val="04A0" w:firstRow="1" w:lastRow="0" w:firstColumn="1" w:lastColumn="0" w:noHBand="0" w:noVBand="1"/>
      </w:tblPr>
      <w:tblGrid>
        <w:gridCol w:w="3078"/>
        <w:gridCol w:w="1230"/>
        <w:gridCol w:w="2107"/>
        <w:gridCol w:w="2107"/>
      </w:tblGrid>
      <w:tr w:rsidR="00521B76" w14:paraId="71780BDF" w14:textId="77777777" w:rsidTr="00EB0CF1">
        <w:tc>
          <w:tcPr>
            <w:tcW w:w="3078" w:type="dxa"/>
          </w:tcPr>
          <w:p w14:paraId="6A2AA63C" w14:textId="77777777" w:rsidR="00521B76" w:rsidRDefault="00521B76" w:rsidP="00EB0CF1">
            <w:pPr>
              <w:pStyle w:val="ListParagraph"/>
              <w:ind w:left="0"/>
              <w:rPr>
                <w:b/>
                <w:bCs/>
                <w:sz w:val="28"/>
                <w:szCs w:val="28"/>
                <w:lang w:val="en-IN"/>
              </w:rPr>
            </w:pPr>
          </w:p>
        </w:tc>
        <w:tc>
          <w:tcPr>
            <w:tcW w:w="1230" w:type="dxa"/>
          </w:tcPr>
          <w:p w14:paraId="01382BC9" w14:textId="77777777" w:rsidR="00521B76" w:rsidRDefault="00521B76" w:rsidP="00EB0CF1">
            <w:pPr>
              <w:pStyle w:val="ListParagraph"/>
              <w:ind w:left="0"/>
              <w:rPr>
                <w:b/>
                <w:bCs/>
                <w:sz w:val="28"/>
                <w:szCs w:val="28"/>
                <w:lang w:val="en-IN"/>
              </w:rPr>
            </w:pPr>
          </w:p>
        </w:tc>
        <w:tc>
          <w:tcPr>
            <w:tcW w:w="2107" w:type="dxa"/>
          </w:tcPr>
          <w:p w14:paraId="62F46548" w14:textId="77777777" w:rsidR="00521B76" w:rsidRDefault="00521B76" w:rsidP="00EB0CF1">
            <w:pPr>
              <w:pStyle w:val="ListParagraph"/>
              <w:ind w:left="0"/>
              <w:rPr>
                <w:b/>
                <w:bCs/>
                <w:sz w:val="28"/>
                <w:szCs w:val="28"/>
                <w:lang w:val="en-IN"/>
              </w:rPr>
            </w:pPr>
          </w:p>
        </w:tc>
        <w:tc>
          <w:tcPr>
            <w:tcW w:w="2107" w:type="dxa"/>
          </w:tcPr>
          <w:p w14:paraId="54DE5BE4" w14:textId="77777777" w:rsidR="00521B76" w:rsidRDefault="00521B76" w:rsidP="00EB0CF1">
            <w:pPr>
              <w:pStyle w:val="ListParagraph"/>
              <w:ind w:left="0"/>
              <w:rPr>
                <w:b/>
                <w:bCs/>
                <w:sz w:val="28"/>
                <w:szCs w:val="28"/>
                <w:lang w:val="en-IN"/>
              </w:rPr>
            </w:pPr>
          </w:p>
        </w:tc>
      </w:tr>
      <w:tr w:rsidR="00521B76" w14:paraId="01C9D553" w14:textId="77777777" w:rsidTr="00EB0CF1">
        <w:tc>
          <w:tcPr>
            <w:tcW w:w="3078" w:type="dxa"/>
          </w:tcPr>
          <w:p w14:paraId="256C663F" w14:textId="77777777" w:rsidR="00521B76" w:rsidRDefault="00521B76" w:rsidP="00EB0CF1">
            <w:pPr>
              <w:pStyle w:val="ListParagraph"/>
              <w:ind w:left="0"/>
              <w:rPr>
                <w:b/>
                <w:bCs/>
                <w:sz w:val="28"/>
                <w:szCs w:val="28"/>
                <w:lang w:val="en-IN"/>
              </w:rPr>
            </w:pPr>
            <w:r>
              <w:rPr>
                <w:b/>
                <w:bCs/>
                <w:sz w:val="28"/>
                <w:szCs w:val="28"/>
                <w:lang w:val="en-IN"/>
              </w:rPr>
              <w:t>To Salaries       3,00,000</w:t>
            </w:r>
          </w:p>
          <w:p w14:paraId="4A9B38A8" w14:textId="77777777" w:rsidR="00521B76" w:rsidRDefault="00521B76" w:rsidP="00EB0CF1">
            <w:pPr>
              <w:pStyle w:val="ListParagraph"/>
              <w:ind w:left="0"/>
              <w:rPr>
                <w:b/>
                <w:bCs/>
                <w:sz w:val="28"/>
                <w:szCs w:val="28"/>
                <w:lang w:val="en-IN"/>
              </w:rPr>
            </w:pPr>
            <w:r>
              <w:rPr>
                <w:b/>
                <w:bCs/>
                <w:sz w:val="28"/>
                <w:szCs w:val="28"/>
                <w:lang w:val="en-IN"/>
              </w:rPr>
              <w:t xml:space="preserve">Less, Prepaid       </w:t>
            </w:r>
            <w:r w:rsidRPr="00314E91">
              <w:rPr>
                <w:b/>
                <w:bCs/>
                <w:sz w:val="28"/>
                <w:szCs w:val="28"/>
                <w:u w:val="single"/>
                <w:lang w:val="en-IN"/>
              </w:rPr>
              <w:t>40,000</w:t>
            </w:r>
          </w:p>
        </w:tc>
        <w:tc>
          <w:tcPr>
            <w:tcW w:w="1230" w:type="dxa"/>
          </w:tcPr>
          <w:p w14:paraId="3FD96098" w14:textId="77777777" w:rsidR="00521B76" w:rsidRDefault="00521B76" w:rsidP="00EB0CF1">
            <w:pPr>
              <w:pStyle w:val="ListParagraph"/>
              <w:ind w:left="0"/>
              <w:rPr>
                <w:b/>
                <w:bCs/>
                <w:sz w:val="28"/>
                <w:szCs w:val="28"/>
                <w:lang w:val="en-IN"/>
              </w:rPr>
            </w:pPr>
          </w:p>
          <w:p w14:paraId="115B7FB6" w14:textId="77777777" w:rsidR="00521B76" w:rsidRDefault="00521B76" w:rsidP="00EB0CF1">
            <w:pPr>
              <w:pStyle w:val="ListParagraph"/>
              <w:ind w:left="0"/>
              <w:rPr>
                <w:b/>
                <w:bCs/>
                <w:sz w:val="28"/>
                <w:szCs w:val="28"/>
                <w:lang w:val="en-IN"/>
              </w:rPr>
            </w:pPr>
            <w:r>
              <w:rPr>
                <w:b/>
                <w:bCs/>
                <w:sz w:val="28"/>
                <w:szCs w:val="28"/>
                <w:lang w:val="en-IN"/>
              </w:rPr>
              <w:t>2,60,000</w:t>
            </w:r>
          </w:p>
        </w:tc>
        <w:tc>
          <w:tcPr>
            <w:tcW w:w="2107" w:type="dxa"/>
          </w:tcPr>
          <w:p w14:paraId="7E3F3072" w14:textId="77777777" w:rsidR="00521B76" w:rsidRDefault="00521B76" w:rsidP="00EB0CF1">
            <w:pPr>
              <w:pStyle w:val="ListParagraph"/>
              <w:ind w:left="0"/>
              <w:rPr>
                <w:b/>
                <w:bCs/>
                <w:sz w:val="28"/>
                <w:szCs w:val="28"/>
                <w:lang w:val="en-IN"/>
              </w:rPr>
            </w:pPr>
          </w:p>
        </w:tc>
        <w:tc>
          <w:tcPr>
            <w:tcW w:w="2107" w:type="dxa"/>
          </w:tcPr>
          <w:p w14:paraId="5932829E" w14:textId="77777777" w:rsidR="00521B76" w:rsidRDefault="00521B76" w:rsidP="00EB0CF1">
            <w:pPr>
              <w:pStyle w:val="ListParagraph"/>
              <w:ind w:left="0"/>
              <w:rPr>
                <w:b/>
                <w:bCs/>
                <w:sz w:val="28"/>
                <w:szCs w:val="28"/>
                <w:lang w:val="en-IN"/>
              </w:rPr>
            </w:pPr>
          </w:p>
        </w:tc>
      </w:tr>
    </w:tbl>
    <w:p w14:paraId="3709702C" w14:textId="77777777" w:rsidR="00521B76" w:rsidRDefault="00521B76" w:rsidP="00521B76">
      <w:pPr>
        <w:pStyle w:val="ListParagraph"/>
        <w:rPr>
          <w:b/>
          <w:bCs/>
          <w:sz w:val="28"/>
          <w:szCs w:val="28"/>
          <w:lang w:val="en-IN"/>
        </w:rPr>
      </w:pPr>
    </w:p>
    <w:p w14:paraId="00212979" w14:textId="77777777" w:rsidR="00521B76" w:rsidRDefault="00521B76" w:rsidP="00521B76">
      <w:pPr>
        <w:pStyle w:val="ListParagraph"/>
        <w:rPr>
          <w:b/>
          <w:bCs/>
          <w:sz w:val="28"/>
          <w:szCs w:val="28"/>
          <w:lang w:val="en-IN"/>
        </w:rPr>
      </w:pPr>
      <w:r>
        <w:rPr>
          <w:b/>
          <w:bCs/>
          <w:sz w:val="28"/>
          <w:szCs w:val="28"/>
          <w:lang w:val="en-IN"/>
        </w:rPr>
        <w:t xml:space="preserve"> </w:t>
      </w:r>
    </w:p>
    <w:p w14:paraId="1340B724" w14:textId="77777777" w:rsidR="00521B76" w:rsidRDefault="00521B76" w:rsidP="00521B76">
      <w:pPr>
        <w:pStyle w:val="ListParagraph"/>
        <w:rPr>
          <w:b/>
          <w:bCs/>
          <w:sz w:val="28"/>
          <w:szCs w:val="28"/>
          <w:lang w:val="en-IN"/>
        </w:rPr>
      </w:pPr>
      <w:r>
        <w:rPr>
          <w:b/>
          <w:bCs/>
          <w:sz w:val="28"/>
          <w:szCs w:val="28"/>
          <w:lang w:val="en-IN"/>
        </w:rPr>
        <w:t xml:space="preserve">                                    Balance Sheet</w:t>
      </w:r>
    </w:p>
    <w:tbl>
      <w:tblPr>
        <w:tblStyle w:val="TableGrid"/>
        <w:tblW w:w="0" w:type="auto"/>
        <w:tblInd w:w="720" w:type="dxa"/>
        <w:tblLook w:val="04A0" w:firstRow="1" w:lastRow="0" w:firstColumn="1" w:lastColumn="0" w:noHBand="0" w:noVBand="1"/>
      </w:tblPr>
      <w:tblGrid>
        <w:gridCol w:w="2988"/>
        <w:gridCol w:w="1293"/>
        <w:gridCol w:w="2149"/>
        <w:gridCol w:w="2092"/>
      </w:tblGrid>
      <w:tr w:rsidR="00521B76" w14:paraId="220B3F3D" w14:textId="77777777" w:rsidTr="00EB0CF1">
        <w:tc>
          <w:tcPr>
            <w:tcW w:w="2988" w:type="dxa"/>
          </w:tcPr>
          <w:p w14:paraId="34BE8BB0"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0D01BC35" w14:textId="77777777" w:rsidR="00521B76" w:rsidRDefault="00521B76" w:rsidP="00EB0CF1">
            <w:pPr>
              <w:pStyle w:val="ListParagraph"/>
              <w:ind w:left="0"/>
              <w:rPr>
                <w:b/>
                <w:bCs/>
                <w:sz w:val="28"/>
                <w:szCs w:val="28"/>
                <w:lang w:val="en-IN"/>
              </w:rPr>
            </w:pPr>
            <w:r>
              <w:rPr>
                <w:b/>
                <w:bCs/>
                <w:sz w:val="28"/>
                <w:szCs w:val="28"/>
                <w:lang w:val="en-IN"/>
              </w:rPr>
              <w:t>Rs</w:t>
            </w:r>
          </w:p>
        </w:tc>
        <w:tc>
          <w:tcPr>
            <w:tcW w:w="2149" w:type="dxa"/>
          </w:tcPr>
          <w:p w14:paraId="169DFE12" w14:textId="77777777" w:rsidR="00521B76" w:rsidRDefault="00521B76" w:rsidP="00EB0CF1">
            <w:pPr>
              <w:pStyle w:val="ListParagraph"/>
              <w:ind w:left="0"/>
              <w:rPr>
                <w:b/>
                <w:bCs/>
                <w:sz w:val="28"/>
                <w:szCs w:val="28"/>
                <w:lang w:val="en-IN"/>
              </w:rPr>
            </w:pPr>
            <w:r>
              <w:rPr>
                <w:b/>
                <w:bCs/>
                <w:sz w:val="28"/>
                <w:szCs w:val="28"/>
                <w:lang w:val="en-IN"/>
              </w:rPr>
              <w:t>Assets</w:t>
            </w:r>
          </w:p>
        </w:tc>
        <w:tc>
          <w:tcPr>
            <w:tcW w:w="2092" w:type="dxa"/>
          </w:tcPr>
          <w:p w14:paraId="4628B096"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7394DE0E" w14:textId="77777777" w:rsidTr="00EB0CF1">
        <w:tc>
          <w:tcPr>
            <w:tcW w:w="2988" w:type="dxa"/>
          </w:tcPr>
          <w:p w14:paraId="2485CB59" w14:textId="77777777" w:rsidR="00521B76" w:rsidRDefault="00521B76" w:rsidP="00EB0CF1">
            <w:pPr>
              <w:rPr>
                <w:b/>
                <w:bCs/>
                <w:sz w:val="28"/>
                <w:szCs w:val="28"/>
                <w:lang w:val="en-IN"/>
              </w:rPr>
            </w:pPr>
          </w:p>
        </w:tc>
        <w:tc>
          <w:tcPr>
            <w:tcW w:w="1293" w:type="dxa"/>
          </w:tcPr>
          <w:p w14:paraId="3BD6D40C" w14:textId="77777777" w:rsidR="00521B76" w:rsidRDefault="00521B76" w:rsidP="00EB0CF1">
            <w:pPr>
              <w:pStyle w:val="ListParagraph"/>
              <w:ind w:left="0"/>
              <w:rPr>
                <w:b/>
                <w:bCs/>
                <w:sz w:val="28"/>
                <w:szCs w:val="28"/>
                <w:lang w:val="en-IN"/>
              </w:rPr>
            </w:pPr>
          </w:p>
        </w:tc>
        <w:tc>
          <w:tcPr>
            <w:tcW w:w="2149" w:type="dxa"/>
          </w:tcPr>
          <w:p w14:paraId="3B91AB79" w14:textId="77777777" w:rsidR="00521B76" w:rsidRDefault="00521B76" w:rsidP="00EB0CF1">
            <w:pPr>
              <w:pStyle w:val="ListParagraph"/>
              <w:ind w:left="0"/>
              <w:rPr>
                <w:b/>
                <w:bCs/>
                <w:sz w:val="28"/>
                <w:szCs w:val="28"/>
                <w:lang w:val="en-IN"/>
              </w:rPr>
            </w:pPr>
            <w:r>
              <w:rPr>
                <w:b/>
                <w:bCs/>
                <w:sz w:val="28"/>
                <w:szCs w:val="28"/>
                <w:lang w:val="en-IN"/>
              </w:rPr>
              <w:t>Prepaid Salaries</w:t>
            </w:r>
          </w:p>
        </w:tc>
        <w:tc>
          <w:tcPr>
            <w:tcW w:w="2092" w:type="dxa"/>
          </w:tcPr>
          <w:p w14:paraId="5E6C1600" w14:textId="77777777" w:rsidR="00521B76" w:rsidRDefault="00521B76" w:rsidP="00EB0CF1">
            <w:pPr>
              <w:pStyle w:val="ListParagraph"/>
              <w:ind w:left="0"/>
              <w:rPr>
                <w:b/>
                <w:bCs/>
                <w:sz w:val="28"/>
                <w:szCs w:val="28"/>
                <w:lang w:val="en-IN"/>
              </w:rPr>
            </w:pPr>
            <w:r>
              <w:rPr>
                <w:b/>
                <w:bCs/>
                <w:sz w:val="28"/>
                <w:szCs w:val="28"/>
                <w:lang w:val="en-IN"/>
              </w:rPr>
              <w:t>40,000</w:t>
            </w:r>
          </w:p>
        </w:tc>
      </w:tr>
    </w:tbl>
    <w:p w14:paraId="3117BA0B" w14:textId="77777777" w:rsidR="00521B76" w:rsidRDefault="00521B76" w:rsidP="00521B76">
      <w:pPr>
        <w:pStyle w:val="ListParagraph"/>
        <w:rPr>
          <w:b/>
          <w:bCs/>
          <w:sz w:val="28"/>
          <w:szCs w:val="28"/>
          <w:lang w:val="en-IN"/>
        </w:rPr>
      </w:pPr>
    </w:p>
    <w:p w14:paraId="764914AE" w14:textId="77777777" w:rsidR="00521B76" w:rsidRDefault="00521B76" w:rsidP="00521B76">
      <w:pPr>
        <w:pStyle w:val="ListParagraph"/>
        <w:rPr>
          <w:b/>
          <w:bCs/>
          <w:sz w:val="28"/>
          <w:szCs w:val="28"/>
          <w:lang w:val="en-IN"/>
        </w:rPr>
      </w:pPr>
    </w:p>
    <w:p w14:paraId="6CAB4B7F" w14:textId="494E2B02" w:rsidR="00521B76" w:rsidRDefault="00521B76" w:rsidP="00521B76">
      <w:pPr>
        <w:rPr>
          <w:b/>
          <w:bCs/>
          <w:sz w:val="28"/>
          <w:szCs w:val="28"/>
          <w:lang w:val="en-IN"/>
        </w:rPr>
      </w:pPr>
      <w:r>
        <w:rPr>
          <w:b/>
          <w:bCs/>
          <w:sz w:val="28"/>
          <w:szCs w:val="28"/>
          <w:lang w:val="en-IN"/>
        </w:rPr>
        <w:t>4. Accrued/Outstanding Income/ income receivable</w:t>
      </w:r>
      <w:r w:rsidR="00EB0CF1">
        <w:rPr>
          <w:b/>
          <w:bCs/>
          <w:sz w:val="28"/>
          <w:szCs w:val="28"/>
          <w:lang w:val="en-IN"/>
        </w:rPr>
        <w:t>: Income earned during the accounting period but amount yet not receive.</w:t>
      </w:r>
    </w:p>
    <w:p w14:paraId="027C43BF" w14:textId="77777777" w:rsidR="00521B76" w:rsidRDefault="00521B76" w:rsidP="00521B76">
      <w:pPr>
        <w:rPr>
          <w:b/>
          <w:bCs/>
          <w:sz w:val="28"/>
          <w:szCs w:val="28"/>
          <w:lang w:val="en-IN"/>
        </w:rPr>
      </w:pPr>
      <w:r>
        <w:rPr>
          <w:b/>
          <w:bCs/>
          <w:sz w:val="28"/>
          <w:szCs w:val="28"/>
          <w:lang w:val="en-IN"/>
        </w:rPr>
        <w:t>5. Income received in advance/ advance income</w:t>
      </w:r>
    </w:p>
    <w:p w14:paraId="743FAC8F" w14:textId="77777777" w:rsidR="00521B76" w:rsidRDefault="00521B76" w:rsidP="00521B76">
      <w:pPr>
        <w:rPr>
          <w:b/>
          <w:bCs/>
          <w:sz w:val="28"/>
          <w:szCs w:val="28"/>
          <w:lang w:val="en-IN"/>
        </w:rPr>
      </w:pPr>
      <w:r>
        <w:rPr>
          <w:b/>
          <w:bCs/>
          <w:sz w:val="28"/>
          <w:szCs w:val="28"/>
          <w:lang w:val="en-IN"/>
        </w:rPr>
        <w:t>Eg.</w:t>
      </w:r>
    </w:p>
    <w:p w14:paraId="49CBD04E" w14:textId="77777777" w:rsidR="00521B76" w:rsidRDefault="00521B76" w:rsidP="00521B76">
      <w:pPr>
        <w:rPr>
          <w:b/>
          <w:bCs/>
          <w:sz w:val="28"/>
          <w:szCs w:val="28"/>
          <w:lang w:val="en-IN"/>
        </w:rPr>
      </w:pPr>
      <w:r>
        <w:rPr>
          <w:b/>
          <w:bCs/>
          <w:sz w:val="28"/>
          <w:szCs w:val="28"/>
          <w:lang w:val="en-IN"/>
        </w:rPr>
        <w:t xml:space="preserve">                         Trial Balance</w:t>
      </w:r>
    </w:p>
    <w:tbl>
      <w:tblPr>
        <w:tblStyle w:val="TableGrid"/>
        <w:tblW w:w="0" w:type="auto"/>
        <w:tblLook w:val="04A0" w:firstRow="1" w:lastRow="0" w:firstColumn="1" w:lastColumn="0" w:noHBand="0" w:noVBand="1"/>
      </w:tblPr>
      <w:tblGrid>
        <w:gridCol w:w="4518"/>
        <w:gridCol w:w="1643"/>
        <w:gridCol w:w="3081"/>
      </w:tblGrid>
      <w:tr w:rsidR="00521B76" w14:paraId="747269AF" w14:textId="77777777" w:rsidTr="00EB0CF1">
        <w:tc>
          <w:tcPr>
            <w:tcW w:w="4518" w:type="dxa"/>
          </w:tcPr>
          <w:p w14:paraId="2B030F89" w14:textId="77777777" w:rsidR="00521B76" w:rsidRDefault="00521B76" w:rsidP="00EB0CF1">
            <w:pPr>
              <w:rPr>
                <w:b/>
                <w:bCs/>
                <w:sz w:val="28"/>
                <w:szCs w:val="28"/>
                <w:lang w:val="en-IN"/>
              </w:rPr>
            </w:pPr>
          </w:p>
        </w:tc>
        <w:tc>
          <w:tcPr>
            <w:tcW w:w="1643" w:type="dxa"/>
          </w:tcPr>
          <w:p w14:paraId="2F77D463" w14:textId="77777777" w:rsidR="00521B76" w:rsidRDefault="00521B76" w:rsidP="00EB0CF1">
            <w:pPr>
              <w:rPr>
                <w:b/>
                <w:bCs/>
                <w:sz w:val="28"/>
                <w:szCs w:val="28"/>
                <w:lang w:val="en-IN"/>
              </w:rPr>
            </w:pPr>
            <w:r>
              <w:rPr>
                <w:b/>
                <w:bCs/>
                <w:sz w:val="28"/>
                <w:szCs w:val="28"/>
                <w:lang w:val="en-IN"/>
              </w:rPr>
              <w:t>Dr. Rs</w:t>
            </w:r>
          </w:p>
        </w:tc>
        <w:tc>
          <w:tcPr>
            <w:tcW w:w="3081" w:type="dxa"/>
          </w:tcPr>
          <w:p w14:paraId="231B96BC" w14:textId="77777777" w:rsidR="00521B76" w:rsidRDefault="00521B76" w:rsidP="00EB0CF1">
            <w:pPr>
              <w:rPr>
                <w:b/>
                <w:bCs/>
                <w:sz w:val="28"/>
                <w:szCs w:val="28"/>
                <w:lang w:val="en-IN"/>
              </w:rPr>
            </w:pPr>
            <w:r>
              <w:rPr>
                <w:b/>
                <w:bCs/>
                <w:sz w:val="28"/>
                <w:szCs w:val="28"/>
                <w:lang w:val="en-IN"/>
              </w:rPr>
              <w:t>Cr. Rs</w:t>
            </w:r>
          </w:p>
        </w:tc>
      </w:tr>
      <w:tr w:rsidR="00521B76" w14:paraId="6F9140A8" w14:textId="77777777" w:rsidTr="00EB0CF1">
        <w:tc>
          <w:tcPr>
            <w:tcW w:w="4518" w:type="dxa"/>
          </w:tcPr>
          <w:p w14:paraId="644D5209" w14:textId="77777777" w:rsidR="00521B76" w:rsidRDefault="00521B76" w:rsidP="00EB0CF1">
            <w:pPr>
              <w:rPr>
                <w:b/>
                <w:bCs/>
                <w:sz w:val="28"/>
                <w:szCs w:val="28"/>
                <w:lang w:val="en-IN"/>
              </w:rPr>
            </w:pPr>
            <w:r>
              <w:rPr>
                <w:b/>
                <w:bCs/>
                <w:sz w:val="28"/>
                <w:szCs w:val="28"/>
                <w:lang w:val="en-IN"/>
              </w:rPr>
              <w:t>Commission Received</w:t>
            </w:r>
          </w:p>
          <w:p w14:paraId="05512007" w14:textId="77777777" w:rsidR="00521B76" w:rsidRDefault="00521B76" w:rsidP="00EB0CF1">
            <w:pPr>
              <w:rPr>
                <w:b/>
                <w:bCs/>
                <w:sz w:val="28"/>
                <w:szCs w:val="28"/>
                <w:lang w:val="en-IN"/>
              </w:rPr>
            </w:pPr>
            <w:r>
              <w:rPr>
                <w:b/>
                <w:bCs/>
                <w:sz w:val="28"/>
                <w:szCs w:val="28"/>
                <w:lang w:val="en-IN"/>
              </w:rPr>
              <w:t>Rent Received</w:t>
            </w:r>
          </w:p>
        </w:tc>
        <w:tc>
          <w:tcPr>
            <w:tcW w:w="1643" w:type="dxa"/>
          </w:tcPr>
          <w:p w14:paraId="14467095" w14:textId="77777777" w:rsidR="00521B76" w:rsidRDefault="00521B76" w:rsidP="00EB0CF1">
            <w:pPr>
              <w:rPr>
                <w:b/>
                <w:bCs/>
                <w:sz w:val="28"/>
                <w:szCs w:val="28"/>
                <w:lang w:val="en-IN"/>
              </w:rPr>
            </w:pPr>
          </w:p>
        </w:tc>
        <w:tc>
          <w:tcPr>
            <w:tcW w:w="3081" w:type="dxa"/>
          </w:tcPr>
          <w:p w14:paraId="6D59B4E8" w14:textId="77777777" w:rsidR="00521B76" w:rsidRDefault="00521B76" w:rsidP="00EB0CF1">
            <w:pPr>
              <w:rPr>
                <w:b/>
                <w:bCs/>
                <w:sz w:val="28"/>
                <w:szCs w:val="28"/>
                <w:lang w:val="en-IN"/>
              </w:rPr>
            </w:pPr>
            <w:r>
              <w:rPr>
                <w:b/>
                <w:bCs/>
                <w:sz w:val="28"/>
                <w:szCs w:val="28"/>
                <w:lang w:val="en-IN"/>
              </w:rPr>
              <w:t>20,000</w:t>
            </w:r>
          </w:p>
          <w:p w14:paraId="257E0BA3" w14:textId="77777777" w:rsidR="00521B76" w:rsidRDefault="00521B76" w:rsidP="00EB0CF1">
            <w:pPr>
              <w:rPr>
                <w:b/>
                <w:bCs/>
                <w:sz w:val="28"/>
                <w:szCs w:val="28"/>
                <w:lang w:val="en-IN"/>
              </w:rPr>
            </w:pPr>
            <w:r>
              <w:rPr>
                <w:b/>
                <w:bCs/>
                <w:sz w:val="28"/>
                <w:szCs w:val="28"/>
                <w:lang w:val="en-IN"/>
              </w:rPr>
              <w:t>70,000</w:t>
            </w:r>
          </w:p>
        </w:tc>
      </w:tr>
    </w:tbl>
    <w:p w14:paraId="326A6212" w14:textId="77777777" w:rsidR="00521B76" w:rsidRDefault="00521B76" w:rsidP="00521B76">
      <w:pPr>
        <w:rPr>
          <w:b/>
          <w:bCs/>
          <w:sz w:val="28"/>
          <w:szCs w:val="28"/>
          <w:lang w:val="en-IN"/>
        </w:rPr>
      </w:pPr>
      <w:r>
        <w:rPr>
          <w:b/>
          <w:bCs/>
          <w:sz w:val="28"/>
          <w:szCs w:val="28"/>
          <w:lang w:val="en-IN"/>
        </w:rPr>
        <w:t xml:space="preserve">- </w:t>
      </w:r>
      <w:r w:rsidRPr="00750380">
        <w:rPr>
          <w:b/>
          <w:bCs/>
          <w:sz w:val="28"/>
          <w:szCs w:val="28"/>
          <w:lang w:val="en-IN"/>
        </w:rPr>
        <w:t>Commission earned but not yet received (Accrued commission) Rs 4,000</w:t>
      </w:r>
    </w:p>
    <w:p w14:paraId="36411BE4" w14:textId="77777777" w:rsidR="00521B76" w:rsidRDefault="00521B76" w:rsidP="00521B76">
      <w:pPr>
        <w:rPr>
          <w:b/>
          <w:bCs/>
          <w:sz w:val="28"/>
          <w:szCs w:val="28"/>
          <w:lang w:val="en-IN"/>
        </w:rPr>
      </w:pPr>
      <w:r>
        <w:rPr>
          <w:b/>
          <w:bCs/>
          <w:sz w:val="28"/>
          <w:szCs w:val="28"/>
          <w:lang w:val="en-IN"/>
        </w:rPr>
        <w:t>- Rent received in advance Rs 10,000</w:t>
      </w:r>
    </w:p>
    <w:p w14:paraId="7AD7BB03" w14:textId="77777777" w:rsidR="00521B76" w:rsidRDefault="00521B76" w:rsidP="00521B76">
      <w:pPr>
        <w:rPr>
          <w:b/>
          <w:bCs/>
          <w:sz w:val="28"/>
          <w:szCs w:val="28"/>
          <w:lang w:val="en-IN"/>
        </w:rPr>
      </w:pPr>
      <w:r>
        <w:rPr>
          <w:b/>
          <w:bCs/>
          <w:sz w:val="28"/>
          <w:szCs w:val="28"/>
          <w:lang w:val="en-IN"/>
        </w:rPr>
        <w:t>Soln.</w:t>
      </w:r>
    </w:p>
    <w:p w14:paraId="412E6357" w14:textId="77777777" w:rsidR="00521B76" w:rsidRDefault="00521B76" w:rsidP="00521B76">
      <w:pPr>
        <w:pStyle w:val="ListParagraph"/>
        <w:rPr>
          <w:b/>
          <w:bCs/>
          <w:sz w:val="28"/>
          <w:szCs w:val="28"/>
          <w:lang w:val="en-IN"/>
        </w:rPr>
      </w:pPr>
      <w:r>
        <w:rPr>
          <w:b/>
          <w:bCs/>
          <w:sz w:val="28"/>
          <w:szCs w:val="28"/>
          <w:lang w:val="en-IN"/>
        </w:rPr>
        <w:t xml:space="preserve">           Dr                  P and L A/C                 Cr</w:t>
      </w:r>
    </w:p>
    <w:tbl>
      <w:tblPr>
        <w:tblStyle w:val="TableGrid"/>
        <w:tblW w:w="0" w:type="auto"/>
        <w:tblInd w:w="720" w:type="dxa"/>
        <w:tblLook w:val="04A0" w:firstRow="1" w:lastRow="0" w:firstColumn="1" w:lastColumn="0" w:noHBand="0" w:noVBand="1"/>
      </w:tblPr>
      <w:tblGrid>
        <w:gridCol w:w="3078"/>
        <w:gridCol w:w="1230"/>
        <w:gridCol w:w="2910"/>
        <w:gridCol w:w="1304"/>
      </w:tblGrid>
      <w:tr w:rsidR="00521B76" w14:paraId="1BAE88A6" w14:textId="77777777" w:rsidTr="00EB0CF1">
        <w:tc>
          <w:tcPr>
            <w:tcW w:w="3078" w:type="dxa"/>
          </w:tcPr>
          <w:p w14:paraId="2BA5E72F" w14:textId="77777777" w:rsidR="00521B76" w:rsidRDefault="00521B76" w:rsidP="00EB0CF1">
            <w:pPr>
              <w:pStyle w:val="ListParagraph"/>
              <w:ind w:left="0"/>
              <w:rPr>
                <w:b/>
                <w:bCs/>
                <w:sz w:val="28"/>
                <w:szCs w:val="28"/>
                <w:lang w:val="en-IN"/>
              </w:rPr>
            </w:pPr>
          </w:p>
        </w:tc>
        <w:tc>
          <w:tcPr>
            <w:tcW w:w="1230" w:type="dxa"/>
          </w:tcPr>
          <w:p w14:paraId="16A2C31A" w14:textId="77777777" w:rsidR="00521B76" w:rsidRDefault="00521B76" w:rsidP="00EB0CF1">
            <w:pPr>
              <w:pStyle w:val="ListParagraph"/>
              <w:ind w:left="0"/>
              <w:rPr>
                <w:b/>
                <w:bCs/>
                <w:sz w:val="28"/>
                <w:szCs w:val="28"/>
                <w:lang w:val="en-IN"/>
              </w:rPr>
            </w:pPr>
          </w:p>
        </w:tc>
        <w:tc>
          <w:tcPr>
            <w:tcW w:w="2910" w:type="dxa"/>
          </w:tcPr>
          <w:p w14:paraId="7D238BCA" w14:textId="77777777" w:rsidR="00521B76" w:rsidRDefault="00521B76" w:rsidP="00EB0CF1">
            <w:pPr>
              <w:pStyle w:val="ListParagraph"/>
              <w:ind w:left="0"/>
              <w:rPr>
                <w:b/>
                <w:bCs/>
                <w:sz w:val="28"/>
                <w:szCs w:val="28"/>
                <w:lang w:val="en-IN"/>
              </w:rPr>
            </w:pPr>
          </w:p>
        </w:tc>
        <w:tc>
          <w:tcPr>
            <w:tcW w:w="1304" w:type="dxa"/>
          </w:tcPr>
          <w:p w14:paraId="57B6D24C" w14:textId="77777777" w:rsidR="00521B76" w:rsidRDefault="00521B76" w:rsidP="00EB0CF1">
            <w:pPr>
              <w:pStyle w:val="ListParagraph"/>
              <w:ind w:left="0"/>
              <w:rPr>
                <w:b/>
                <w:bCs/>
                <w:sz w:val="28"/>
                <w:szCs w:val="28"/>
                <w:lang w:val="en-IN"/>
              </w:rPr>
            </w:pPr>
          </w:p>
        </w:tc>
      </w:tr>
      <w:tr w:rsidR="00521B76" w14:paraId="7C006387" w14:textId="77777777" w:rsidTr="00EB0CF1">
        <w:tc>
          <w:tcPr>
            <w:tcW w:w="3078" w:type="dxa"/>
          </w:tcPr>
          <w:p w14:paraId="11BD1662" w14:textId="77777777" w:rsidR="00521B76" w:rsidRDefault="00521B76" w:rsidP="00EB0CF1">
            <w:pPr>
              <w:pStyle w:val="ListParagraph"/>
              <w:ind w:left="0"/>
              <w:rPr>
                <w:b/>
                <w:bCs/>
                <w:sz w:val="28"/>
                <w:szCs w:val="28"/>
                <w:lang w:val="en-IN"/>
              </w:rPr>
            </w:pPr>
          </w:p>
        </w:tc>
        <w:tc>
          <w:tcPr>
            <w:tcW w:w="1230" w:type="dxa"/>
          </w:tcPr>
          <w:p w14:paraId="1E106B6B" w14:textId="77777777" w:rsidR="00521B76" w:rsidRDefault="00521B76" w:rsidP="00EB0CF1">
            <w:pPr>
              <w:pStyle w:val="ListParagraph"/>
              <w:ind w:left="0"/>
              <w:rPr>
                <w:b/>
                <w:bCs/>
                <w:sz w:val="28"/>
                <w:szCs w:val="28"/>
                <w:lang w:val="en-IN"/>
              </w:rPr>
            </w:pPr>
          </w:p>
          <w:p w14:paraId="76F5BC16" w14:textId="77777777" w:rsidR="00521B76" w:rsidRDefault="00521B76" w:rsidP="00EB0CF1">
            <w:pPr>
              <w:pStyle w:val="ListParagraph"/>
              <w:ind w:left="0"/>
              <w:rPr>
                <w:b/>
                <w:bCs/>
                <w:sz w:val="28"/>
                <w:szCs w:val="28"/>
                <w:lang w:val="en-IN"/>
              </w:rPr>
            </w:pPr>
          </w:p>
        </w:tc>
        <w:tc>
          <w:tcPr>
            <w:tcW w:w="2910" w:type="dxa"/>
          </w:tcPr>
          <w:p w14:paraId="4C3D9E7D" w14:textId="77777777" w:rsidR="00521B76" w:rsidRDefault="00521B76" w:rsidP="00EB0CF1">
            <w:pPr>
              <w:rPr>
                <w:b/>
                <w:bCs/>
                <w:sz w:val="28"/>
                <w:szCs w:val="28"/>
                <w:lang w:val="en-IN"/>
              </w:rPr>
            </w:pPr>
            <w:r>
              <w:rPr>
                <w:b/>
                <w:bCs/>
                <w:sz w:val="28"/>
                <w:szCs w:val="28"/>
                <w:lang w:val="en-IN"/>
              </w:rPr>
              <w:lastRenderedPageBreak/>
              <w:t xml:space="preserve">By Commission </w:t>
            </w:r>
            <w:r>
              <w:rPr>
                <w:b/>
                <w:bCs/>
                <w:sz w:val="28"/>
                <w:szCs w:val="28"/>
                <w:lang w:val="en-IN"/>
              </w:rPr>
              <w:lastRenderedPageBreak/>
              <w:t>Received     20,000</w:t>
            </w:r>
          </w:p>
          <w:p w14:paraId="72F5FD0B" w14:textId="77777777" w:rsidR="00521B76" w:rsidRDefault="00521B76" w:rsidP="00EB0CF1">
            <w:pPr>
              <w:rPr>
                <w:b/>
                <w:bCs/>
                <w:sz w:val="28"/>
                <w:szCs w:val="28"/>
                <w:lang w:val="en-IN"/>
              </w:rPr>
            </w:pPr>
            <w:r>
              <w:rPr>
                <w:b/>
                <w:bCs/>
                <w:sz w:val="28"/>
                <w:szCs w:val="28"/>
                <w:lang w:val="en-IN"/>
              </w:rPr>
              <w:t xml:space="preserve">Add, </w:t>
            </w:r>
            <w:r w:rsidRPr="00750380">
              <w:rPr>
                <w:b/>
                <w:bCs/>
                <w:sz w:val="28"/>
                <w:szCs w:val="28"/>
                <w:lang w:val="en-IN"/>
              </w:rPr>
              <w:t>Accrued commission</w:t>
            </w:r>
            <w:r>
              <w:rPr>
                <w:b/>
                <w:bCs/>
                <w:sz w:val="28"/>
                <w:szCs w:val="28"/>
                <w:lang w:val="en-IN"/>
              </w:rPr>
              <w:t xml:space="preserve">   </w:t>
            </w:r>
            <w:r w:rsidRPr="002F477E">
              <w:rPr>
                <w:b/>
                <w:bCs/>
                <w:sz w:val="28"/>
                <w:szCs w:val="28"/>
                <w:u w:val="single"/>
                <w:lang w:val="en-IN"/>
              </w:rPr>
              <w:t>4,000</w:t>
            </w:r>
            <w:r>
              <w:rPr>
                <w:b/>
                <w:bCs/>
                <w:sz w:val="28"/>
                <w:szCs w:val="28"/>
                <w:lang w:val="en-IN"/>
              </w:rPr>
              <w:t xml:space="preserve">  </w:t>
            </w:r>
          </w:p>
          <w:p w14:paraId="61F994D1" w14:textId="77777777" w:rsidR="00521B76" w:rsidRDefault="00521B76" w:rsidP="00EB0CF1">
            <w:pPr>
              <w:rPr>
                <w:b/>
                <w:bCs/>
                <w:sz w:val="28"/>
                <w:szCs w:val="28"/>
                <w:lang w:val="en-IN"/>
              </w:rPr>
            </w:pPr>
          </w:p>
          <w:p w14:paraId="3ECEFFA6" w14:textId="77777777" w:rsidR="00521B76" w:rsidRDefault="00521B76" w:rsidP="00EB0CF1">
            <w:pPr>
              <w:rPr>
                <w:b/>
                <w:bCs/>
                <w:sz w:val="28"/>
                <w:szCs w:val="28"/>
                <w:lang w:val="en-IN"/>
              </w:rPr>
            </w:pPr>
            <w:r>
              <w:rPr>
                <w:b/>
                <w:bCs/>
                <w:sz w:val="28"/>
                <w:szCs w:val="28"/>
                <w:lang w:val="en-IN"/>
              </w:rPr>
              <w:t>By Rent  rec.  70,000</w:t>
            </w:r>
          </w:p>
          <w:p w14:paraId="26326876" w14:textId="77777777" w:rsidR="00521B76" w:rsidRDefault="00521B76" w:rsidP="00EB0CF1">
            <w:pPr>
              <w:rPr>
                <w:b/>
                <w:bCs/>
                <w:sz w:val="28"/>
                <w:szCs w:val="28"/>
                <w:lang w:val="en-IN"/>
              </w:rPr>
            </w:pPr>
            <w:r>
              <w:rPr>
                <w:b/>
                <w:bCs/>
                <w:sz w:val="28"/>
                <w:szCs w:val="28"/>
                <w:lang w:val="en-IN"/>
              </w:rPr>
              <w:t xml:space="preserve">Less, Advance </w:t>
            </w:r>
            <w:r w:rsidRPr="002F477E">
              <w:rPr>
                <w:b/>
                <w:bCs/>
                <w:sz w:val="28"/>
                <w:szCs w:val="28"/>
                <w:u w:val="single"/>
                <w:lang w:val="en-IN"/>
              </w:rPr>
              <w:t>10,000</w:t>
            </w:r>
            <w:r>
              <w:rPr>
                <w:b/>
                <w:bCs/>
                <w:sz w:val="28"/>
                <w:szCs w:val="28"/>
                <w:lang w:val="en-IN"/>
              </w:rPr>
              <w:t xml:space="preserve">  </w:t>
            </w:r>
          </w:p>
          <w:p w14:paraId="76DE3295" w14:textId="77777777" w:rsidR="00521B76" w:rsidRDefault="00521B76" w:rsidP="00EB0CF1">
            <w:pPr>
              <w:pStyle w:val="ListParagraph"/>
              <w:ind w:left="0"/>
              <w:rPr>
                <w:b/>
                <w:bCs/>
                <w:sz w:val="28"/>
                <w:szCs w:val="28"/>
                <w:lang w:val="en-IN"/>
              </w:rPr>
            </w:pPr>
          </w:p>
        </w:tc>
        <w:tc>
          <w:tcPr>
            <w:tcW w:w="1304" w:type="dxa"/>
          </w:tcPr>
          <w:p w14:paraId="4547756A" w14:textId="77777777" w:rsidR="00521B76" w:rsidRDefault="00521B76" w:rsidP="00EB0CF1">
            <w:pPr>
              <w:pStyle w:val="ListParagraph"/>
              <w:ind w:left="0"/>
              <w:rPr>
                <w:b/>
                <w:bCs/>
                <w:sz w:val="28"/>
                <w:szCs w:val="28"/>
                <w:lang w:val="en-IN"/>
              </w:rPr>
            </w:pPr>
          </w:p>
          <w:p w14:paraId="617043F0" w14:textId="77777777" w:rsidR="00521B76" w:rsidRDefault="00521B76" w:rsidP="00EB0CF1">
            <w:pPr>
              <w:pStyle w:val="ListParagraph"/>
              <w:ind w:left="0"/>
              <w:rPr>
                <w:b/>
                <w:bCs/>
                <w:sz w:val="28"/>
                <w:szCs w:val="28"/>
                <w:lang w:val="en-IN"/>
              </w:rPr>
            </w:pPr>
          </w:p>
          <w:p w14:paraId="2AEB45A0" w14:textId="77777777" w:rsidR="00521B76" w:rsidRDefault="00521B76" w:rsidP="00EB0CF1">
            <w:pPr>
              <w:pStyle w:val="ListParagraph"/>
              <w:ind w:left="0"/>
              <w:rPr>
                <w:b/>
                <w:bCs/>
                <w:sz w:val="28"/>
                <w:szCs w:val="28"/>
                <w:lang w:val="en-IN"/>
              </w:rPr>
            </w:pPr>
          </w:p>
          <w:p w14:paraId="1EDAD322" w14:textId="77777777" w:rsidR="00521B76" w:rsidRDefault="00521B76" w:rsidP="00EB0CF1">
            <w:pPr>
              <w:pStyle w:val="ListParagraph"/>
              <w:ind w:left="0"/>
              <w:rPr>
                <w:b/>
                <w:bCs/>
                <w:sz w:val="28"/>
                <w:szCs w:val="28"/>
                <w:lang w:val="en-IN"/>
              </w:rPr>
            </w:pPr>
            <w:r>
              <w:rPr>
                <w:b/>
                <w:bCs/>
                <w:sz w:val="28"/>
                <w:szCs w:val="28"/>
                <w:lang w:val="en-IN"/>
              </w:rPr>
              <w:t>24,000</w:t>
            </w:r>
          </w:p>
          <w:p w14:paraId="4BE2882E" w14:textId="77777777" w:rsidR="00521B76" w:rsidRDefault="00521B76" w:rsidP="00EB0CF1">
            <w:pPr>
              <w:pStyle w:val="ListParagraph"/>
              <w:ind w:left="0"/>
              <w:rPr>
                <w:b/>
                <w:bCs/>
                <w:sz w:val="28"/>
                <w:szCs w:val="28"/>
                <w:lang w:val="en-IN"/>
              </w:rPr>
            </w:pPr>
          </w:p>
          <w:p w14:paraId="4C8F3BD4" w14:textId="77777777" w:rsidR="00521B76" w:rsidRDefault="00521B76" w:rsidP="00EB0CF1">
            <w:pPr>
              <w:pStyle w:val="ListParagraph"/>
              <w:ind w:left="0"/>
              <w:rPr>
                <w:b/>
                <w:bCs/>
                <w:sz w:val="28"/>
                <w:szCs w:val="28"/>
                <w:lang w:val="en-IN"/>
              </w:rPr>
            </w:pPr>
          </w:p>
          <w:p w14:paraId="2DF71C2B" w14:textId="77777777" w:rsidR="00521B76" w:rsidRDefault="00521B76" w:rsidP="00EB0CF1">
            <w:pPr>
              <w:pStyle w:val="ListParagraph"/>
              <w:ind w:left="0"/>
              <w:rPr>
                <w:b/>
                <w:bCs/>
                <w:sz w:val="28"/>
                <w:szCs w:val="28"/>
                <w:lang w:val="en-IN"/>
              </w:rPr>
            </w:pPr>
            <w:r>
              <w:rPr>
                <w:b/>
                <w:bCs/>
                <w:sz w:val="28"/>
                <w:szCs w:val="28"/>
                <w:lang w:val="en-IN"/>
              </w:rPr>
              <w:t>60,000</w:t>
            </w:r>
          </w:p>
        </w:tc>
      </w:tr>
    </w:tbl>
    <w:p w14:paraId="35F71DF1" w14:textId="77777777" w:rsidR="00521B76" w:rsidRDefault="00521B76" w:rsidP="00521B76">
      <w:pPr>
        <w:pStyle w:val="ListParagraph"/>
        <w:rPr>
          <w:b/>
          <w:bCs/>
          <w:sz w:val="28"/>
          <w:szCs w:val="28"/>
          <w:lang w:val="en-IN"/>
        </w:rPr>
      </w:pPr>
    </w:p>
    <w:p w14:paraId="64446F9B" w14:textId="77777777" w:rsidR="00521B76" w:rsidRDefault="00521B76" w:rsidP="00521B76">
      <w:pPr>
        <w:pStyle w:val="ListParagraph"/>
        <w:rPr>
          <w:b/>
          <w:bCs/>
          <w:sz w:val="28"/>
          <w:szCs w:val="28"/>
          <w:lang w:val="en-IN"/>
        </w:rPr>
      </w:pPr>
      <w:r>
        <w:rPr>
          <w:b/>
          <w:bCs/>
          <w:sz w:val="28"/>
          <w:szCs w:val="28"/>
          <w:lang w:val="en-IN"/>
        </w:rPr>
        <w:t xml:space="preserve"> </w:t>
      </w:r>
    </w:p>
    <w:p w14:paraId="307A6AF8" w14:textId="77777777" w:rsidR="00521B76" w:rsidRDefault="00521B76" w:rsidP="00521B76">
      <w:pPr>
        <w:pStyle w:val="ListParagraph"/>
        <w:rPr>
          <w:b/>
          <w:bCs/>
          <w:sz w:val="28"/>
          <w:szCs w:val="28"/>
          <w:lang w:val="en-IN"/>
        </w:rPr>
      </w:pPr>
      <w:r>
        <w:rPr>
          <w:b/>
          <w:bCs/>
          <w:sz w:val="28"/>
          <w:szCs w:val="28"/>
          <w:lang w:val="en-IN"/>
        </w:rPr>
        <w:t xml:space="preserve">                                    Balance Sheet</w:t>
      </w:r>
    </w:p>
    <w:tbl>
      <w:tblPr>
        <w:tblStyle w:val="TableGrid"/>
        <w:tblW w:w="0" w:type="auto"/>
        <w:tblInd w:w="720" w:type="dxa"/>
        <w:tblLook w:val="04A0" w:firstRow="1" w:lastRow="0" w:firstColumn="1" w:lastColumn="0" w:noHBand="0" w:noVBand="1"/>
      </w:tblPr>
      <w:tblGrid>
        <w:gridCol w:w="2988"/>
        <w:gridCol w:w="1293"/>
        <w:gridCol w:w="2847"/>
        <w:gridCol w:w="1394"/>
      </w:tblGrid>
      <w:tr w:rsidR="00521B76" w14:paraId="50A38F48" w14:textId="77777777" w:rsidTr="00EB0CF1">
        <w:tc>
          <w:tcPr>
            <w:tcW w:w="2988" w:type="dxa"/>
          </w:tcPr>
          <w:p w14:paraId="636687E1"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6F77B022" w14:textId="77777777" w:rsidR="00521B76" w:rsidRDefault="00521B76" w:rsidP="00EB0CF1">
            <w:pPr>
              <w:pStyle w:val="ListParagraph"/>
              <w:ind w:left="0"/>
              <w:rPr>
                <w:b/>
                <w:bCs/>
                <w:sz w:val="28"/>
                <w:szCs w:val="28"/>
                <w:lang w:val="en-IN"/>
              </w:rPr>
            </w:pPr>
            <w:r>
              <w:rPr>
                <w:b/>
                <w:bCs/>
                <w:sz w:val="28"/>
                <w:szCs w:val="28"/>
                <w:lang w:val="en-IN"/>
              </w:rPr>
              <w:t>Rs</w:t>
            </w:r>
          </w:p>
        </w:tc>
        <w:tc>
          <w:tcPr>
            <w:tcW w:w="2847" w:type="dxa"/>
          </w:tcPr>
          <w:p w14:paraId="5DACE9AF" w14:textId="77777777" w:rsidR="00521B76" w:rsidRDefault="00521B76" w:rsidP="00EB0CF1">
            <w:pPr>
              <w:pStyle w:val="ListParagraph"/>
              <w:ind w:left="0"/>
              <w:rPr>
                <w:b/>
                <w:bCs/>
                <w:sz w:val="28"/>
                <w:szCs w:val="28"/>
                <w:lang w:val="en-IN"/>
              </w:rPr>
            </w:pPr>
            <w:r>
              <w:rPr>
                <w:b/>
                <w:bCs/>
                <w:sz w:val="28"/>
                <w:szCs w:val="28"/>
                <w:lang w:val="en-IN"/>
              </w:rPr>
              <w:t>Assets</w:t>
            </w:r>
          </w:p>
        </w:tc>
        <w:tc>
          <w:tcPr>
            <w:tcW w:w="1394" w:type="dxa"/>
          </w:tcPr>
          <w:p w14:paraId="4D8DB69D"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1800CDF3" w14:textId="77777777" w:rsidTr="00EB0CF1">
        <w:tc>
          <w:tcPr>
            <w:tcW w:w="2988" w:type="dxa"/>
          </w:tcPr>
          <w:p w14:paraId="2DBCACBA" w14:textId="77777777" w:rsidR="00521B76" w:rsidRDefault="00521B76" w:rsidP="00EB0CF1">
            <w:pPr>
              <w:rPr>
                <w:b/>
                <w:bCs/>
                <w:sz w:val="28"/>
                <w:szCs w:val="28"/>
                <w:lang w:val="en-IN"/>
              </w:rPr>
            </w:pPr>
            <w:r>
              <w:rPr>
                <w:b/>
                <w:bCs/>
                <w:sz w:val="28"/>
                <w:szCs w:val="28"/>
                <w:lang w:val="en-IN"/>
              </w:rPr>
              <w:t>Rent received in advance</w:t>
            </w:r>
          </w:p>
        </w:tc>
        <w:tc>
          <w:tcPr>
            <w:tcW w:w="1293" w:type="dxa"/>
          </w:tcPr>
          <w:p w14:paraId="3A3B20CE" w14:textId="77777777" w:rsidR="00521B76" w:rsidRDefault="00521B76" w:rsidP="00EB0CF1">
            <w:pPr>
              <w:pStyle w:val="ListParagraph"/>
              <w:ind w:left="0"/>
              <w:rPr>
                <w:b/>
                <w:bCs/>
                <w:sz w:val="28"/>
                <w:szCs w:val="28"/>
                <w:lang w:val="en-IN"/>
              </w:rPr>
            </w:pPr>
          </w:p>
          <w:p w14:paraId="09665262" w14:textId="77777777" w:rsidR="00521B76" w:rsidRDefault="00521B76" w:rsidP="00EB0CF1">
            <w:pPr>
              <w:pStyle w:val="ListParagraph"/>
              <w:ind w:left="0"/>
              <w:rPr>
                <w:b/>
                <w:bCs/>
                <w:sz w:val="28"/>
                <w:szCs w:val="28"/>
                <w:lang w:val="en-IN"/>
              </w:rPr>
            </w:pPr>
            <w:r>
              <w:rPr>
                <w:b/>
                <w:bCs/>
                <w:sz w:val="28"/>
                <w:szCs w:val="28"/>
                <w:lang w:val="en-IN"/>
              </w:rPr>
              <w:t>10,000</w:t>
            </w:r>
          </w:p>
        </w:tc>
        <w:tc>
          <w:tcPr>
            <w:tcW w:w="2847" w:type="dxa"/>
          </w:tcPr>
          <w:p w14:paraId="35734162" w14:textId="77777777" w:rsidR="00521B76" w:rsidRDefault="00521B76" w:rsidP="00EB0CF1">
            <w:pPr>
              <w:pStyle w:val="ListParagraph"/>
              <w:ind w:left="0"/>
              <w:rPr>
                <w:b/>
                <w:bCs/>
                <w:sz w:val="28"/>
                <w:szCs w:val="28"/>
                <w:lang w:val="en-IN"/>
              </w:rPr>
            </w:pPr>
            <w:r w:rsidRPr="00750380">
              <w:rPr>
                <w:b/>
                <w:bCs/>
                <w:sz w:val="28"/>
                <w:szCs w:val="28"/>
                <w:lang w:val="en-IN"/>
              </w:rPr>
              <w:t>Accrued commission</w:t>
            </w:r>
          </w:p>
        </w:tc>
        <w:tc>
          <w:tcPr>
            <w:tcW w:w="1394" w:type="dxa"/>
          </w:tcPr>
          <w:p w14:paraId="21A026E4" w14:textId="77777777" w:rsidR="00521B76" w:rsidRDefault="00521B76" w:rsidP="00EB0CF1">
            <w:pPr>
              <w:pStyle w:val="ListParagraph"/>
              <w:ind w:left="0"/>
              <w:rPr>
                <w:b/>
                <w:bCs/>
                <w:sz w:val="28"/>
                <w:szCs w:val="28"/>
                <w:lang w:val="en-IN"/>
              </w:rPr>
            </w:pPr>
            <w:r>
              <w:rPr>
                <w:b/>
                <w:bCs/>
                <w:sz w:val="28"/>
                <w:szCs w:val="28"/>
                <w:lang w:val="en-IN"/>
              </w:rPr>
              <w:t>4,000</w:t>
            </w:r>
          </w:p>
        </w:tc>
      </w:tr>
    </w:tbl>
    <w:p w14:paraId="71E9A3F0" w14:textId="77777777" w:rsidR="00521B76" w:rsidRDefault="00521B76" w:rsidP="00521B76">
      <w:pPr>
        <w:pStyle w:val="ListParagraph"/>
        <w:rPr>
          <w:b/>
          <w:bCs/>
          <w:sz w:val="28"/>
          <w:szCs w:val="28"/>
          <w:lang w:val="en-IN"/>
        </w:rPr>
      </w:pPr>
    </w:p>
    <w:p w14:paraId="2B432506" w14:textId="77777777" w:rsidR="00521B76" w:rsidRDefault="00521B76" w:rsidP="00521B76">
      <w:pPr>
        <w:rPr>
          <w:b/>
          <w:bCs/>
          <w:sz w:val="28"/>
          <w:szCs w:val="28"/>
          <w:lang w:val="en-IN"/>
        </w:rPr>
      </w:pPr>
      <w:r>
        <w:rPr>
          <w:b/>
          <w:bCs/>
          <w:sz w:val="28"/>
          <w:szCs w:val="28"/>
          <w:lang w:val="en-IN"/>
        </w:rPr>
        <w:t>6. Depreciation on Tangible Fixed Assets</w:t>
      </w:r>
    </w:p>
    <w:p w14:paraId="49F03451" w14:textId="77777777" w:rsidR="00521B76" w:rsidRDefault="00521B76" w:rsidP="00521B76">
      <w:pPr>
        <w:rPr>
          <w:b/>
          <w:bCs/>
          <w:sz w:val="28"/>
          <w:szCs w:val="28"/>
          <w:lang w:val="en-IN"/>
        </w:rPr>
      </w:pPr>
      <w:r>
        <w:rPr>
          <w:b/>
          <w:bCs/>
          <w:sz w:val="28"/>
          <w:szCs w:val="28"/>
          <w:lang w:val="en-IN"/>
        </w:rPr>
        <w:t>Eg. 11.  Page 19.11</w:t>
      </w:r>
    </w:p>
    <w:p w14:paraId="1F13D8CD" w14:textId="77777777" w:rsidR="00521B76" w:rsidRDefault="00521B76" w:rsidP="00521B76">
      <w:pPr>
        <w:rPr>
          <w:b/>
          <w:bCs/>
          <w:sz w:val="28"/>
          <w:szCs w:val="28"/>
          <w:lang w:val="en-IN"/>
        </w:rPr>
      </w:pPr>
      <w:r>
        <w:rPr>
          <w:b/>
          <w:bCs/>
          <w:sz w:val="28"/>
          <w:szCs w:val="28"/>
          <w:lang w:val="en-IN"/>
        </w:rPr>
        <w:t xml:space="preserve">                             Trial Balance</w:t>
      </w:r>
    </w:p>
    <w:tbl>
      <w:tblPr>
        <w:tblStyle w:val="TableGrid"/>
        <w:tblW w:w="0" w:type="auto"/>
        <w:tblLook w:val="04A0" w:firstRow="1" w:lastRow="0" w:firstColumn="1" w:lastColumn="0" w:noHBand="0" w:noVBand="1"/>
      </w:tblPr>
      <w:tblGrid>
        <w:gridCol w:w="5868"/>
        <w:gridCol w:w="1620"/>
        <w:gridCol w:w="1754"/>
      </w:tblGrid>
      <w:tr w:rsidR="00521B76" w14:paraId="3CB28284" w14:textId="77777777" w:rsidTr="00EB0CF1">
        <w:tc>
          <w:tcPr>
            <w:tcW w:w="5868" w:type="dxa"/>
          </w:tcPr>
          <w:p w14:paraId="5770EDFD" w14:textId="77777777" w:rsidR="00521B76" w:rsidRDefault="00521B76" w:rsidP="00EB0CF1">
            <w:pPr>
              <w:rPr>
                <w:b/>
                <w:bCs/>
                <w:sz w:val="28"/>
                <w:szCs w:val="28"/>
                <w:lang w:val="en-IN"/>
              </w:rPr>
            </w:pPr>
          </w:p>
        </w:tc>
        <w:tc>
          <w:tcPr>
            <w:tcW w:w="1620" w:type="dxa"/>
          </w:tcPr>
          <w:p w14:paraId="2266E19F" w14:textId="77777777" w:rsidR="00521B76" w:rsidRDefault="00521B76" w:rsidP="00EB0CF1">
            <w:pPr>
              <w:rPr>
                <w:b/>
                <w:bCs/>
                <w:sz w:val="28"/>
                <w:szCs w:val="28"/>
                <w:lang w:val="en-IN"/>
              </w:rPr>
            </w:pPr>
          </w:p>
        </w:tc>
        <w:tc>
          <w:tcPr>
            <w:tcW w:w="1754" w:type="dxa"/>
          </w:tcPr>
          <w:p w14:paraId="5FEA5B04" w14:textId="77777777" w:rsidR="00521B76" w:rsidRDefault="00521B76" w:rsidP="00EB0CF1">
            <w:pPr>
              <w:rPr>
                <w:b/>
                <w:bCs/>
                <w:sz w:val="28"/>
                <w:szCs w:val="28"/>
                <w:lang w:val="en-IN"/>
              </w:rPr>
            </w:pPr>
          </w:p>
        </w:tc>
      </w:tr>
      <w:tr w:rsidR="00521B76" w14:paraId="0B3F610A" w14:textId="77777777" w:rsidTr="00EB0CF1">
        <w:tc>
          <w:tcPr>
            <w:tcW w:w="5868" w:type="dxa"/>
          </w:tcPr>
          <w:p w14:paraId="2745E888" w14:textId="77777777" w:rsidR="00521B76" w:rsidRDefault="00521B76" w:rsidP="00EB0CF1">
            <w:pPr>
              <w:rPr>
                <w:b/>
                <w:bCs/>
                <w:sz w:val="28"/>
                <w:szCs w:val="28"/>
                <w:lang w:val="en-IN"/>
              </w:rPr>
            </w:pPr>
            <w:r>
              <w:rPr>
                <w:b/>
                <w:bCs/>
                <w:sz w:val="28"/>
                <w:szCs w:val="28"/>
                <w:lang w:val="en-IN"/>
              </w:rPr>
              <w:t xml:space="preserve">Machinery </w:t>
            </w:r>
          </w:p>
        </w:tc>
        <w:tc>
          <w:tcPr>
            <w:tcW w:w="1620" w:type="dxa"/>
          </w:tcPr>
          <w:p w14:paraId="3FF6766F" w14:textId="77777777" w:rsidR="00521B76" w:rsidRDefault="00521B76" w:rsidP="00EB0CF1">
            <w:pPr>
              <w:rPr>
                <w:b/>
                <w:bCs/>
                <w:sz w:val="28"/>
                <w:szCs w:val="28"/>
                <w:lang w:val="en-IN"/>
              </w:rPr>
            </w:pPr>
            <w:r>
              <w:rPr>
                <w:b/>
                <w:bCs/>
                <w:sz w:val="28"/>
                <w:szCs w:val="28"/>
                <w:lang w:val="en-IN"/>
              </w:rPr>
              <w:t>2,00,000</w:t>
            </w:r>
          </w:p>
        </w:tc>
        <w:tc>
          <w:tcPr>
            <w:tcW w:w="1754" w:type="dxa"/>
          </w:tcPr>
          <w:p w14:paraId="6D2A4FAC" w14:textId="77777777" w:rsidR="00521B76" w:rsidRDefault="00521B76" w:rsidP="00EB0CF1">
            <w:pPr>
              <w:rPr>
                <w:b/>
                <w:bCs/>
                <w:sz w:val="28"/>
                <w:szCs w:val="28"/>
                <w:lang w:val="en-IN"/>
              </w:rPr>
            </w:pPr>
          </w:p>
        </w:tc>
      </w:tr>
    </w:tbl>
    <w:p w14:paraId="197A714F" w14:textId="77777777" w:rsidR="00521B76" w:rsidRDefault="00521B76" w:rsidP="00521B76">
      <w:pPr>
        <w:rPr>
          <w:b/>
          <w:bCs/>
          <w:sz w:val="28"/>
          <w:szCs w:val="28"/>
          <w:lang w:val="en-IN"/>
        </w:rPr>
      </w:pPr>
    </w:p>
    <w:p w14:paraId="0959B1C7" w14:textId="77777777" w:rsidR="00521B76" w:rsidRDefault="00521B76" w:rsidP="00521B76">
      <w:pPr>
        <w:rPr>
          <w:b/>
          <w:bCs/>
          <w:sz w:val="28"/>
          <w:szCs w:val="28"/>
          <w:lang w:val="en-IN"/>
        </w:rPr>
      </w:pPr>
      <w:r>
        <w:rPr>
          <w:b/>
          <w:bCs/>
          <w:sz w:val="28"/>
          <w:szCs w:val="28"/>
          <w:lang w:val="en-IN"/>
        </w:rPr>
        <w:t>Depreciation Charged on Machinery @ 10% P.a.</w:t>
      </w:r>
    </w:p>
    <w:p w14:paraId="5105DD1C" w14:textId="77777777" w:rsidR="00521B76" w:rsidRDefault="00521B76" w:rsidP="00521B76">
      <w:pPr>
        <w:rPr>
          <w:b/>
          <w:bCs/>
          <w:sz w:val="28"/>
          <w:szCs w:val="28"/>
          <w:lang w:val="en-IN"/>
        </w:rPr>
      </w:pPr>
      <w:r>
        <w:rPr>
          <w:b/>
          <w:bCs/>
          <w:sz w:val="28"/>
          <w:szCs w:val="28"/>
          <w:lang w:val="en-IN"/>
        </w:rPr>
        <w:t xml:space="preserve">                    Soln</w:t>
      </w:r>
    </w:p>
    <w:p w14:paraId="69004F64" w14:textId="77777777" w:rsidR="00521B76" w:rsidRDefault="00521B76" w:rsidP="00521B76">
      <w:pPr>
        <w:rPr>
          <w:b/>
          <w:bCs/>
          <w:sz w:val="28"/>
          <w:szCs w:val="28"/>
          <w:lang w:val="en-IN"/>
        </w:rPr>
      </w:pPr>
      <w:r>
        <w:rPr>
          <w:b/>
          <w:bCs/>
          <w:sz w:val="28"/>
          <w:szCs w:val="28"/>
          <w:lang w:val="en-IN"/>
        </w:rPr>
        <w:t xml:space="preserve">   </w:t>
      </w:r>
    </w:p>
    <w:p w14:paraId="4BF28F76" w14:textId="77777777" w:rsidR="00521B76" w:rsidRDefault="00521B76" w:rsidP="00521B76">
      <w:pPr>
        <w:rPr>
          <w:b/>
          <w:bCs/>
          <w:sz w:val="28"/>
          <w:szCs w:val="28"/>
          <w:lang w:val="en-IN"/>
        </w:rPr>
      </w:pPr>
      <w:r>
        <w:rPr>
          <w:b/>
          <w:bCs/>
          <w:sz w:val="28"/>
          <w:szCs w:val="28"/>
          <w:lang w:val="en-IN"/>
        </w:rPr>
        <w:t xml:space="preserve">                        Profit and Loss A/c</w:t>
      </w:r>
    </w:p>
    <w:tbl>
      <w:tblPr>
        <w:tblStyle w:val="TableGrid"/>
        <w:tblW w:w="0" w:type="auto"/>
        <w:tblLook w:val="04A0" w:firstRow="1" w:lastRow="0" w:firstColumn="1" w:lastColumn="0" w:noHBand="0" w:noVBand="1"/>
      </w:tblPr>
      <w:tblGrid>
        <w:gridCol w:w="3168"/>
        <w:gridCol w:w="1452"/>
        <w:gridCol w:w="3228"/>
        <w:gridCol w:w="1394"/>
      </w:tblGrid>
      <w:tr w:rsidR="00521B76" w14:paraId="31687A08" w14:textId="77777777" w:rsidTr="00EB0CF1">
        <w:tc>
          <w:tcPr>
            <w:tcW w:w="3168" w:type="dxa"/>
          </w:tcPr>
          <w:p w14:paraId="33767D6E" w14:textId="77777777" w:rsidR="00521B76" w:rsidRDefault="00521B76" w:rsidP="00EB0CF1">
            <w:pPr>
              <w:rPr>
                <w:b/>
                <w:bCs/>
                <w:sz w:val="28"/>
                <w:szCs w:val="28"/>
                <w:lang w:val="en-IN"/>
              </w:rPr>
            </w:pPr>
          </w:p>
        </w:tc>
        <w:tc>
          <w:tcPr>
            <w:tcW w:w="1452" w:type="dxa"/>
          </w:tcPr>
          <w:p w14:paraId="63B6BD73" w14:textId="77777777" w:rsidR="00521B76" w:rsidRDefault="00521B76" w:rsidP="00EB0CF1">
            <w:pPr>
              <w:rPr>
                <w:b/>
                <w:bCs/>
                <w:sz w:val="28"/>
                <w:szCs w:val="28"/>
                <w:lang w:val="en-IN"/>
              </w:rPr>
            </w:pPr>
          </w:p>
        </w:tc>
        <w:tc>
          <w:tcPr>
            <w:tcW w:w="3228" w:type="dxa"/>
          </w:tcPr>
          <w:p w14:paraId="748ED278" w14:textId="77777777" w:rsidR="00521B76" w:rsidRDefault="00521B76" w:rsidP="00EB0CF1">
            <w:pPr>
              <w:rPr>
                <w:b/>
                <w:bCs/>
                <w:sz w:val="28"/>
                <w:szCs w:val="28"/>
                <w:lang w:val="en-IN"/>
              </w:rPr>
            </w:pPr>
          </w:p>
        </w:tc>
        <w:tc>
          <w:tcPr>
            <w:tcW w:w="1394" w:type="dxa"/>
          </w:tcPr>
          <w:p w14:paraId="262D42CD" w14:textId="77777777" w:rsidR="00521B76" w:rsidRDefault="00521B76" w:rsidP="00EB0CF1">
            <w:pPr>
              <w:rPr>
                <w:b/>
                <w:bCs/>
                <w:sz w:val="28"/>
                <w:szCs w:val="28"/>
                <w:lang w:val="en-IN"/>
              </w:rPr>
            </w:pPr>
          </w:p>
        </w:tc>
      </w:tr>
      <w:tr w:rsidR="00521B76" w14:paraId="46D2965F" w14:textId="77777777" w:rsidTr="00EB0CF1">
        <w:tc>
          <w:tcPr>
            <w:tcW w:w="3168" w:type="dxa"/>
          </w:tcPr>
          <w:p w14:paraId="101E4A4B" w14:textId="77777777" w:rsidR="00521B76" w:rsidRDefault="00521B76" w:rsidP="00EB0CF1">
            <w:pPr>
              <w:rPr>
                <w:b/>
                <w:bCs/>
                <w:sz w:val="28"/>
                <w:szCs w:val="28"/>
                <w:lang w:val="en-IN"/>
              </w:rPr>
            </w:pPr>
            <w:r>
              <w:rPr>
                <w:b/>
                <w:bCs/>
                <w:sz w:val="28"/>
                <w:szCs w:val="28"/>
                <w:lang w:val="en-IN"/>
              </w:rPr>
              <w:t>To Depreciation on Machinery( 2,00,000 x10/100)</w:t>
            </w:r>
          </w:p>
        </w:tc>
        <w:tc>
          <w:tcPr>
            <w:tcW w:w="1452" w:type="dxa"/>
          </w:tcPr>
          <w:p w14:paraId="7514DA5D" w14:textId="77777777" w:rsidR="00521B76" w:rsidRDefault="00521B76" w:rsidP="00EB0CF1">
            <w:pPr>
              <w:rPr>
                <w:b/>
                <w:bCs/>
                <w:sz w:val="28"/>
                <w:szCs w:val="28"/>
                <w:lang w:val="en-IN"/>
              </w:rPr>
            </w:pPr>
          </w:p>
          <w:p w14:paraId="3C0A07B0" w14:textId="77777777" w:rsidR="00521B76" w:rsidRDefault="00521B76" w:rsidP="00EB0CF1">
            <w:pPr>
              <w:rPr>
                <w:b/>
                <w:bCs/>
                <w:sz w:val="28"/>
                <w:szCs w:val="28"/>
                <w:lang w:val="en-IN"/>
              </w:rPr>
            </w:pPr>
            <w:r>
              <w:rPr>
                <w:b/>
                <w:bCs/>
                <w:sz w:val="28"/>
                <w:szCs w:val="28"/>
                <w:lang w:val="en-IN"/>
              </w:rPr>
              <w:t>20,000</w:t>
            </w:r>
          </w:p>
        </w:tc>
        <w:tc>
          <w:tcPr>
            <w:tcW w:w="3228" w:type="dxa"/>
          </w:tcPr>
          <w:p w14:paraId="67D5C5F9" w14:textId="77777777" w:rsidR="00521B76" w:rsidRDefault="00521B76" w:rsidP="00EB0CF1">
            <w:pPr>
              <w:rPr>
                <w:b/>
                <w:bCs/>
                <w:sz w:val="28"/>
                <w:szCs w:val="28"/>
                <w:lang w:val="en-IN"/>
              </w:rPr>
            </w:pPr>
          </w:p>
        </w:tc>
        <w:tc>
          <w:tcPr>
            <w:tcW w:w="1394" w:type="dxa"/>
          </w:tcPr>
          <w:p w14:paraId="0F18D5E6" w14:textId="77777777" w:rsidR="00521B76" w:rsidRDefault="00521B76" w:rsidP="00EB0CF1">
            <w:pPr>
              <w:rPr>
                <w:b/>
                <w:bCs/>
                <w:sz w:val="28"/>
                <w:szCs w:val="28"/>
                <w:lang w:val="en-IN"/>
              </w:rPr>
            </w:pPr>
          </w:p>
        </w:tc>
      </w:tr>
    </w:tbl>
    <w:p w14:paraId="17DF8EBC" w14:textId="77777777" w:rsidR="00521B76" w:rsidRDefault="00521B76" w:rsidP="00521B76">
      <w:pPr>
        <w:rPr>
          <w:b/>
          <w:bCs/>
          <w:sz w:val="28"/>
          <w:szCs w:val="28"/>
          <w:lang w:val="en-IN"/>
        </w:rPr>
      </w:pPr>
    </w:p>
    <w:p w14:paraId="76737C10" w14:textId="77777777" w:rsidR="00521B76" w:rsidRDefault="00521B76" w:rsidP="00521B76">
      <w:pPr>
        <w:rPr>
          <w:b/>
          <w:bCs/>
          <w:sz w:val="28"/>
          <w:szCs w:val="28"/>
          <w:lang w:val="en-IN"/>
        </w:rPr>
      </w:pPr>
      <w:r>
        <w:rPr>
          <w:b/>
          <w:bCs/>
          <w:sz w:val="28"/>
          <w:szCs w:val="28"/>
          <w:lang w:val="en-IN"/>
        </w:rPr>
        <w:t xml:space="preserve">        Balance – Sheet</w:t>
      </w:r>
    </w:p>
    <w:tbl>
      <w:tblPr>
        <w:tblStyle w:val="TableGrid"/>
        <w:tblW w:w="0" w:type="auto"/>
        <w:tblInd w:w="720" w:type="dxa"/>
        <w:tblLook w:val="04A0" w:firstRow="1" w:lastRow="0" w:firstColumn="1" w:lastColumn="0" w:noHBand="0" w:noVBand="1"/>
      </w:tblPr>
      <w:tblGrid>
        <w:gridCol w:w="2988"/>
        <w:gridCol w:w="1293"/>
        <w:gridCol w:w="2847"/>
        <w:gridCol w:w="1394"/>
      </w:tblGrid>
      <w:tr w:rsidR="00521B76" w14:paraId="6B78083D" w14:textId="77777777" w:rsidTr="00EB0CF1">
        <w:tc>
          <w:tcPr>
            <w:tcW w:w="2988" w:type="dxa"/>
          </w:tcPr>
          <w:p w14:paraId="476B73BD"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0043F24E" w14:textId="77777777" w:rsidR="00521B76" w:rsidRDefault="00521B76" w:rsidP="00EB0CF1">
            <w:pPr>
              <w:pStyle w:val="ListParagraph"/>
              <w:ind w:left="0"/>
              <w:rPr>
                <w:b/>
                <w:bCs/>
                <w:sz w:val="28"/>
                <w:szCs w:val="28"/>
                <w:lang w:val="en-IN"/>
              </w:rPr>
            </w:pPr>
            <w:r>
              <w:rPr>
                <w:b/>
                <w:bCs/>
                <w:sz w:val="28"/>
                <w:szCs w:val="28"/>
                <w:lang w:val="en-IN"/>
              </w:rPr>
              <w:t>Rs</w:t>
            </w:r>
          </w:p>
        </w:tc>
        <w:tc>
          <w:tcPr>
            <w:tcW w:w="2847" w:type="dxa"/>
          </w:tcPr>
          <w:p w14:paraId="49B3493E" w14:textId="77777777" w:rsidR="00521B76" w:rsidRDefault="00521B76" w:rsidP="00EB0CF1">
            <w:pPr>
              <w:pStyle w:val="ListParagraph"/>
              <w:ind w:left="0"/>
              <w:rPr>
                <w:b/>
                <w:bCs/>
                <w:sz w:val="28"/>
                <w:szCs w:val="28"/>
                <w:lang w:val="en-IN"/>
              </w:rPr>
            </w:pPr>
            <w:r>
              <w:rPr>
                <w:b/>
                <w:bCs/>
                <w:sz w:val="28"/>
                <w:szCs w:val="28"/>
                <w:lang w:val="en-IN"/>
              </w:rPr>
              <w:t>Assets</w:t>
            </w:r>
          </w:p>
        </w:tc>
        <w:tc>
          <w:tcPr>
            <w:tcW w:w="1394" w:type="dxa"/>
          </w:tcPr>
          <w:p w14:paraId="7E0D9E1F"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3437E5C0" w14:textId="77777777" w:rsidTr="00EB0CF1">
        <w:tc>
          <w:tcPr>
            <w:tcW w:w="2988" w:type="dxa"/>
          </w:tcPr>
          <w:p w14:paraId="76E10B76" w14:textId="77777777" w:rsidR="00521B76" w:rsidRDefault="00521B76" w:rsidP="00EB0CF1">
            <w:pPr>
              <w:rPr>
                <w:b/>
                <w:bCs/>
                <w:sz w:val="28"/>
                <w:szCs w:val="28"/>
                <w:lang w:val="en-IN"/>
              </w:rPr>
            </w:pPr>
          </w:p>
        </w:tc>
        <w:tc>
          <w:tcPr>
            <w:tcW w:w="1293" w:type="dxa"/>
          </w:tcPr>
          <w:p w14:paraId="32819F16" w14:textId="77777777" w:rsidR="00521B76" w:rsidRDefault="00521B76" w:rsidP="00EB0CF1">
            <w:pPr>
              <w:pStyle w:val="ListParagraph"/>
              <w:ind w:left="0"/>
              <w:rPr>
                <w:b/>
                <w:bCs/>
                <w:sz w:val="28"/>
                <w:szCs w:val="28"/>
                <w:lang w:val="en-IN"/>
              </w:rPr>
            </w:pPr>
          </w:p>
        </w:tc>
        <w:tc>
          <w:tcPr>
            <w:tcW w:w="2847" w:type="dxa"/>
          </w:tcPr>
          <w:p w14:paraId="31C0D427" w14:textId="77777777" w:rsidR="00521B76" w:rsidRDefault="00521B76" w:rsidP="00EB0CF1">
            <w:pPr>
              <w:pStyle w:val="ListParagraph"/>
              <w:ind w:left="0"/>
              <w:rPr>
                <w:b/>
                <w:bCs/>
                <w:sz w:val="28"/>
                <w:szCs w:val="28"/>
                <w:lang w:val="en-IN"/>
              </w:rPr>
            </w:pPr>
            <w:r>
              <w:rPr>
                <w:b/>
                <w:bCs/>
                <w:sz w:val="28"/>
                <w:szCs w:val="28"/>
                <w:lang w:val="en-IN"/>
              </w:rPr>
              <w:t>Machinery 2,00,000</w:t>
            </w:r>
          </w:p>
          <w:p w14:paraId="4D97A8BF" w14:textId="77777777" w:rsidR="00521B76" w:rsidRDefault="00521B76" w:rsidP="00EB0CF1">
            <w:pPr>
              <w:pStyle w:val="ListParagraph"/>
              <w:ind w:left="0"/>
              <w:rPr>
                <w:b/>
                <w:bCs/>
                <w:sz w:val="28"/>
                <w:szCs w:val="28"/>
                <w:lang w:val="en-IN"/>
              </w:rPr>
            </w:pPr>
            <w:r>
              <w:rPr>
                <w:b/>
                <w:bCs/>
                <w:sz w:val="28"/>
                <w:szCs w:val="28"/>
                <w:lang w:val="en-IN"/>
              </w:rPr>
              <w:t>Less, Dep</w:t>
            </w:r>
            <w:r w:rsidRPr="005B09D2">
              <w:rPr>
                <w:b/>
                <w:bCs/>
                <w:sz w:val="28"/>
                <w:szCs w:val="28"/>
                <w:u w:val="single"/>
                <w:lang w:val="en-IN"/>
              </w:rPr>
              <w:t>,      20,000</w:t>
            </w:r>
          </w:p>
        </w:tc>
        <w:tc>
          <w:tcPr>
            <w:tcW w:w="1394" w:type="dxa"/>
          </w:tcPr>
          <w:p w14:paraId="4E31734A" w14:textId="77777777" w:rsidR="00521B76" w:rsidRDefault="00521B76" w:rsidP="00EB0CF1">
            <w:pPr>
              <w:pStyle w:val="ListParagraph"/>
              <w:ind w:left="0"/>
              <w:rPr>
                <w:b/>
                <w:bCs/>
                <w:sz w:val="28"/>
                <w:szCs w:val="28"/>
                <w:lang w:val="en-IN"/>
              </w:rPr>
            </w:pPr>
          </w:p>
          <w:p w14:paraId="5A20B7CC" w14:textId="77777777" w:rsidR="00521B76" w:rsidRDefault="00521B76" w:rsidP="00EB0CF1">
            <w:pPr>
              <w:pStyle w:val="ListParagraph"/>
              <w:ind w:left="0"/>
              <w:rPr>
                <w:b/>
                <w:bCs/>
                <w:sz w:val="28"/>
                <w:szCs w:val="28"/>
                <w:lang w:val="en-IN"/>
              </w:rPr>
            </w:pPr>
            <w:r>
              <w:rPr>
                <w:b/>
                <w:bCs/>
                <w:sz w:val="28"/>
                <w:szCs w:val="28"/>
                <w:lang w:val="en-IN"/>
              </w:rPr>
              <w:t>1,80,000</w:t>
            </w:r>
          </w:p>
        </w:tc>
      </w:tr>
    </w:tbl>
    <w:p w14:paraId="5F75CC04" w14:textId="77777777" w:rsidR="00521B76" w:rsidRDefault="00521B76" w:rsidP="00521B76">
      <w:pPr>
        <w:pStyle w:val="ListParagraph"/>
        <w:rPr>
          <w:b/>
          <w:bCs/>
          <w:sz w:val="28"/>
          <w:szCs w:val="28"/>
          <w:lang w:val="en-IN"/>
        </w:rPr>
      </w:pPr>
    </w:p>
    <w:p w14:paraId="4520AA6B" w14:textId="77777777" w:rsidR="00521B76" w:rsidRDefault="00521B76" w:rsidP="00521B76">
      <w:pPr>
        <w:rPr>
          <w:b/>
          <w:bCs/>
          <w:sz w:val="28"/>
          <w:szCs w:val="28"/>
          <w:lang w:val="en-IN"/>
        </w:rPr>
      </w:pPr>
      <w:r>
        <w:rPr>
          <w:b/>
          <w:bCs/>
          <w:sz w:val="28"/>
          <w:szCs w:val="28"/>
          <w:lang w:val="en-IN"/>
        </w:rPr>
        <w:t>7. Bad Debts/ Further Bad Debts/ Additional Bad Debts</w:t>
      </w:r>
    </w:p>
    <w:p w14:paraId="1136931B" w14:textId="77777777" w:rsidR="00521B76" w:rsidRDefault="00521B76" w:rsidP="00521B76">
      <w:pPr>
        <w:rPr>
          <w:b/>
          <w:bCs/>
          <w:sz w:val="28"/>
          <w:szCs w:val="28"/>
          <w:lang w:val="en-IN"/>
        </w:rPr>
      </w:pPr>
      <w:r>
        <w:rPr>
          <w:b/>
          <w:bCs/>
          <w:sz w:val="28"/>
          <w:szCs w:val="28"/>
          <w:lang w:val="en-IN"/>
        </w:rPr>
        <w:t>Page 19.18</w:t>
      </w:r>
    </w:p>
    <w:p w14:paraId="75B62A2D" w14:textId="77777777" w:rsidR="00521B76" w:rsidRDefault="00521B76" w:rsidP="00521B76">
      <w:pPr>
        <w:rPr>
          <w:b/>
          <w:bCs/>
          <w:sz w:val="28"/>
          <w:szCs w:val="28"/>
          <w:lang w:val="en-IN"/>
        </w:rPr>
      </w:pPr>
      <w:r>
        <w:rPr>
          <w:b/>
          <w:bCs/>
          <w:sz w:val="28"/>
          <w:szCs w:val="28"/>
          <w:lang w:val="en-IN"/>
        </w:rPr>
        <w:t>Example 14:                       Trial Balance</w:t>
      </w:r>
    </w:p>
    <w:tbl>
      <w:tblPr>
        <w:tblStyle w:val="TableGrid"/>
        <w:tblW w:w="0" w:type="auto"/>
        <w:tblLook w:val="04A0" w:firstRow="1" w:lastRow="0" w:firstColumn="1" w:lastColumn="0" w:noHBand="0" w:noVBand="1"/>
      </w:tblPr>
      <w:tblGrid>
        <w:gridCol w:w="5868"/>
        <w:gridCol w:w="1620"/>
        <w:gridCol w:w="1754"/>
      </w:tblGrid>
      <w:tr w:rsidR="00521B76" w14:paraId="7E498243" w14:textId="77777777" w:rsidTr="00EB0CF1">
        <w:tc>
          <w:tcPr>
            <w:tcW w:w="5868" w:type="dxa"/>
          </w:tcPr>
          <w:p w14:paraId="687D0977" w14:textId="77777777" w:rsidR="00521B76" w:rsidRDefault="00521B76" w:rsidP="00EB0CF1">
            <w:pPr>
              <w:rPr>
                <w:b/>
                <w:bCs/>
                <w:sz w:val="28"/>
                <w:szCs w:val="28"/>
                <w:lang w:val="en-IN"/>
              </w:rPr>
            </w:pPr>
          </w:p>
        </w:tc>
        <w:tc>
          <w:tcPr>
            <w:tcW w:w="1620" w:type="dxa"/>
          </w:tcPr>
          <w:p w14:paraId="1FE103A8" w14:textId="77777777" w:rsidR="00521B76" w:rsidRDefault="00521B76" w:rsidP="00EB0CF1">
            <w:pPr>
              <w:rPr>
                <w:b/>
                <w:bCs/>
                <w:sz w:val="28"/>
                <w:szCs w:val="28"/>
                <w:lang w:val="en-IN"/>
              </w:rPr>
            </w:pPr>
          </w:p>
        </w:tc>
        <w:tc>
          <w:tcPr>
            <w:tcW w:w="1754" w:type="dxa"/>
          </w:tcPr>
          <w:p w14:paraId="16560D50" w14:textId="77777777" w:rsidR="00521B76" w:rsidRDefault="00521B76" w:rsidP="00EB0CF1">
            <w:pPr>
              <w:rPr>
                <w:b/>
                <w:bCs/>
                <w:sz w:val="28"/>
                <w:szCs w:val="28"/>
                <w:lang w:val="en-IN"/>
              </w:rPr>
            </w:pPr>
          </w:p>
        </w:tc>
      </w:tr>
      <w:tr w:rsidR="00521B76" w14:paraId="1C3029B2" w14:textId="77777777" w:rsidTr="00EB0CF1">
        <w:tc>
          <w:tcPr>
            <w:tcW w:w="5868" w:type="dxa"/>
          </w:tcPr>
          <w:p w14:paraId="65173A20" w14:textId="77777777" w:rsidR="00521B76" w:rsidRDefault="00521B76" w:rsidP="00EB0CF1">
            <w:pPr>
              <w:rPr>
                <w:b/>
                <w:bCs/>
                <w:sz w:val="28"/>
                <w:szCs w:val="28"/>
                <w:lang w:val="en-IN"/>
              </w:rPr>
            </w:pPr>
            <w:r>
              <w:rPr>
                <w:b/>
                <w:bCs/>
                <w:sz w:val="28"/>
                <w:szCs w:val="28"/>
                <w:lang w:val="en-IN"/>
              </w:rPr>
              <w:t>Sundry Debtors- Assets</w:t>
            </w:r>
          </w:p>
          <w:p w14:paraId="471DCC25" w14:textId="77777777" w:rsidR="00521B76" w:rsidRDefault="00521B76" w:rsidP="00EB0CF1">
            <w:pPr>
              <w:rPr>
                <w:b/>
                <w:bCs/>
                <w:sz w:val="28"/>
                <w:szCs w:val="28"/>
                <w:lang w:val="en-IN"/>
              </w:rPr>
            </w:pPr>
            <w:r>
              <w:rPr>
                <w:b/>
                <w:bCs/>
                <w:sz w:val="28"/>
                <w:szCs w:val="28"/>
                <w:lang w:val="en-IN"/>
              </w:rPr>
              <w:t>Bad Debts (Old) -Loss</w:t>
            </w:r>
          </w:p>
        </w:tc>
        <w:tc>
          <w:tcPr>
            <w:tcW w:w="1620" w:type="dxa"/>
          </w:tcPr>
          <w:p w14:paraId="5D2D7E35" w14:textId="387EF276" w:rsidR="00521B76" w:rsidRDefault="00521B76" w:rsidP="00EB0CF1">
            <w:pPr>
              <w:rPr>
                <w:b/>
                <w:bCs/>
                <w:sz w:val="28"/>
                <w:szCs w:val="28"/>
                <w:lang w:val="en-IN"/>
              </w:rPr>
            </w:pPr>
            <w:r>
              <w:rPr>
                <w:b/>
                <w:bCs/>
                <w:sz w:val="28"/>
                <w:szCs w:val="28"/>
                <w:lang w:val="en-IN"/>
              </w:rPr>
              <w:t>1,0</w:t>
            </w:r>
            <w:r w:rsidR="00913A8C">
              <w:rPr>
                <w:b/>
                <w:bCs/>
                <w:sz w:val="28"/>
                <w:szCs w:val="28"/>
                <w:lang w:val="en-IN"/>
              </w:rPr>
              <w:t>0</w:t>
            </w:r>
            <w:r>
              <w:rPr>
                <w:b/>
                <w:bCs/>
                <w:sz w:val="28"/>
                <w:szCs w:val="28"/>
                <w:lang w:val="en-IN"/>
              </w:rPr>
              <w:t>,000</w:t>
            </w:r>
          </w:p>
          <w:p w14:paraId="354F9E22" w14:textId="77777777" w:rsidR="00521B76" w:rsidRDefault="00521B76" w:rsidP="00EB0CF1">
            <w:pPr>
              <w:rPr>
                <w:b/>
                <w:bCs/>
                <w:sz w:val="28"/>
                <w:szCs w:val="28"/>
                <w:lang w:val="en-IN"/>
              </w:rPr>
            </w:pPr>
            <w:r>
              <w:rPr>
                <w:b/>
                <w:bCs/>
                <w:sz w:val="28"/>
                <w:szCs w:val="28"/>
                <w:lang w:val="en-IN"/>
              </w:rPr>
              <w:t xml:space="preserve">      2,000</w:t>
            </w:r>
          </w:p>
        </w:tc>
        <w:tc>
          <w:tcPr>
            <w:tcW w:w="1754" w:type="dxa"/>
          </w:tcPr>
          <w:p w14:paraId="4A7240E3" w14:textId="77777777" w:rsidR="00521B76" w:rsidRDefault="00521B76" w:rsidP="00EB0CF1">
            <w:pPr>
              <w:rPr>
                <w:b/>
                <w:bCs/>
                <w:sz w:val="28"/>
                <w:szCs w:val="28"/>
                <w:lang w:val="en-IN"/>
              </w:rPr>
            </w:pPr>
          </w:p>
        </w:tc>
      </w:tr>
    </w:tbl>
    <w:p w14:paraId="7EBC5459" w14:textId="77777777" w:rsidR="00521B76" w:rsidRDefault="00521B76" w:rsidP="00521B76">
      <w:pPr>
        <w:rPr>
          <w:b/>
          <w:bCs/>
          <w:sz w:val="28"/>
          <w:szCs w:val="28"/>
          <w:lang w:val="en-IN"/>
        </w:rPr>
      </w:pPr>
      <w:r>
        <w:rPr>
          <w:b/>
          <w:bCs/>
          <w:sz w:val="28"/>
          <w:szCs w:val="28"/>
          <w:lang w:val="en-IN"/>
        </w:rPr>
        <w:t xml:space="preserve">Additional Information: </w:t>
      </w:r>
    </w:p>
    <w:p w14:paraId="19FCCD80" w14:textId="77777777" w:rsidR="00521B76" w:rsidRDefault="00521B76" w:rsidP="00521B76">
      <w:pPr>
        <w:rPr>
          <w:b/>
          <w:bCs/>
          <w:sz w:val="28"/>
          <w:szCs w:val="28"/>
          <w:lang w:val="en-IN"/>
        </w:rPr>
      </w:pPr>
      <w:r>
        <w:rPr>
          <w:b/>
          <w:bCs/>
          <w:sz w:val="28"/>
          <w:szCs w:val="28"/>
          <w:lang w:val="en-IN"/>
        </w:rPr>
        <w:t>(i) Write off Rs 1,000 as further Bad debts.  (New)</w:t>
      </w:r>
    </w:p>
    <w:p w14:paraId="12646206" w14:textId="77777777" w:rsidR="00521B76" w:rsidRDefault="00521B76" w:rsidP="00521B76">
      <w:pPr>
        <w:rPr>
          <w:b/>
          <w:bCs/>
          <w:sz w:val="28"/>
          <w:szCs w:val="28"/>
          <w:lang w:val="en-IN"/>
        </w:rPr>
      </w:pPr>
      <w:r>
        <w:rPr>
          <w:b/>
          <w:bCs/>
          <w:sz w:val="28"/>
          <w:szCs w:val="28"/>
          <w:lang w:val="en-IN"/>
        </w:rPr>
        <w:t>Soln.</w:t>
      </w:r>
    </w:p>
    <w:p w14:paraId="30112E56" w14:textId="500D3123" w:rsidR="00521B76" w:rsidRDefault="00EB0CF1" w:rsidP="00521B76">
      <w:pPr>
        <w:rPr>
          <w:b/>
          <w:bCs/>
          <w:sz w:val="28"/>
          <w:szCs w:val="28"/>
          <w:lang w:val="en-IN"/>
        </w:rPr>
      </w:pPr>
      <w:r>
        <w:rPr>
          <w:b/>
          <w:bCs/>
          <w:sz w:val="28"/>
          <w:szCs w:val="28"/>
          <w:lang w:val="en-IN"/>
        </w:rPr>
        <w:t xml:space="preserve">                                          </w:t>
      </w:r>
      <w:r w:rsidR="00521B76">
        <w:rPr>
          <w:b/>
          <w:bCs/>
          <w:sz w:val="28"/>
          <w:szCs w:val="28"/>
          <w:lang w:val="en-IN"/>
        </w:rPr>
        <w:t>Profit and Loss A/c</w:t>
      </w:r>
    </w:p>
    <w:tbl>
      <w:tblPr>
        <w:tblStyle w:val="TableGrid"/>
        <w:tblW w:w="0" w:type="auto"/>
        <w:tblLook w:val="04A0" w:firstRow="1" w:lastRow="0" w:firstColumn="1" w:lastColumn="0" w:noHBand="0" w:noVBand="1"/>
      </w:tblPr>
      <w:tblGrid>
        <w:gridCol w:w="3168"/>
        <w:gridCol w:w="1452"/>
        <w:gridCol w:w="3228"/>
        <w:gridCol w:w="1394"/>
      </w:tblGrid>
      <w:tr w:rsidR="00521B76" w14:paraId="2F0BB02F" w14:textId="77777777" w:rsidTr="00EB0CF1">
        <w:tc>
          <w:tcPr>
            <w:tcW w:w="3168" w:type="dxa"/>
          </w:tcPr>
          <w:p w14:paraId="1E2B6EE3" w14:textId="77777777" w:rsidR="00521B76" w:rsidRDefault="00521B76" w:rsidP="00EB0CF1">
            <w:pPr>
              <w:rPr>
                <w:b/>
                <w:bCs/>
                <w:sz w:val="28"/>
                <w:szCs w:val="28"/>
                <w:lang w:val="en-IN"/>
              </w:rPr>
            </w:pPr>
          </w:p>
        </w:tc>
        <w:tc>
          <w:tcPr>
            <w:tcW w:w="1452" w:type="dxa"/>
          </w:tcPr>
          <w:p w14:paraId="0349C58C" w14:textId="77777777" w:rsidR="00521B76" w:rsidRDefault="00521B76" w:rsidP="00EB0CF1">
            <w:pPr>
              <w:rPr>
                <w:b/>
                <w:bCs/>
                <w:sz w:val="28"/>
                <w:szCs w:val="28"/>
                <w:lang w:val="en-IN"/>
              </w:rPr>
            </w:pPr>
          </w:p>
        </w:tc>
        <w:tc>
          <w:tcPr>
            <w:tcW w:w="3228" w:type="dxa"/>
          </w:tcPr>
          <w:p w14:paraId="402C3F7C" w14:textId="77777777" w:rsidR="00521B76" w:rsidRDefault="00521B76" w:rsidP="00EB0CF1">
            <w:pPr>
              <w:rPr>
                <w:b/>
                <w:bCs/>
                <w:sz w:val="28"/>
                <w:szCs w:val="28"/>
                <w:lang w:val="en-IN"/>
              </w:rPr>
            </w:pPr>
          </w:p>
        </w:tc>
        <w:tc>
          <w:tcPr>
            <w:tcW w:w="1394" w:type="dxa"/>
          </w:tcPr>
          <w:p w14:paraId="7C8C57A8" w14:textId="77777777" w:rsidR="00521B76" w:rsidRDefault="00521B76" w:rsidP="00EB0CF1">
            <w:pPr>
              <w:rPr>
                <w:b/>
                <w:bCs/>
                <w:sz w:val="28"/>
                <w:szCs w:val="28"/>
                <w:lang w:val="en-IN"/>
              </w:rPr>
            </w:pPr>
          </w:p>
        </w:tc>
      </w:tr>
      <w:tr w:rsidR="00521B76" w14:paraId="7775790E" w14:textId="77777777" w:rsidTr="00EB0CF1">
        <w:tc>
          <w:tcPr>
            <w:tcW w:w="3168" w:type="dxa"/>
          </w:tcPr>
          <w:p w14:paraId="6E72C121" w14:textId="77777777" w:rsidR="00521B76" w:rsidRDefault="00521B76" w:rsidP="00EB0CF1">
            <w:pPr>
              <w:rPr>
                <w:b/>
                <w:bCs/>
                <w:sz w:val="28"/>
                <w:szCs w:val="28"/>
                <w:lang w:val="en-IN"/>
              </w:rPr>
            </w:pPr>
            <w:r>
              <w:rPr>
                <w:b/>
                <w:bCs/>
                <w:sz w:val="28"/>
                <w:szCs w:val="28"/>
                <w:lang w:val="en-IN"/>
              </w:rPr>
              <w:t>To Bad Debts (old)  2,000</w:t>
            </w:r>
          </w:p>
          <w:p w14:paraId="436808D2" w14:textId="77777777" w:rsidR="00521B76" w:rsidRDefault="00521B76" w:rsidP="00EB0CF1">
            <w:pPr>
              <w:rPr>
                <w:b/>
                <w:bCs/>
                <w:sz w:val="28"/>
                <w:szCs w:val="28"/>
                <w:lang w:val="en-IN"/>
              </w:rPr>
            </w:pPr>
            <w:r>
              <w:rPr>
                <w:b/>
                <w:bCs/>
                <w:sz w:val="28"/>
                <w:szCs w:val="28"/>
                <w:lang w:val="en-IN"/>
              </w:rPr>
              <w:t xml:space="preserve">Add,New Bad </w:t>
            </w:r>
            <w:r w:rsidRPr="00893E33">
              <w:rPr>
                <w:b/>
                <w:bCs/>
                <w:sz w:val="28"/>
                <w:szCs w:val="28"/>
                <w:u w:val="single"/>
                <w:lang w:val="en-IN"/>
              </w:rPr>
              <w:t>debt 1,000</w:t>
            </w:r>
          </w:p>
        </w:tc>
        <w:tc>
          <w:tcPr>
            <w:tcW w:w="1452" w:type="dxa"/>
          </w:tcPr>
          <w:p w14:paraId="0927479E" w14:textId="77777777" w:rsidR="00521B76" w:rsidRDefault="00521B76" w:rsidP="00EB0CF1">
            <w:pPr>
              <w:rPr>
                <w:b/>
                <w:bCs/>
                <w:sz w:val="28"/>
                <w:szCs w:val="28"/>
                <w:lang w:val="en-IN"/>
              </w:rPr>
            </w:pPr>
          </w:p>
          <w:p w14:paraId="42F33E62" w14:textId="77777777" w:rsidR="00521B76" w:rsidRDefault="00521B76" w:rsidP="00EB0CF1">
            <w:pPr>
              <w:rPr>
                <w:b/>
                <w:bCs/>
                <w:sz w:val="28"/>
                <w:szCs w:val="28"/>
                <w:lang w:val="en-IN"/>
              </w:rPr>
            </w:pPr>
            <w:r>
              <w:rPr>
                <w:b/>
                <w:bCs/>
                <w:sz w:val="28"/>
                <w:szCs w:val="28"/>
                <w:lang w:val="en-IN"/>
              </w:rPr>
              <w:t>3,000</w:t>
            </w:r>
          </w:p>
        </w:tc>
        <w:tc>
          <w:tcPr>
            <w:tcW w:w="3228" w:type="dxa"/>
          </w:tcPr>
          <w:p w14:paraId="08AD021B" w14:textId="77777777" w:rsidR="00521B76" w:rsidRDefault="00521B76" w:rsidP="00EB0CF1">
            <w:pPr>
              <w:rPr>
                <w:b/>
                <w:bCs/>
                <w:sz w:val="28"/>
                <w:szCs w:val="28"/>
                <w:lang w:val="en-IN"/>
              </w:rPr>
            </w:pPr>
          </w:p>
        </w:tc>
        <w:tc>
          <w:tcPr>
            <w:tcW w:w="1394" w:type="dxa"/>
          </w:tcPr>
          <w:p w14:paraId="70368ABD" w14:textId="77777777" w:rsidR="00521B76" w:rsidRDefault="00521B76" w:rsidP="00EB0CF1">
            <w:pPr>
              <w:rPr>
                <w:b/>
                <w:bCs/>
                <w:sz w:val="28"/>
                <w:szCs w:val="28"/>
                <w:lang w:val="en-IN"/>
              </w:rPr>
            </w:pPr>
          </w:p>
        </w:tc>
      </w:tr>
    </w:tbl>
    <w:p w14:paraId="70B20CC9" w14:textId="77777777" w:rsidR="00521B76" w:rsidRDefault="00521B76" w:rsidP="00521B76">
      <w:pPr>
        <w:rPr>
          <w:b/>
          <w:bCs/>
          <w:sz w:val="28"/>
          <w:szCs w:val="28"/>
          <w:lang w:val="en-IN"/>
        </w:rPr>
      </w:pPr>
    </w:p>
    <w:p w14:paraId="79A18137" w14:textId="77777777" w:rsidR="00521B76" w:rsidRDefault="00521B76" w:rsidP="00521B76">
      <w:pPr>
        <w:rPr>
          <w:b/>
          <w:bCs/>
          <w:sz w:val="28"/>
          <w:szCs w:val="28"/>
          <w:lang w:val="en-IN"/>
        </w:rPr>
      </w:pPr>
      <w:r>
        <w:rPr>
          <w:b/>
          <w:bCs/>
          <w:sz w:val="28"/>
          <w:szCs w:val="28"/>
          <w:lang w:val="en-IN"/>
        </w:rPr>
        <w:t xml:space="preserve">        Balance – Sheet</w:t>
      </w:r>
    </w:p>
    <w:tbl>
      <w:tblPr>
        <w:tblStyle w:val="TableGrid"/>
        <w:tblW w:w="0" w:type="auto"/>
        <w:tblInd w:w="720" w:type="dxa"/>
        <w:tblLook w:val="04A0" w:firstRow="1" w:lastRow="0" w:firstColumn="1" w:lastColumn="0" w:noHBand="0" w:noVBand="1"/>
      </w:tblPr>
      <w:tblGrid>
        <w:gridCol w:w="2988"/>
        <w:gridCol w:w="1293"/>
        <w:gridCol w:w="3117"/>
        <w:gridCol w:w="1124"/>
      </w:tblGrid>
      <w:tr w:rsidR="00521B76" w14:paraId="71F8F4DC" w14:textId="77777777" w:rsidTr="00EB0CF1">
        <w:tc>
          <w:tcPr>
            <w:tcW w:w="2988" w:type="dxa"/>
          </w:tcPr>
          <w:p w14:paraId="43E7011C"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102258D4" w14:textId="77777777" w:rsidR="00521B76" w:rsidRDefault="00521B76" w:rsidP="00EB0CF1">
            <w:pPr>
              <w:pStyle w:val="ListParagraph"/>
              <w:ind w:left="0"/>
              <w:rPr>
                <w:b/>
                <w:bCs/>
                <w:sz w:val="28"/>
                <w:szCs w:val="28"/>
                <w:lang w:val="en-IN"/>
              </w:rPr>
            </w:pPr>
            <w:r>
              <w:rPr>
                <w:b/>
                <w:bCs/>
                <w:sz w:val="28"/>
                <w:szCs w:val="28"/>
                <w:lang w:val="en-IN"/>
              </w:rPr>
              <w:t>Rs</w:t>
            </w:r>
          </w:p>
        </w:tc>
        <w:tc>
          <w:tcPr>
            <w:tcW w:w="3117" w:type="dxa"/>
          </w:tcPr>
          <w:p w14:paraId="10B685B3" w14:textId="77777777" w:rsidR="00521B76" w:rsidRDefault="00521B76" w:rsidP="00EB0CF1">
            <w:pPr>
              <w:pStyle w:val="ListParagraph"/>
              <w:ind w:left="0"/>
              <w:rPr>
                <w:b/>
                <w:bCs/>
                <w:sz w:val="28"/>
                <w:szCs w:val="28"/>
                <w:lang w:val="en-IN"/>
              </w:rPr>
            </w:pPr>
            <w:r>
              <w:rPr>
                <w:b/>
                <w:bCs/>
                <w:sz w:val="28"/>
                <w:szCs w:val="28"/>
                <w:lang w:val="en-IN"/>
              </w:rPr>
              <w:t>Assets</w:t>
            </w:r>
          </w:p>
        </w:tc>
        <w:tc>
          <w:tcPr>
            <w:tcW w:w="1124" w:type="dxa"/>
          </w:tcPr>
          <w:p w14:paraId="4533DED9"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5EEA3704" w14:textId="77777777" w:rsidTr="00EB0CF1">
        <w:tc>
          <w:tcPr>
            <w:tcW w:w="2988" w:type="dxa"/>
          </w:tcPr>
          <w:p w14:paraId="76D68771" w14:textId="77777777" w:rsidR="00521B76" w:rsidRDefault="00521B76" w:rsidP="00EB0CF1">
            <w:pPr>
              <w:rPr>
                <w:b/>
                <w:bCs/>
                <w:sz w:val="28"/>
                <w:szCs w:val="28"/>
                <w:lang w:val="en-IN"/>
              </w:rPr>
            </w:pPr>
          </w:p>
        </w:tc>
        <w:tc>
          <w:tcPr>
            <w:tcW w:w="1293" w:type="dxa"/>
          </w:tcPr>
          <w:p w14:paraId="1F16ED11" w14:textId="77777777" w:rsidR="00521B76" w:rsidRDefault="00521B76" w:rsidP="00EB0CF1">
            <w:pPr>
              <w:pStyle w:val="ListParagraph"/>
              <w:ind w:left="0"/>
              <w:rPr>
                <w:b/>
                <w:bCs/>
                <w:sz w:val="28"/>
                <w:szCs w:val="28"/>
                <w:lang w:val="en-IN"/>
              </w:rPr>
            </w:pPr>
          </w:p>
        </w:tc>
        <w:tc>
          <w:tcPr>
            <w:tcW w:w="3117" w:type="dxa"/>
          </w:tcPr>
          <w:p w14:paraId="4D91781F" w14:textId="77777777" w:rsidR="00521B76" w:rsidRDefault="00521B76" w:rsidP="00EB0CF1">
            <w:pPr>
              <w:pStyle w:val="ListParagraph"/>
              <w:ind w:left="0"/>
              <w:rPr>
                <w:b/>
                <w:bCs/>
                <w:sz w:val="28"/>
                <w:szCs w:val="28"/>
                <w:lang w:val="en-IN"/>
              </w:rPr>
            </w:pPr>
            <w:r>
              <w:rPr>
                <w:b/>
                <w:bCs/>
                <w:sz w:val="28"/>
                <w:szCs w:val="28"/>
                <w:lang w:val="en-IN"/>
              </w:rPr>
              <w:t>SundryDebtors 1,00,000</w:t>
            </w:r>
          </w:p>
          <w:p w14:paraId="60BA1A05" w14:textId="77777777" w:rsidR="00521B76" w:rsidRDefault="00521B76" w:rsidP="00EB0CF1">
            <w:pPr>
              <w:pStyle w:val="ListParagraph"/>
              <w:ind w:left="0"/>
              <w:rPr>
                <w:b/>
                <w:bCs/>
                <w:sz w:val="28"/>
                <w:szCs w:val="28"/>
                <w:lang w:val="en-IN"/>
              </w:rPr>
            </w:pPr>
            <w:r>
              <w:rPr>
                <w:b/>
                <w:bCs/>
                <w:sz w:val="28"/>
                <w:szCs w:val="28"/>
                <w:lang w:val="en-IN"/>
              </w:rPr>
              <w:t xml:space="preserve">Less, New Bad      </w:t>
            </w:r>
            <w:r w:rsidRPr="001F0DAA">
              <w:rPr>
                <w:b/>
                <w:bCs/>
                <w:sz w:val="28"/>
                <w:szCs w:val="28"/>
                <w:u w:val="single"/>
                <w:lang w:val="en-IN"/>
              </w:rPr>
              <w:t>1,000</w:t>
            </w:r>
          </w:p>
        </w:tc>
        <w:tc>
          <w:tcPr>
            <w:tcW w:w="1124" w:type="dxa"/>
          </w:tcPr>
          <w:p w14:paraId="5E852D12" w14:textId="77777777" w:rsidR="00521B76" w:rsidRDefault="00521B76" w:rsidP="00EB0CF1">
            <w:pPr>
              <w:pStyle w:val="ListParagraph"/>
              <w:ind w:left="0"/>
              <w:rPr>
                <w:b/>
                <w:bCs/>
                <w:sz w:val="28"/>
                <w:szCs w:val="28"/>
                <w:lang w:val="en-IN"/>
              </w:rPr>
            </w:pPr>
          </w:p>
          <w:p w14:paraId="361F0406" w14:textId="77777777" w:rsidR="00521B76" w:rsidRDefault="00521B76" w:rsidP="00EB0CF1">
            <w:pPr>
              <w:pStyle w:val="ListParagraph"/>
              <w:ind w:left="0"/>
              <w:rPr>
                <w:b/>
                <w:bCs/>
                <w:sz w:val="28"/>
                <w:szCs w:val="28"/>
                <w:lang w:val="en-IN"/>
              </w:rPr>
            </w:pPr>
            <w:r>
              <w:rPr>
                <w:b/>
                <w:bCs/>
                <w:sz w:val="28"/>
                <w:szCs w:val="28"/>
                <w:lang w:val="en-IN"/>
              </w:rPr>
              <w:t>99,000</w:t>
            </w:r>
          </w:p>
        </w:tc>
      </w:tr>
    </w:tbl>
    <w:p w14:paraId="5A4D7050" w14:textId="77777777" w:rsidR="00521B76" w:rsidRDefault="00521B76" w:rsidP="00521B76">
      <w:pPr>
        <w:rPr>
          <w:b/>
          <w:bCs/>
          <w:sz w:val="28"/>
          <w:szCs w:val="28"/>
          <w:lang w:val="en-IN"/>
        </w:rPr>
      </w:pPr>
    </w:p>
    <w:p w14:paraId="67DAA16D" w14:textId="77777777" w:rsidR="00521B76" w:rsidRDefault="00521B76" w:rsidP="00521B76">
      <w:pPr>
        <w:rPr>
          <w:b/>
          <w:bCs/>
          <w:sz w:val="28"/>
          <w:szCs w:val="28"/>
          <w:lang w:val="en-IN"/>
        </w:rPr>
      </w:pPr>
      <w:r>
        <w:rPr>
          <w:b/>
          <w:bCs/>
          <w:sz w:val="28"/>
          <w:szCs w:val="28"/>
          <w:lang w:val="en-IN"/>
        </w:rPr>
        <w:t xml:space="preserve">       Journal:   a.  Bad Debts   Dr</w:t>
      </w:r>
    </w:p>
    <w:p w14:paraId="496FAFCF" w14:textId="77777777" w:rsidR="00521B76" w:rsidRDefault="00521B76" w:rsidP="00521B76">
      <w:pPr>
        <w:rPr>
          <w:b/>
          <w:bCs/>
          <w:sz w:val="28"/>
          <w:szCs w:val="28"/>
          <w:lang w:val="en-IN"/>
        </w:rPr>
      </w:pPr>
      <w:r>
        <w:rPr>
          <w:b/>
          <w:bCs/>
          <w:sz w:val="28"/>
          <w:szCs w:val="28"/>
          <w:lang w:val="en-IN"/>
        </w:rPr>
        <w:t xml:space="preserve">                            To Debtors a/c</w:t>
      </w:r>
    </w:p>
    <w:p w14:paraId="5CB8708A" w14:textId="77777777" w:rsidR="00521B76" w:rsidRDefault="00521B76" w:rsidP="00521B76">
      <w:pPr>
        <w:rPr>
          <w:b/>
          <w:bCs/>
          <w:sz w:val="28"/>
          <w:szCs w:val="28"/>
          <w:lang w:val="en-IN"/>
        </w:rPr>
      </w:pPr>
      <w:r>
        <w:rPr>
          <w:b/>
          <w:bCs/>
          <w:sz w:val="28"/>
          <w:szCs w:val="28"/>
          <w:lang w:val="en-IN"/>
        </w:rPr>
        <w:t>b. Profit and Loss a/c   Dr</w:t>
      </w:r>
    </w:p>
    <w:p w14:paraId="2AC23DE5" w14:textId="77777777" w:rsidR="00521B76" w:rsidRDefault="00521B76" w:rsidP="00521B76">
      <w:pPr>
        <w:rPr>
          <w:b/>
          <w:bCs/>
          <w:sz w:val="28"/>
          <w:szCs w:val="28"/>
          <w:lang w:val="en-IN"/>
        </w:rPr>
      </w:pPr>
      <w:r>
        <w:rPr>
          <w:b/>
          <w:bCs/>
          <w:sz w:val="28"/>
          <w:szCs w:val="28"/>
          <w:lang w:val="en-IN"/>
        </w:rPr>
        <w:t xml:space="preserve">       To Bad Debts </w:t>
      </w:r>
    </w:p>
    <w:p w14:paraId="78CD32E9" w14:textId="77777777" w:rsidR="00521B76" w:rsidRDefault="00521B76" w:rsidP="00521B76">
      <w:pPr>
        <w:rPr>
          <w:b/>
          <w:bCs/>
          <w:sz w:val="28"/>
          <w:szCs w:val="28"/>
          <w:lang w:val="en-IN"/>
        </w:rPr>
      </w:pPr>
    </w:p>
    <w:p w14:paraId="732701BD" w14:textId="77777777" w:rsidR="00521B76" w:rsidRDefault="00521B76" w:rsidP="00521B76">
      <w:pPr>
        <w:rPr>
          <w:b/>
          <w:bCs/>
          <w:sz w:val="28"/>
          <w:szCs w:val="28"/>
          <w:lang w:val="en-IN"/>
        </w:rPr>
      </w:pPr>
      <w:r>
        <w:rPr>
          <w:b/>
          <w:bCs/>
          <w:sz w:val="28"/>
          <w:szCs w:val="28"/>
          <w:lang w:val="en-IN"/>
        </w:rPr>
        <w:lastRenderedPageBreak/>
        <w:t>Note: If received as Bad Debts recovered, which was previously Written Off as Bad debts</w:t>
      </w:r>
    </w:p>
    <w:p w14:paraId="3A7A9B7C" w14:textId="77777777" w:rsidR="00521B76" w:rsidRDefault="00521B76" w:rsidP="00521B76">
      <w:pPr>
        <w:rPr>
          <w:b/>
          <w:bCs/>
          <w:sz w:val="28"/>
          <w:szCs w:val="28"/>
          <w:lang w:val="en-IN"/>
        </w:rPr>
      </w:pPr>
      <w:r>
        <w:rPr>
          <w:b/>
          <w:bCs/>
          <w:sz w:val="28"/>
          <w:szCs w:val="28"/>
          <w:lang w:val="en-IN"/>
        </w:rPr>
        <w:t xml:space="preserve"> Journal.</w:t>
      </w:r>
    </w:p>
    <w:p w14:paraId="0CABA636" w14:textId="77777777" w:rsidR="00521B76" w:rsidRDefault="00521B76" w:rsidP="00521B76">
      <w:pPr>
        <w:rPr>
          <w:b/>
          <w:bCs/>
          <w:sz w:val="28"/>
          <w:szCs w:val="28"/>
          <w:lang w:val="en-IN"/>
        </w:rPr>
      </w:pPr>
      <w:r>
        <w:rPr>
          <w:b/>
          <w:bCs/>
          <w:sz w:val="28"/>
          <w:szCs w:val="28"/>
          <w:lang w:val="en-IN"/>
        </w:rPr>
        <w:t xml:space="preserve">a.    Cash a/c    Dr   -  Assets </w:t>
      </w:r>
    </w:p>
    <w:p w14:paraId="30142801" w14:textId="77777777" w:rsidR="00521B76" w:rsidRDefault="00521B76" w:rsidP="00521B76">
      <w:pPr>
        <w:rPr>
          <w:b/>
          <w:bCs/>
          <w:sz w:val="28"/>
          <w:szCs w:val="28"/>
          <w:lang w:val="en-IN"/>
        </w:rPr>
      </w:pPr>
      <w:r>
        <w:rPr>
          <w:b/>
          <w:bCs/>
          <w:sz w:val="28"/>
          <w:szCs w:val="28"/>
          <w:lang w:val="en-IN"/>
        </w:rPr>
        <w:t xml:space="preserve">           To Bad Debts recovered -  P/L  Cr</w:t>
      </w:r>
    </w:p>
    <w:p w14:paraId="104F85A8" w14:textId="77777777" w:rsidR="00521B76" w:rsidRDefault="00521B76" w:rsidP="00521B76">
      <w:pPr>
        <w:rPr>
          <w:b/>
          <w:bCs/>
          <w:sz w:val="28"/>
          <w:szCs w:val="28"/>
          <w:lang w:val="en-IN"/>
        </w:rPr>
      </w:pPr>
      <w:r>
        <w:rPr>
          <w:b/>
          <w:bCs/>
          <w:sz w:val="28"/>
          <w:szCs w:val="28"/>
          <w:lang w:val="en-IN"/>
        </w:rPr>
        <w:t>b.  Bad Debts recovered    Dr</w:t>
      </w:r>
    </w:p>
    <w:p w14:paraId="55C748F5" w14:textId="77777777" w:rsidR="00521B76" w:rsidRDefault="00521B76" w:rsidP="00521B76">
      <w:pPr>
        <w:rPr>
          <w:b/>
          <w:bCs/>
          <w:sz w:val="28"/>
          <w:szCs w:val="28"/>
          <w:lang w:val="en-IN"/>
        </w:rPr>
      </w:pPr>
      <w:r>
        <w:rPr>
          <w:b/>
          <w:bCs/>
          <w:sz w:val="28"/>
          <w:szCs w:val="28"/>
          <w:lang w:val="en-IN"/>
        </w:rPr>
        <w:t xml:space="preserve">       To Profit and Loss a/c </w:t>
      </w:r>
    </w:p>
    <w:p w14:paraId="5946D16B" w14:textId="77777777" w:rsidR="00521B76" w:rsidRDefault="00521B76" w:rsidP="00521B76">
      <w:pPr>
        <w:rPr>
          <w:b/>
          <w:bCs/>
          <w:sz w:val="28"/>
          <w:szCs w:val="28"/>
          <w:lang w:val="en-IN"/>
        </w:rPr>
      </w:pPr>
    </w:p>
    <w:p w14:paraId="0CDCDDBA" w14:textId="77777777" w:rsidR="00521B76" w:rsidRDefault="00521B76" w:rsidP="00521B76">
      <w:pPr>
        <w:rPr>
          <w:b/>
          <w:bCs/>
          <w:sz w:val="28"/>
          <w:szCs w:val="28"/>
          <w:lang w:val="en-IN"/>
        </w:rPr>
      </w:pPr>
      <w:r>
        <w:rPr>
          <w:b/>
          <w:bCs/>
          <w:sz w:val="28"/>
          <w:szCs w:val="28"/>
          <w:lang w:val="en-IN"/>
        </w:rPr>
        <w:t>8. Provision for Bad Debts/Provision for Doubtful Debts</w:t>
      </w:r>
    </w:p>
    <w:p w14:paraId="1032D29C" w14:textId="74BEFDAF" w:rsidR="00521B76" w:rsidRDefault="00521B76" w:rsidP="00521B76">
      <w:pPr>
        <w:rPr>
          <w:b/>
          <w:bCs/>
          <w:sz w:val="28"/>
          <w:szCs w:val="28"/>
          <w:lang w:val="en-IN"/>
        </w:rPr>
      </w:pPr>
      <w:r>
        <w:rPr>
          <w:b/>
          <w:bCs/>
          <w:sz w:val="28"/>
          <w:szCs w:val="28"/>
          <w:lang w:val="en-IN"/>
        </w:rPr>
        <w:t xml:space="preserve">  Or Reserve for Bad Debts   </w:t>
      </w:r>
    </w:p>
    <w:p w14:paraId="08C65A54" w14:textId="77777777" w:rsidR="00521B76" w:rsidRDefault="00521B76" w:rsidP="00521B76">
      <w:pPr>
        <w:rPr>
          <w:b/>
          <w:bCs/>
          <w:sz w:val="28"/>
          <w:szCs w:val="28"/>
          <w:lang w:val="en-IN"/>
        </w:rPr>
      </w:pPr>
      <w:r>
        <w:rPr>
          <w:b/>
          <w:bCs/>
          <w:sz w:val="28"/>
          <w:szCs w:val="28"/>
          <w:lang w:val="en-IN"/>
        </w:rPr>
        <w:t>Journal:</w:t>
      </w:r>
    </w:p>
    <w:p w14:paraId="3C841013" w14:textId="77777777" w:rsidR="00521B76" w:rsidRDefault="00521B76" w:rsidP="00521B76">
      <w:pPr>
        <w:rPr>
          <w:b/>
          <w:bCs/>
          <w:sz w:val="28"/>
          <w:szCs w:val="28"/>
          <w:lang w:val="en-IN"/>
        </w:rPr>
      </w:pPr>
      <w:r>
        <w:rPr>
          <w:b/>
          <w:bCs/>
          <w:sz w:val="28"/>
          <w:szCs w:val="28"/>
          <w:lang w:val="en-IN"/>
        </w:rPr>
        <w:t>Profit and Loss A/c    Dr</w:t>
      </w:r>
    </w:p>
    <w:p w14:paraId="31696E4A" w14:textId="77777777" w:rsidR="00521B76" w:rsidRDefault="00521B76" w:rsidP="00521B76">
      <w:pPr>
        <w:rPr>
          <w:b/>
          <w:bCs/>
          <w:sz w:val="28"/>
          <w:szCs w:val="28"/>
          <w:lang w:val="en-IN"/>
        </w:rPr>
      </w:pPr>
      <w:r>
        <w:rPr>
          <w:b/>
          <w:bCs/>
          <w:sz w:val="28"/>
          <w:szCs w:val="28"/>
          <w:lang w:val="en-IN"/>
        </w:rPr>
        <w:t xml:space="preserve">  To Provision for Doubtful Debts a/c</w:t>
      </w:r>
    </w:p>
    <w:p w14:paraId="34B8C801" w14:textId="77777777" w:rsidR="00521B76" w:rsidRDefault="00521B76" w:rsidP="00521B76">
      <w:pPr>
        <w:rPr>
          <w:b/>
          <w:bCs/>
          <w:sz w:val="28"/>
          <w:szCs w:val="28"/>
          <w:lang w:val="en-IN"/>
        </w:rPr>
      </w:pPr>
      <w:r>
        <w:rPr>
          <w:b/>
          <w:bCs/>
          <w:sz w:val="28"/>
          <w:szCs w:val="28"/>
          <w:lang w:val="en-IN"/>
        </w:rPr>
        <w:t>(Being the Provision made for Doubtful Debts)</w:t>
      </w:r>
    </w:p>
    <w:p w14:paraId="2FDD8DE7" w14:textId="77777777" w:rsidR="00521B76" w:rsidRDefault="00521B76" w:rsidP="00521B76">
      <w:pPr>
        <w:rPr>
          <w:b/>
          <w:bCs/>
          <w:sz w:val="28"/>
          <w:szCs w:val="28"/>
          <w:lang w:val="en-IN"/>
        </w:rPr>
      </w:pPr>
      <w:r>
        <w:rPr>
          <w:b/>
          <w:bCs/>
          <w:sz w:val="28"/>
          <w:szCs w:val="28"/>
          <w:lang w:val="en-IN"/>
        </w:rPr>
        <w:t>Illustration 6:   Page 19.25</w:t>
      </w:r>
    </w:p>
    <w:p w14:paraId="6199B1F4" w14:textId="77777777" w:rsidR="00521B76" w:rsidRDefault="00521B76" w:rsidP="00521B76">
      <w:pPr>
        <w:rPr>
          <w:b/>
          <w:bCs/>
          <w:sz w:val="28"/>
          <w:szCs w:val="28"/>
          <w:lang w:val="en-IN"/>
        </w:rPr>
      </w:pPr>
      <w:r>
        <w:rPr>
          <w:b/>
          <w:bCs/>
          <w:sz w:val="28"/>
          <w:szCs w:val="28"/>
          <w:lang w:val="en-IN"/>
        </w:rPr>
        <w:t>:                       Trial Balance</w:t>
      </w:r>
    </w:p>
    <w:tbl>
      <w:tblPr>
        <w:tblStyle w:val="TableGrid"/>
        <w:tblW w:w="0" w:type="auto"/>
        <w:tblLook w:val="04A0" w:firstRow="1" w:lastRow="0" w:firstColumn="1" w:lastColumn="0" w:noHBand="0" w:noVBand="1"/>
      </w:tblPr>
      <w:tblGrid>
        <w:gridCol w:w="5868"/>
        <w:gridCol w:w="1620"/>
        <w:gridCol w:w="1754"/>
      </w:tblGrid>
      <w:tr w:rsidR="00521B76" w14:paraId="383920FC" w14:textId="77777777" w:rsidTr="00EB0CF1">
        <w:tc>
          <w:tcPr>
            <w:tcW w:w="5868" w:type="dxa"/>
          </w:tcPr>
          <w:p w14:paraId="604CD214" w14:textId="77777777" w:rsidR="00521B76" w:rsidRDefault="00521B76" w:rsidP="00EB0CF1">
            <w:pPr>
              <w:rPr>
                <w:b/>
                <w:bCs/>
                <w:sz w:val="28"/>
                <w:szCs w:val="28"/>
                <w:lang w:val="en-IN"/>
              </w:rPr>
            </w:pPr>
          </w:p>
        </w:tc>
        <w:tc>
          <w:tcPr>
            <w:tcW w:w="1620" w:type="dxa"/>
          </w:tcPr>
          <w:p w14:paraId="7E242D71" w14:textId="77777777" w:rsidR="00521B76" w:rsidRDefault="00521B76" w:rsidP="00EB0CF1">
            <w:pPr>
              <w:rPr>
                <w:b/>
                <w:bCs/>
                <w:sz w:val="28"/>
                <w:szCs w:val="28"/>
                <w:lang w:val="en-IN"/>
              </w:rPr>
            </w:pPr>
          </w:p>
        </w:tc>
        <w:tc>
          <w:tcPr>
            <w:tcW w:w="1754" w:type="dxa"/>
          </w:tcPr>
          <w:p w14:paraId="4CF042A2" w14:textId="77777777" w:rsidR="00521B76" w:rsidRDefault="00521B76" w:rsidP="00EB0CF1">
            <w:pPr>
              <w:rPr>
                <w:b/>
                <w:bCs/>
                <w:sz w:val="28"/>
                <w:szCs w:val="28"/>
                <w:lang w:val="en-IN"/>
              </w:rPr>
            </w:pPr>
          </w:p>
        </w:tc>
      </w:tr>
      <w:tr w:rsidR="00521B76" w14:paraId="1A513CC2" w14:textId="77777777" w:rsidTr="00EB0CF1">
        <w:tc>
          <w:tcPr>
            <w:tcW w:w="5868" w:type="dxa"/>
          </w:tcPr>
          <w:p w14:paraId="02B33F1D" w14:textId="77777777" w:rsidR="00521B76" w:rsidRDefault="00521B76" w:rsidP="00EB0CF1">
            <w:pPr>
              <w:rPr>
                <w:b/>
                <w:bCs/>
                <w:sz w:val="28"/>
                <w:szCs w:val="28"/>
                <w:lang w:val="en-IN"/>
              </w:rPr>
            </w:pPr>
            <w:r>
              <w:rPr>
                <w:b/>
                <w:bCs/>
                <w:sz w:val="28"/>
                <w:szCs w:val="28"/>
                <w:lang w:val="en-IN"/>
              </w:rPr>
              <w:t>Sundry Debtors- Assets</w:t>
            </w:r>
          </w:p>
          <w:p w14:paraId="3188EDAA" w14:textId="77777777" w:rsidR="00521B76" w:rsidRDefault="00521B76" w:rsidP="00EB0CF1">
            <w:pPr>
              <w:rPr>
                <w:b/>
                <w:bCs/>
                <w:sz w:val="28"/>
                <w:szCs w:val="28"/>
                <w:lang w:val="en-IN"/>
              </w:rPr>
            </w:pPr>
          </w:p>
        </w:tc>
        <w:tc>
          <w:tcPr>
            <w:tcW w:w="1620" w:type="dxa"/>
          </w:tcPr>
          <w:p w14:paraId="6D125A17" w14:textId="77777777" w:rsidR="00521B76" w:rsidRDefault="00521B76" w:rsidP="00EB0CF1">
            <w:pPr>
              <w:rPr>
                <w:b/>
                <w:bCs/>
                <w:sz w:val="28"/>
                <w:szCs w:val="28"/>
                <w:lang w:val="en-IN"/>
              </w:rPr>
            </w:pPr>
            <w:r>
              <w:rPr>
                <w:b/>
                <w:bCs/>
                <w:sz w:val="28"/>
                <w:szCs w:val="28"/>
                <w:lang w:val="en-IN"/>
              </w:rPr>
              <w:t>3,00,000</w:t>
            </w:r>
          </w:p>
          <w:p w14:paraId="74171233" w14:textId="77777777" w:rsidR="00521B76" w:rsidRDefault="00521B76" w:rsidP="00EB0CF1">
            <w:pPr>
              <w:rPr>
                <w:b/>
                <w:bCs/>
                <w:sz w:val="28"/>
                <w:szCs w:val="28"/>
                <w:lang w:val="en-IN"/>
              </w:rPr>
            </w:pPr>
            <w:r>
              <w:rPr>
                <w:b/>
                <w:bCs/>
                <w:sz w:val="28"/>
                <w:szCs w:val="28"/>
                <w:lang w:val="en-IN"/>
              </w:rPr>
              <w:t xml:space="preserve">      </w:t>
            </w:r>
          </w:p>
        </w:tc>
        <w:tc>
          <w:tcPr>
            <w:tcW w:w="1754" w:type="dxa"/>
          </w:tcPr>
          <w:p w14:paraId="34221375" w14:textId="77777777" w:rsidR="00521B76" w:rsidRDefault="00521B76" w:rsidP="00EB0CF1">
            <w:pPr>
              <w:rPr>
                <w:b/>
                <w:bCs/>
                <w:sz w:val="28"/>
                <w:szCs w:val="28"/>
                <w:lang w:val="en-IN"/>
              </w:rPr>
            </w:pPr>
          </w:p>
        </w:tc>
      </w:tr>
    </w:tbl>
    <w:p w14:paraId="39949C5E" w14:textId="77777777" w:rsidR="00521B76" w:rsidRDefault="00521B76" w:rsidP="00521B76">
      <w:pPr>
        <w:rPr>
          <w:b/>
          <w:bCs/>
          <w:sz w:val="28"/>
          <w:szCs w:val="28"/>
          <w:lang w:val="en-IN"/>
        </w:rPr>
      </w:pPr>
    </w:p>
    <w:p w14:paraId="153F9D57" w14:textId="77777777" w:rsidR="00521B76" w:rsidRDefault="00521B76" w:rsidP="00521B76">
      <w:pPr>
        <w:rPr>
          <w:b/>
          <w:bCs/>
          <w:sz w:val="28"/>
          <w:szCs w:val="28"/>
          <w:lang w:val="en-IN"/>
        </w:rPr>
      </w:pPr>
      <w:r>
        <w:rPr>
          <w:b/>
          <w:bCs/>
          <w:sz w:val="28"/>
          <w:szCs w:val="28"/>
          <w:lang w:val="en-IN"/>
        </w:rPr>
        <w:t>Create a Provision for Doubtful Debts @ 5%  on Debtors</w:t>
      </w:r>
    </w:p>
    <w:p w14:paraId="4483C841" w14:textId="77777777" w:rsidR="00521B76" w:rsidRDefault="00521B76" w:rsidP="00521B76">
      <w:pPr>
        <w:rPr>
          <w:b/>
          <w:bCs/>
          <w:sz w:val="28"/>
          <w:szCs w:val="28"/>
          <w:lang w:val="en-IN"/>
        </w:rPr>
      </w:pPr>
      <w:r>
        <w:rPr>
          <w:b/>
          <w:bCs/>
          <w:sz w:val="28"/>
          <w:szCs w:val="28"/>
          <w:lang w:val="en-IN"/>
        </w:rPr>
        <w:t>Sol</w:t>
      </w:r>
    </w:p>
    <w:p w14:paraId="0EA6418E" w14:textId="3A12F1BB" w:rsidR="00521B76" w:rsidRDefault="00D319F7" w:rsidP="00521B76">
      <w:pPr>
        <w:rPr>
          <w:b/>
          <w:bCs/>
          <w:sz w:val="28"/>
          <w:szCs w:val="28"/>
          <w:lang w:val="en-IN"/>
        </w:rPr>
      </w:pPr>
      <w:r>
        <w:rPr>
          <w:b/>
          <w:bCs/>
          <w:sz w:val="28"/>
          <w:szCs w:val="28"/>
          <w:lang w:val="en-IN"/>
        </w:rPr>
        <w:t xml:space="preserve">                                     </w:t>
      </w:r>
      <w:r w:rsidR="00521B76">
        <w:rPr>
          <w:b/>
          <w:bCs/>
          <w:sz w:val="28"/>
          <w:szCs w:val="28"/>
          <w:lang w:val="en-IN"/>
        </w:rPr>
        <w:t>Profit and Loss A/c</w:t>
      </w:r>
    </w:p>
    <w:tbl>
      <w:tblPr>
        <w:tblStyle w:val="TableGrid"/>
        <w:tblW w:w="0" w:type="auto"/>
        <w:tblLook w:val="04A0" w:firstRow="1" w:lastRow="0" w:firstColumn="1" w:lastColumn="0" w:noHBand="0" w:noVBand="1"/>
      </w:tblPr>
      <w:tblGrid>
        <w:gridCol w:w="3168"/>
        <w:gridCol w:w="1452"/>
        <w:gridCol w:w="3228"/>
        <w:gridCol w:w="1394"/>
      </w:tblGrid>
      <w:tr w:rsidR="00521B76" w14:paraId="03E534C8" w14:textId="77777777" w:rsidTr="00EB0CF1">
        <w:tc>
          <w:tcPr>
            <w:tcW w:w="3168" w:type="dxa"/>
          </w:tcPr>
          <w:p w14:paraId="1B2D9332" w14:textId="77777777" w:rsidR="00521B76" w:rsidRDefault="00521B76" w:rsidP="00EB0CF1">
            <w:pPr>
              <w:rPr>
                <w:b/>
                <w:bCs/>
                <w:sz w:val="28"/>
                <w:szCs w:val="28"/>
                <w:lang w:val="en-IN"/>
              </w:rPr>
            </w:pPr>
          </w:p>
        </w:tc>
        <w:tc>
          <w:tcPr>
            <w:tcW w:w="1452" w:type="dxa"/>
          </w:tcPr>
          <w:p w14:paraId="3E7497E4" w14:textId="77777777" w:rsidR="00521B76" w:rsidRDefault="00521B76" w:rsidP="00EB0CF1">
            <w:pPr>
              <w:rPr>
                <w:b/>
                <w:bCs/>
                <w:sz w:val="28"/>
                <w:szCs w:val="28"/>
                <w:lang w:val="en-IN"/>
              </w:rPr>
            </w:pPr>
          </w:p>
        </w:tc>
        <w:tc>
          <w:tcPr>
            <w:tcW w:w="3228" w:type="dxa"/>
          </w:tcPr>
          <w:p w14:paraId="19F3DE8C" w14:textId="77777777" w:rsidR="00521B76" w:rsidRDefault="00521B76" w:rsidP="00EB0CF1">
            <w:pPr>
              <w:rPr>
                <w:b/>
                <w:bCs/>
                <w:sz w:val="28"/>
                <w:szCs w:val="28"/>
                <w:lang w:val="en-IN"/>
              </w:rPr>
            </w:pPr>
          </w:p>
        </w:tc>
        <w:tc>
          <w:tcPr>
            <w:tcW w:w="1394" w:type="dxa"/>
          </w:tcPr>
          <w:p w14:paraId="3BAD56BC" w14:textId="77777777" w:rsidR="00521B76" w:rsidRDefault="00521B76" w:rsidP="00EB0CF1">
            <w:pPr>
              <w:rPr>
                <w:b/>
                <w:bCs/>
                <w:sz w:val="28"/>
                <w:szCs w:val="28"/>
                <w:lang w:val="en-IN"/>
              </w:rPr>
            </w:pPr>
          </w:p>
        </w:tc>
      </w:tr>
      <w:tr w:rsidR="00521B76" w14:paraId="7CB8180A" w14:textId="77777777" w:rsidTr="00EB0CF1">
        <w:tc>
          <w:tcPr>
            <w:tcW w:w="3168" w:type="dxa"/>
          </w:tcPr>
          <w:p w14:paraId="0B267EE7" w14:textId="5DAD8716" w:rsidR="00521B76" w:rsidRDefault="00521B76" w:rsidP="00EB0CF1">
            <w:pPr>
              <w:rPr>
                <w:b/>
                <w:bCs/>
                <w:sz w:val="28"/>
                <w:szCs w:val="28"/>
                <w:lang w:val="en-IN"/>
              </w:rPr>
            </w:pPr>
            <w:r>
              <w:rPr>
                <w:b/>
                <w:bCs/>
                <w:sz w:val="28"/>
                <w:szCs w:val="28"/>
                <w:lang w:val="en-IN"/>
              </w:rPr>
              <w:t>To Provision for Doubtful Debts 5/1</w:t>
            </w:r>
            <w:r w:rsidR="00913A8C">
              <w:rPr>
                <w:b/>
                <w:bCs/>
                <w:sz w:val="28"/>
                <w:szCs w:val="28"/>
                <w:lang w:val="en-IN"/>
              </w:rPr>
              <w:t>00</w:t>
            </w:r>
            <w:r>
              <w:rPr>
                <w:b/>
                <w:bCs/>
                <w:sz w:val="28"/>
                <w:szCs w:val="28"/>
                <w:lang w:val="en-IN"/>
              </w:rPr>
              <w:t xml:space="preserve"> x 3,00,000</w:t>
            </w:r>
          </w:p>
          <w:p w14:paraId="5EDF17C4" w14:textId="77777777" w:rsidR="00521B76" w:rsidRDefault="00521B76" w:rsidP="00EB0CF1">
            <w:pPr>
              <w:rPr>
                <w:b/>
                <w:bCs/>
                <w:sz w:val="28"/>
                <w:szCs w:val="28"/>
                <w:lang w:val="en-IN"/>
              </w:rPr>
            </w:pPr>
          </w:p>
        </w:tc>
        <w:tc>
          <w:tcPr>
            <w:tcW w:w="1452" w:type="dxa"/>
          </w:tcPr>
          <w:p w14:paraId="2F9FAEB8" w14:textId="77777777" w:rsidR="00521B76" w:rsidRDefault="00521B76" w:rsidP="00EB0CF1">
            <w:pPr>
              <w:rPr>
                <w:b/>
                <w:bCs/>
                <w:sz w:val="28"/>
                <w:szCs w:val="28"/>
                <w:lang w:val="en-IN"/>
              </w:rPr>
            </w:pPr>
          </w:p>
          <w:p w14:paraId="1BFE8DA1" w14:textId="77777777" w:rsidR="00521B76" w:rsidRDefault="00521B76" w:rsidP="00EB0CF1">
            <w:pPr>
              <w:rPr>
                <w:b/>
                <w:bCs/>
                <w:sz w:val="28"/>
                <w:szCs w:val="28"/>
                <w:lang w:val="en-IN"/>
              </w:rPr>
            </w:pPr>
            <w:r>
              <w:rPr>
                <w:b/>
                <w:bCs/>
                <w:sz w:val="28"/>
                <w:szCs w:val="28"/>
                <w:lang w:val="en-IN"/>
              </w:rPr>
              <w:t>15,000</w:t>
            </w:r>
          </w:p>
        </w:tc>
        <w:tc>
          <w:tcPr>
            <w:tcW w:w="3228" w:type="dxa"/>
          </w:tcPr>
          <w:p w14:paraId="0F8C2997" w14:textId="77777777" w:rsidR="00521B76" w:rsidRDefault="00521B76" w:rsidP="00EB0CF1">
            <w:pPr>
              <w:rPr>
                <w:b/>
                <w:bCs/>
                <w:sz w:val="28"/>
                <w:szCs w:val="28"/>
                <w:lang w:val="en-IN"/>
              </w:rPr>
            </w:pPr>
          </w:p>
        </w:tc>
        <w:tc>
          <w:tcPr>
            <w:tcW w:w="1394" w:type="dxa"/>
          </w:tcPr>
          <w:p w14:paraId="0F244001" w14:textId="77777777" w:rsidR="00521B76" w:rsidRDefault="00521B76" w:rsidP="00EB0CF1">
            <w:pPr>
              <w:rPr>
                <w:b/>
                <w:bCs/>
                <w:sz w:val="28"/>
                <w:szCs w:val="28"/>
                <w:lang w:val="en-IN"/>
              </w:rPr>
            </w:pPr>
          </w:p>
        </w:tc>
      </w:tr>
    </w:tbl>
    <w:p w14:paraId="3D7F21E2" w14:textId="77777777" w:rsidR="00521B76" w:rsidRDefault="00521B76" w:rsidP="00521B76">
      <w:pPr>
        <w:rPr>
          <w:b/>
          <w:bCs/>
          <w:sz w:val="28"/>
          <w:szCs w:val="28"/>
          <w:lang w:val="en-IN"/>
        </w:rPr>
      </w:pPr>
    </w:p>
    <w:p w14:paraId="5143A475" w14:textId="77777777" w:rsidR="00521B76" w:rsidRDefault="00521B76" w:rsidP="00521B76">
      <w:pPr>
        <w:rPr>
          <w:b/>
          <w:bCs/>
          <w:sz w:val="28"/>
          <w:szCs w:val="28"/>
          <w:lang w:val="en-IN"/>
        </w:rPr>
      </w:pPr>
      <w:r>
        <w:rPr>
          <w:b/>
          <w:bCs/>
          <w:sz w:val="28"/>
          <w:szCs w:val="28"/>
          <w:lang w:val="en-IN"/>
        </w:rPr>
        <w:t xml:space="preserve">        Balance – Sheet</w:t>
      </w:r>
    </w:p>
    <w:tbl>
      <w:tblPr>
        <w:tblStyle w:val="TableGrid"/>
        <w:tblW w:w="0" w:type="auto"/>
        <w:tblInd w:w="720" w:type="dxa"/>
        <w:tblLook w:val="04A0" w:firstRow="1" w:lastRow="0" w:firstColumn="1" w:lastColumn="0" w:noHBand="0" w:noVBand="1"/>
      </w:tblPr>
      <w:tblGrid>
        <w:gridCol w:w="2981"/>
        <w:gridCol w:w="1289"/>
        <w:gridCol w:w="3112"/>
        <w:gridCol w:w="1140"/>
      </w:tblGrid>
      <w:tr w:rsidR="00521B76" w14:paraId="46D7F4C7" w14:textId="77777777" w:rsidTr="00EB0CF1">
        <w:tc>
          <w:tcPr>
            <w:tcW w:w="2988" w:type="dxa"/>
          </w:tcPr>
          <w:p w14:paraId="2B08EFAD" w14:textId="77777777" w:rsidR="00521B76" w:rsidRDefault="00521B76" w:rsidP="00EB0CF1">
            <w:pPr>
              <w:pStyle w:val="ListParagraph"/>
              <w:ind w:left="0"/>
              <w:rPr>
                <w:b/>
                <w:bCs/>
                <w:sz w:val="28"/>
                <w:szCs w:val="28"/>
                <w:lang w:val="en-IN"/>
              </w:rPr>
            </w:pPr>
            <w:r>
              <w:rPr>
                <w:b/>
                <w:bCs/>
                <w:sz w:val="28"/>
                <w:szCs w:val="28"/>
                <w:lang w:val="en-IN"/>
              </w:rPr>
              <w:t>Liabilities</w:t>
            </w:r>
          </w:p>
        </w:tc>
        <w:tc>
          <w:tcPr>
            <w:tcW w:w="1293" w:type="dxa"/>
          </w:tcPr>
          <w:p w14:paraId="10DF8B27" w14:textId="77777777" w:rsidR="00521B76" w:rsidRDefault="00521B76" w:rsidP="00EB0CF1">
            <w:pPr>
              <w:pStyle w:val="ListParagraph"/>
              <w:ind w:left="0"/>
              <w:rPr>
                <w:b/>
                <w:bCs/>
                <w:sz w:val="28"/>
                <w:szCs w:val="28"/>
                <w:lang w:val="en-IN"/>
              </w:rPr>
            </w:pPr>
            <w:r>
              <w:rPr>
                <w:b/>
                <w:bCs/>
                <w:sz w:val="28"/>
                <w:szCs w:val="28"/>
                <w:lang w:val="en-IN"/>
              </w:rPr>
              <w:t>Rs</w:t>
            </w:r>
          </w:p>
        </w:tc>
        <w:tc>
          <w:tcPr>
            <w:tcW w:w="3117" w:type="dxa"/>
          </w:tcPr>
          <w:p w14:paraId="6AEA1FB2" w14:textId="77777777" w:rsidR="00521B76" w:rsidRDefault="00521B76" w:rsidP="00EB0CF1">
            <w:pPr>
              <w:pStyle w:val="ListParagraph"/>
              <w:ind w:left="0"/>
              <w:rPr>
                <w:b/>
                <w:bCs/>
                <w:sz w:val="28"/>
                <w:szCs w:val="28"/>
                <w:lang w:val="en-IN"/>
              </w:rPr>
            </w:pPr>
            <w:r>
              <w:rPr>
                <w:b/>
                <w:bCs/>
                <w:sz w:val="28"/>
                <w:szCs w:val="28"/>
                <w:lang w:val="en-IN"/>
              </w:rPr>
              <w:t>Assets</w:t>
            </w:r>
          </w:p>
        </w:tc>
        <w:tc>
          <w:tcPr>
            <w:tcW w:w="1124" w:type="dxa"/>
          </w:tcPr>
          <w:p w14:paraId="32CEE946" w14:textId="77777777" w:rsidR="00521B76" w:rsidRDefault="00521B76" w:rsidP="00EB0CF1">
            <w:pPr>
              <w:pStyle w:val="ListParagraph"/>
              <w:ind w:left="0"/>
              <w:rPr>
                <w:b/>
                <w:bCs/>
                <w:sz w:val="28"/>
                <w:szCs w:val="28"/>
                <w:lang w:val="en-IN"/>
              </w:rPr>
            </w:pPr>
            <w:r>
              <w:rPr>
                <w:b/>
                <w:bCs/>
                <w:sz w:val="28"/>
                <w:szCs w:val="28"/>
                <w:lang w:val="en-IN"/>
              </w:rPr>
              <w:t>Rs</w:t>
            </w:r>
          </w:p>
        </w:tc>
      </w:tr>
      <w:tr w:rsidR="00521B76" w14:paraId="436DE009" w14:textId="77777777" w:rsidTr="00EB0CF1">
        <w:tc>
          <w:tcPr>
            <w:tcW w:w="2988" w:type="dxa"/>
          </w:tcPr>
          <w:p w14:paraId="65D641AB" w14:textId="77777777" w:rsidR="00521B76" w:rsidRDefault="00521B76" w:rsidP="00EB0CF1">
            <w:pPr>
              <w:rPr>
                <w:b/>
                <w:bCs/>
                <w:sz w:val="28"/>
                <w:szCs w:val="28"/>
                <w:lang w:val="en-IN"/>
              </w:rPr>
            </w:pPr>
          </w:p>
        </w:tc>
        <w:tc>
          <w:tcPr>
            <w:tcW w:w="1293" w:type="dxa"/>
          </w:tcPr>
          <w:p w14:paraId="67A232FB" w14:textId="77777777" w:rsidR="00521B76" w:rsidRDefault="00521B76" w:rsidP="00EB0CF1">
            <w:pPr>
              <w:pStyle w:val="ListParagraph"/>
              <w:ind w:left="0"/>
              <w:rPr>
                <w:b/>
                <w:bCs/>
                <w:sz w:val="28"/>
                <w:szCs w:val="28"/>
                <w:lang w:val="en-IN"/>
              </w:rPr>
            </w:pPr>
          </w:p>
        </w:tc>
        <w:tc>
          <w:tcPr>
            <w:tcW w:w="3117" w:type="dxa"/>
          </w:tcPr>
          <w:p w14:paraId="548ABCAC" w14:textId="77777777" w:rsidR="00521B76" w:rsidRDefault="00521B76" w:rsidP="00EB0CF1">
            <w:pPr>
              <w:pStyle w:val="ListParagraph"/>
              <w:ind w:left="0"/>
              <w:rPr>
                <w:b/>
                <w:bCs/>
                <w:sz w:val="28"/>
                <w:szCs w:val="28"/>
                <w:lang w:val="en-IN"/>
              </w:rPr>
            </w:pPr>
            <w:r>
              <w:rPr>
                <w:b/>
                <w:bCs/>
                <w:sz w:val="28"/>
                <w:szCs w:val="28"/>
                <w:lang w:val="en-IN"/>
              </w:rPr>
              <w:t>SundryDebtors 3,00,000</w:t>
            </w:r>
          </w:p>
          <w:p w14:paraId="6974E521" w14:textId="77777777" w:rsidR="00521B76" w:rsidRDefault="00521B76" w:rsidP="00EB0CF1">
            <w:pPr>
              <w:pStyle w:val="ListParagraph"/>
              <w:ind w:left="0"/>
              <w:rPr>
                <w:b/>
                <w:bCs/>
                <w:sz w:val="28"/>
                <w:szCs w:val="28"/>
                <w:lang w:val="en-IN"/>
              </w:rPr>
            </w:pPr>
            <w:r>
              <w:rPr>
                <w:b/>
                <w:bCs/>
                <w:sz w:val="28"/>
                <w:szCs w:val="28"/>
                <w:lang w:val="en-IN"/>
              </w:rPr>
              <w:t xml:space="preserve">Less, Provision for Doubtful D          </w:t>
            </w:r>
            <w:r w:rsidRPr="001F0DAA">
              <w:rPr>
                <w:b/>
                <w:bCs/>
                <w:sz w:val="28"/>
                <w:szCs w:val="28"/>
                <w:u w:val="single"/>
                <w:lang w:val="en-IN"/>
              </w:rPr>
              <w:t>1</w:t>
            </w:r>
            <w:r>
              <w:rPr>
                <w:b/>
                <w:bCs/>
                <w:sz w:val="28"/>
                <w:szCs w:val="28"/>
                <w:u w:val="single"/>
                <w:lang w:val="en-IN"/>
              </w:rPr>
              <w:t>5</w:t>
            </w:r>
            <w:r w:rsidRPr="001F0DAA">
              <w:rPr>
                <w:b/>
                <w:bCs/>
                <w:sz w:val="28"/>
                <w:szCs w:val="28"/>
                <w:u w:val="single"/>
                <w:lang w:val="en-IN"/>
              </w:rPr>
              <w:t>,000</w:t>
            </w:r>
          </w:p>
        </w:tc>
        <w:tc>
          <w:tcPr>
            <w:tcW w:w="1124" w:type="dxa"/>
          </w:tcPr>
          <w:p w14:paraId="44870A3D" w14:textId="77777777" w:rsidR="00521B76" w:rsidRDefault="00521B76" w:rsidP="00EB0CF1">
            <w:pPr>
              <w:pStyle w:val="ListParagraph"/>
              <w:ind w:left="0"/>
              <w:rPr>
                <w:b/>
                <w:bCs/>
                <w:sz w:val="28"/>
                <w:szCs w:val="28"/>
                <w:lang w:val="en-IN"/>
              </w:rPr>
            </w:pPr>
          </w:p>
          <w:p w14:paraId="0BA0AB8B" w14:textId="77777777" w:rsidR="00521B76" w:rsidRDefault="00521B76" w:rsidP="00EB0CF1">
            <w:pPr>
              <w:pStyle w:val="ListParagraph"/>
              <w:ind w:left="0"/>
              <w:rPr>
                <w:b/>
                <w:bCs/>
                <w:sz w:val="28"/>
                <w:szCs w:val="28"/>
                <w:lang w:val="en-IN"/>
              </w:rPr>
            </w:pPr>
          </w:p>
          <w:p w14:paraId="2DE19DC2" w14:textId="77777777" w:rsidR="00521B76" w:rsidRDefault="00521B76" w:rsidP="00EB0CF1">
            <w:pPr>
              <w:pStyle w:val="ListParagraph"/>
              <w:ind w:left="0"/>
              <w:rPr>
                <w:b/>
                <w:bCs/>
                <w:sz w:val="28"/>
                <w:szCs w:val="28"/>
                <w:lang w:val="en-IN"/>
              </w:rPr>
            </w:pPr>
            <w:r>
              <w:rPr>
                <w:b/>
                <w:bCs/>
                <w:sz w:val="28"/>
                <w:szCs w:val="28"/>
                <w:lang w:val="en-IN"/>
              </w:rPr>
              <w:t>285,000</w:t>
            </w:r>
          </w:p>
        </w:tc>
      </w:tr>
    </w:tbl>
    <w:p w14:paraId="69389AD3" w14:textId="77777777" w:rsidR="00521B76" w:rsidRDefault="00521B76" w:rsidP="00521B76">
      <w:pPr>
        <w:rPr>
          <w:b/>
          <w:bCs/>
          <w:sz w:val="28"/>
          <w:szCs w:val="28"/>
          <w:lang w:val="en-IN"/>
        </w:rPr>
      </w:pPr>
    </w:p>
    <w:p w14:paraId="3711B187" w14:textId="3CD4657B" w:rsidR="00D319F7" w:rsidRDefault="00D319F7" w:rsidP="00D319F7">
      <w:pPr>
        <w:rPr>
          <w:b/>
          <w:bCs/>
          <w:sz w:val="28"/>
          <w:szCs w:val="28"/>
          <w:lang w:val="en-IN"/>
        </w:rPr>
      </w:pPr>
      <w:r>
        <w:rPr>
          <w:b/>
          <w:bCs/>
          <w:sz w:val="28"/>
          <w:szCs w:val="28"/>
          <w:lang w:val="en-IN"/>
        </w:rPr>
        <w:t>9. Provision for Discount on Debtors</w:t>
      </w:r>
    </w:p>
    <w:p w14:paraId="3B45E691" w14:textId="7A0FA1E5" w:rsidR="00D319F7" w:rsidRDefault="00D319F7" w:rsidP="00D319F7">
      <w:pPr>
        <w:rPr>
          <w:b/>
          <w:bCs/>
          <w:sz w:val="28"/>
          <w:szCs w:val="28"/>
          <w:lang w:val="en-IN"/>
        </w:rPr>
      </w:pPr>
      <w:r>
        <w:rPr>
          <w:b/>
          <w:bCs/>
          <w:sz w:val="28"/>
          <w:szCs w:val="28"/>
          <w:lang w:val="en-IN"/>
        </w:rPr>
        <w:t>a. It is recorded on Dr side of P/L A/C.</w:t>
      </w:r>
    </w:p>
    <w:p w14:paraId="44C2CB66" w14:textId="26EE1D0C" w:rsidR="00D319F7" w:rsidRDefault="00D319F7" w:rsidP="00D319F7">
      <w:pPr>
        <w:rPr>
          <w:b/>
          <w:bCs/>
          <w:sz w:val="28"/>
          <w:szCs w:val="28"/>
          <w:lang w:val="en-IN"/>
        </w:rPr>
      </w:pPr>
      <w:r>
        <w:rPr>
          <w:b/>
          <w:bCs/>
          <w:sz w:val="28"/>
          <w:szCs w:val="28"/>
          <w:lang w:val="en-IN"/>
        </w:rPr>
        <w:t>b. It is deducted from Debtors after deducting Bad debts and P.D.D.</w:t>
      </w:r>
    </w:p>
    <w:p w14:paraId="17DD2A1B" w14:textId="40FC99D8" w:rsidR="00D319F7" w:rsidRDefault="00D319F7" w:rsidP="00D319F7">
      <w:pPr>
        <w:rPr>
          <w:b/>
          <w:bCs/>
          <w:sz w:val="28"/>
          <w:szCs w:val="28"/>
          <w:lang w:val="en-IN"/>
        </w:rPr>
      </w:pPr>
      <w:r>
        <w:rPr>
          <w:b/>
          <w:bCs/>
          <w:sz w:val="28"/>
          <w:szCs w:val="28"/>
          <w:lang w:val="en-IN"/>
        </w:rPr>
        <w:t>10. Managers’ Commission: It is payable when Net Profit is earned in the firm.</w:t>
      </w:r>
    </w:p>
    <w:p w14:paraId="2E24B956" w14:textId="4DD651B2" w:rsidR="00D319F7" w:rsidRDefault="00D319F7" w:rsidP="00D319F7">
      <w:pPr>
        <w:rPr>
          <w:b/>
          <w:bCs/>
          <w:sz w:val="28"/>
          <w:szCs w:val="28"/>
          <w:lang w:val="en-IN"/>
        </w:rPr>
      </w:pPr>
      <w:r>
        <w:rPr>
          <w:b/>
          <w:bCs/>
          <w:sz w:val="28"/>
          <w:szCs w:val="28"/>
          <w:lang w:val="en-IN"/>
        </w:rPr>
        <w:t>a. It is recorded on Dr side of Profit and Loss a/c.</w:t>
      </w:r>
    </w:p>
    <w:p w14:paraId="3208E7AA" w14:textId="08EE9224" w:rsidR="00D319F7" w:rsidRDefault="00D319F7" w:rsidP="00D319F7">
      <w:pPr>
        <w:rPr>
          <w:b/>
          <w:bCs/>
          <w:sz w:val="28"/>
          <w:szCs w:val="28"/>
          <w:lang w:val="en-IN"/>
        </w:rPr>
      </w:pPr>
      <w:r>
        <w:rPr>
          <w:b/>
          <w:bCs/>
          <w:sz w:val="28"/>
          <w:szCs w:val="28"/>
          <w:lang w:val="en-IN"/>
        </w:rPr>
        <w:t>b. It is recorded on Liabilities side of B/S.</w:t>
      </w:r>
    </w:p>
    <w:p w14:paraId="43692254" w14:textId="21EFCA35" w:rsidR="00D319F7" w:rsidRDefault="00D319F7" w:rsidP="00D319F7">
      <w:pPr>
        <w:rPr>
          <w:b/>
          <w:bCs/>
          <w:sz w:val="28"/>
          <w:szCs w:val="28"/>
          <w:lang w:val="en-IN"/>
        </w:rPr>
      </w:pPr>
      <w:r>
        <w:rPr>
          <w:b/>
          <w:bCs/>
          <w:sz w:val="28"/>
          <w:szCs w:val="28"/>
          <w:lang w:val="en-IN"/>
        </w:rPr>
        <w:t xml:space="preserve">Case 1: If managers’ commission is payable % of net profit </w:t>
      </w:r>
      <w:r w:rsidRPr="00D319F7">
        <w:rPr>
          <w:b/>
          <w:bCs/>
          <w:sz w:val="28"/>
          <w:szCs w:val="28"/>
          <w:u w:val="single"/>
          <w:lang w:val="en-IN"/>
        </w:rPr>
        <w:t>before</w:t>
      </w:r>
      <w:r>
        <w:rPr>
          <w:b/>
          <w:bCs/>
          <w:sz w:val="28"/>
          <w:szCs w:val="28"/>
          <w:lang w:val="en-IN"/>
        </w:rPr>
        <w:t xml:space="preserve"> charging such commission</w:t>
      </w:r>
    </w:p>
    <w:p w14:paraId="072D0B74" w14:textId="4D7FF45F" w:rsidR="00D319F7" w:rsidRDefault="00D319F7" w:rsidP="00D319F7">
      <w:pPr>
        <w:rPr>
          <w:b/>
          <w:bCs/>
          <w:sz w:val="28"/>
          <w:szCs w:val="28"/>
          <w:lang w:val="en-IN"/>
        </w:rPr>
      </w:pPr>
      <w:r>
        <w:rPr>
          <w:b/>
          <w:bCs/>
          <w:sz w:val="28"/>
          <w:szCs w:val="28"/>
          <w:lang w:val="en-IN"/>
        </w:rPr>
        <w:t>= Profit before commission x %/100</w:t>
      </w:r>
    </w:p>
    <w:p w14:paraId="0016243C" w14:textId="434DC22D" w:rsidR="00D319F7" w:rsidRDefault="00D319F7" w:rsidP="00D319F7">
      <w:pPr>
        <w:rPr>
          <w:b/>
          <w:bCs/>
          <w:sz w:val="28"/>
          <w:szCs w:val="28"/>
          <w:lang w:val="en-IN"/>
        </w:rPr>
      </w:pPr>
      <w:r>
        <w:rPr>
          <w:b/>
          <w:bCs/>
          <w:sz w:val="28"/>
          <w:szCs w:val="28"/>
          <w:lang w:val="en-IN"/>
        </w:rPr>
        <w:t xml:space="preserve">Case 2: Case 1: If managers’ commission is payable % of net profit </w:t>
      </w:r>
      <w:r>
        <w:rPr>
          <w:b/>
          <w:bCs/>
          <w:sz w:val="28"/>
          <w:szCs w:val="28"/>
          <w:u w:val="single"/>
          <w:lang w:val="en-IN"/>
        </w:rPr>
        <w:t xml:space="preserve">after </w:t>
      </w:r>
      <w:r>
        <w:rPr>
          <w:b/>
          <w:bCs/>
          <w:sz w:val="28"/>
          <w:szCs w:val="28"/>
          <w:lang w:val="en-IN"/>
        </w:rPr>
        <w:t>charging such commission</w:t>
      </w:r>
    </w:p>
    <w:p w14:paraId="191F030E" w14:textId="5E507877" w:rsidR="00D319F7" w:rsidRDefault="00D319F7" w:rsidP="00D319F7">
      <w:pPr>
        <w:rPr>
          <w:b/>
          <w:bCs/>
          <w:sz w:val="28"/>
          <w:szCs w:val="28"/>
          <w:lang w:val="en-IN"/>
        </w:rPr>
      </w:pPr>
      <w:r>
        <w:rPr>
          <w:b/>
          <w:bCs/>
          <w:sz w:val="28"/>
          <w:szCs w:val="28"/>
          <w:lang w:val="en-IN"/>
        </w:rPr>
        <w:t>= Profit before commission x %/100 + %</w:t>
      </w:r>
    </w:p>
    <w:p w14:paraId="502A5980" w14:textId="03B86F67" w:rsidR="00A04207" w:rsidRDefault="00A04207" w:rsidP="00D319F7">
      <w:pPr>
        <w:rPr>
          <w:b/>
          <w:bCs/>
          <w:sz w:val="28"/>
          <w:szCs w:val="28"/>
          <w:lang w:val="en-IN"/>
        </w:rPr>
      </w:pPr>
    </w:p>
    <w:p w14:paraId="05B1C0D6" w14:textId="77777777" w:rsidR="00A04207" w:rsidRDefault="00A04207" w:rsidP="00A04207">
      <w:pPr>
        <w:rPr>
          <w:b/>
          <w:bCs/>
          <w:sz w:val="28"/>
          <w:szCs w:val="28"/>
          <w:lang w:val="en-IN"/>
        </w:rPr>
      </w:pPr>
      <w:r>
        <w:rPr>
          <w:b/>
          <w:bCs/>
          <w:sz w:val="28"/>
          <w:szCs w:val="28"/>
          <w:lang w:val="en-IN"/>
        </w:rPr>
        <w:t>11. Interest on Capital</w:t>
      </w:r>
    </w:p>
    <w:p w14:paraId="5596651C" w14:textId="63EBA463" w:rsidR="00A04207" w:rsidRDefault="00A04207" w:rsidP="00D319F7">
      <w:pPr>
        <w:rPr>
          <w:b/>
          <w:bCs/>
          <w:sz w:val="28"/>
          <w:szCs w:val="28"/>
          <w:lang w:val="en-IN"/>
        </w:rPr>
      </w:pPr>
      <w:r>
        <w:rPr>
          <w:b/>
          <w:bCs/>
          <w:sz w:val="28"/>
          <w:szCs w:val="28"/>
          <w:lang w:val="en-IN"/>
        </w:rPr>
        <w:t>a. It is recorded on Dr side of P/L a/c.</w:t>
      </w:r>
    </w:p>
    <w:p w14:paraId="620E5B54" w14:textId="6EF93845" w:rsidR="00A04207" w:rsidRDefault="00A04207" w:rsidP="00D319F7">
      <w:pPr>
        <w:rPr>
          <w:b/>
          <w:bCs/>
          <w:sz w:val="28"/>
          <w:szCs w:val="28"/>
          <w:lang w:val="en-IN"/>
        </w:rPr>
      </w:pPr>
      <w:r>
        <w:rPr>
          <w:b/>
          <w:bCs/>
          <w:sz w:val="28"/>
          <w:szCs w:val="28"/>
          <w:lang w:val="en-IN"/>
        </w:rPr>
        <w:t>b. It is added to Capital in B/S.</w:t>
      </w:r>
    </w:p>
    <w:p w14:paraId="69F098DD" w14:textId="4E254268" w:rsidR="00A04207" w:rsidRDefault="00A04207" w:rsidP="00D319F7">
      <w:pPr>
        <w:rPr>
          <w:b/>
          <w:bCs/>
          <w:sz w:val="28"/>
          <w:szCs w:val="28"/>
          <w:lang w:val="en-IN"/>
        </w:rPr>
      </w:pPr>
    </w:p>
    <w:p w14:paraId="488BE352" w14:textId="68882339" w:rsidR="00A04207" w:rsidRDefault="00A04207" w:rsidP="00A04207">
      <w:pPr>
        <w:rPr>
          <w:b/>
          <w:bCs/>
          <w:sz w:val="28"/>
          <w:szCs w:val="28"/>
          <w:lang w:val="en-IN"/>
        </w:rPr>
      </w:pPr>
      <w:r>
        <w:rPr>
          <w:b/>
          <w:bCs/>
          <w:sz w:val="28"/>
          <w:szCs w:val="28"/>
          <w:lang w:val="en-IN"/>
        </w:rPr>
        <w:t>12. Goods taken by proprietor for personal use. It is treated as Drawings</w:t>
      </w:r>
    </w:p>
    <w:p w14:paraId="06716DBF" w14:textId="49BC2D61" w:rsidR="00A04207" w:rsidRDefault="00A04207" w:rsidP="00D319F7">
      <w:pPr>
        <w:rPr>
          <w:b/>
          <w:bCs/>
          <w:sz w:val="28"/>
          <w:szCs w:val="28"/>
          <w:lang w:val="en-IN"/>
        </w:rPr>
      </w:pPr>
      <w:r>
        <w:rPr>
          <w:b/>
          <w:bCs/>
          <w:sz w:val="28"/>
          <w:szCs w:val="28"/>
          <w:lang w:val="en-IN"/>
        </w:rPr>
        <w:lastRenderedPageBreak/>
        <w:t>a. It is deducted from Purchase in Trading A/c.</w:t>
      </w:r>
    </w:p>
    <w:p w14:paraId="5325BCC0" w14:textId="11693589" w:rsidR="00A04207" w:rsidRDefault="00A04207" w:rsidP="00D319F7">
      <w:pPr>
        <w:rPr>
          <w:b/>
          <w:bCs/>
          <w:sz w:val="28"/>
          <w:szCs w:val="28"/>
          <w:lang w:val="en-IN"/>
        </w:rPr>
      </w:pPr>
      <w:r>
        <w:rPr>
          <w:b/>
          <w:bCs/>
          <w:sz w:val="28"/>
          <w:szCs w:val="28"/>
          <w:lang w:val="en-IN"/>
        </w:rPr>
        <w:t>b. It is deducted from Capital in B/S.</w:t>
      </w:r>
    </w:p>
    <w:p w14:paraId="49A317AB" w14:textId="10CFD3FD" w:rsidR="00A04207" w:rsidRDefault="00A04207" w:rsidP="00A04207">
      <w:pPr>
        <w:rPr>
          <w:b/>
          <w:bCs/>
          <w:sz w:val="28"/>
          <w:szCs w:val="28"/>
          <w:lang w:val="en-IN"/>
        </w:rPr>
      </w:pPr>
      <w:r>
        <w:rPr>
          <w:b/>
          <w:bCs/>
          <w:sz w:val="28"/>
          <w:szCs w:val="28"/>
          <w:lang w:val="en-IN"/>
        </w:rPr>
        <w:t>13. Goods distributed among staff for staff welfare</w:t>
      </w:r>
    </w:p>
    <w:p w14:paraId="100454B9" w14:textId="56BCD3AB" w:rsidR="00A04207" w:rsidRDefault="00A04207" w:rsidP="00A04207">
      <w:pPr>
        <w:rPr>
          <w:b/>
          <w:bCs/>
          <w:sz w:val="28"/>
          <w:szCs w:val="28"/>
          <w:lang w:val="en-IN"/>
        </w:rPr>
      </w:pPr>
      <w:r>
        <w:rPr>
          <w:b/>
          <w:bCs/>
          <w:sz w:val="28"/>
          <w:szCs w:val="28"/>
          <w:lang w:val="en-IN"/>
        </w:rPr>
        <w:t>Or Goods distributed as Free Sample (Advertisements)/ as Charity</w:t>
      </w:r>
    </w:p>
    <w:p w14:paraId="0C378983" w14:textId="5A80D68D" w:rsidR="00A04207" w:rsidRDefault="00A04207" w:rsidP="00D319F7">
      <w:pPr>
        <w:rPr>
          <w:b/>
          <w:bCs/>
          <w:sz w:val="28"/>
          <w:szCs w:val="28"/>
          <w:lang w:val="en-IN"/>
        </w:rPr>
      </w:pPr>
      <w:r>
        <w:rPr>
          <w:b/>
          <w:bCs/>
          <w:sz w:val="28"/>
          <w:szCs w:val="28"/>
          <w:lang w:val="en-IN"/>
        </w:rPr>
        <w:t>a. It is deducted from Purchase.</w:t>
      </w:r>
    </w:p>
    <w:p w14:paraId="1BB3BCAE" w14:textId="131CBE3A" w:rsidR="00A04207" w:rsidRDefault="00A04207" w:rsidP="00D319F7">
      <w:pPr>
        <w:rPr>
          <w:b/>
          <w:bCs/>
          <w:sz w:val="28"/>
          <w:szCs w:val="28"/>
          <w:lang w:val="en-IN"/>
        </w:rPr>
      </w:pPr>
      <w:r>
        <w:rPr>
          <w:b/>
          <w:bCs/>
          <w:sz w:val="28"/>
          <w:szCs w:val="28"/>
          <w:lang w:val="en-IN"/>
        </w:rPr>
        <w:t>b. It s recorded on Dr side of P/L a/c.</w:t>
      </w:r>
    </w:p>
    <w:p w14:paraId="50BA73D6" w14:textId="1BFABE7F" w:rsidR="00A04207" w:rsidRDefault="00A04207" w:rsidP="00D319F7">
      <w:pPr>
        <w:rPr>
          <w:b/>
          <w:bCs/>
          <w:sz w:val="28"/>
          <w:szCs w:val="28"/>
          <w:lang w:val="en-IN"/>
        </w:rPr>
      </w:pPr>
    </w:p>
    <w:p w14:paraId="0769897B" w14:textId="08DFD104" w:rsidR="00A04207" w:rsidRDefault="00A04207" w:rsidP="00A04207">
      <w:pPr>
        <w:rPr>
          <w:b/>
          <w:bCs/>
          <w:sz w:val="28"/>
          <w:szCs w:val="28"/>
          <w:lang w:val="en-IN"/>
        </w:rPr>
      </w:pPr>
      <w:r>
        <w:rPr>
          <w:b/>
          <w:bCs/>
          <w:sz w:val="28"/>
          <w:szCs w:val="28"/>
          <w:lang w:val="en-IN"/>
        </w:rPr>
        <w:t>14. Abnormal or Accidental Losses.</w:t>
      </w:r>
    </w:p>
    <w:p w14:paraId="0D624339" w14:textId="79CACC52" w:rsidR="00A04207" w:rsidRDefault="00A04207" w:rsidP="00A04207">
      <w:pPr>
        <w:rPr>
          <w:b/>
          <w:bCs/>
          <w:sz w:val="28"/>
          <w:szCs w:val="28"/>
          <w:lang w:val="en-IN"/>
        </w:rPr>
      </w:pPr>
      <w:r>
        <w:rPr>
          <w:b/>
          <w:bCs/>
          <w:sz w:val="28"/>
          <w:szCs w:val="28"/>
          <w:lang w:val="en-IN"/>
        </w:rPr>
        <w:t>Goods destroyed by fire, accident and theft</w:t>
      </w:r>
      <w:r w:rsidR="000D1363">
        <w:rPr>
          <w:b/>
          <w:bCs/>
          <w:sz w:val="28"/>
          <w:szCs w:val="28"/>
          <w:lang w:val="en-IN"/>
        </w:rPr>
        <w:t xml:space="preserve">    Rs 10,000</w:t>
      </w:r>
    </w:p>
    <w:p w14:paraId="0F803E79" w14:textId="0EE7CE5E" w:rsidR="00A04207" w:rsidRDefault="00A04207" w:rsidP="00A04207">
      <w:pPr>
        <w:rPr>
          <w:b/>
          <w:bCs/>
          <w:sz w:val="28"/>
          <w:szCs w:val="28"/>
          <w:lang w:val="en-IN"/>
        </w:rPr>
      </w:pPr>
      <w:r>
        <w:rPr>
          <w:b/>
          <w:bCs/>
          <w:sz w:val="28"/>
          <w:szCs w:val="28"/>
          <w:lang w:val="en-IN"/>
        </w:rPr>
        <w:t>(i) If goods were not insured</w:t>
      </w:r>
    </w:p>
    <w:p w14:paraId="6DE4AFBB" w14:textId="0F3ACECD" w:rsidR="00A04207" w:rsidRDefault="00A04207" w:rsidP="00A04207">
      <w:pPr>
        <w:rPr>
          <w:b/>
          <w:bCs/>
          <w:sz w:val="28"/>
          <w:szCs w:val="28"/>
          <w:lang w:val="en-IN"/>
        </w:rPr>
      </w:pPr>
      <w:r>
        <w:rPr>
          <w:b/>
          <w:bCs/>
          <w:sz w:val="28"/>
          <w:szCs w:val="28"/>
          <w:lang w:val="en-IN"/>
        </w:rPr>
        <w:t>a. It is deducted from Purchase</w:t>
      </w:r>
    </w:p>
    <w:p w14:paraId="5E1C36DC" w14:textId="740D7067" w:rsidR="00A04207" w:rsidRDefault="00A04207" w:rsidP="00A04207">
      <w:pPr>
        <w:rPr>
          <w:b/>
          <w:bCs/>
          <w:sz w:val="28"/>
          <w:szCs w:val="28"/>
          <w:lang w:val="en-IN"/>
        </w:rPr>
      </w:pPr>
      <w:r>
        <w:rPr>
          <w:b/>
          <w:bCs/>
          <w:sz w:val="28"/>
          <w:szCs w:val="28"/>
          <w:lang w:val="en-IN"/>
        </w:rPr>
        <w:t>b. It is recorded on Dr side of P/L a/c.</w:t>
      </w:r>
    </w:p>
    <w:p w14:paraId="429E211E" w14:textId="7C09F341" w:rsidR="000D1363" w:rsidRDefault="000D1363" w:rsidP="00A04207">
      <w:pPr>
        <w:rPr>
          <w:b/>
          <w:bCs/>
          <w:sz w:val="28"/>
          <w:szCs w:val="28"/>
          <w:lang w:val="en-IN"/>
        </w:rPr>
      </w:pPr>
      <w:r>
        <w:rPr>
          <w:b/>
          <w:bCs/>
          <w:sz w:val="28"/>
          <w:szCs w:val="28"/>
          <w:lang w:val="en-IN"/>
        </w:rPr>
        <w:t>(ii) If goods were insured and accepted full amount.</w:t>
      </w:r>
    </w:p>
    <w:p w14:paraId="24C60A83" w14:textId="39DB4A92" w:rsidR="000D1363" w:rsidRDefault="000D1363" w:rsidP="00A04207">
      <w:pPr>
        <w:rPr>
          <w:b/>
          <w:bCs/>
          <w:sz w:val="28"/>
          <w:szCs w:val="28"/>
          <w:lang w:val="en-IN"/>
        </w:rPr>
      </w:pPr>
      <w:r>
        <w:rPr>
          <w:b/>
          <w:bCs/>
          <w:sz w:val="28"/>
          <w:szCs w:val="28"/>
          <w:lang w:val="en-IN"/>
        </w:rPr>
        <w:t>a. It is deducted from Purchase.</w:t>
      </w:r>
    </w:p>
    <w:p w14:paraId="2CC899E2" w14:textId="624F45AC" w:rsidR="000D1363" w:rsidRDefault="000D1363" w:rsidP="00A04207">
      <w:pPr>
        <w:rPr>
          <w:b/>
          <w:bCs/>
          <w:sz w:val="28"/>
          <w:szCs w:val="28"/>
          <w:lang w:val="en-IN"/>
        </w:rPr>
      </w:pPr>
      <w:r>
        <w:rPr>
          <w:b/>
          <w:bCs/>
          <w:sz w:val="28"/>
          <w:szCs w:val="28"/>
          <w:lang w:val="en-IN"/>
        </w:rPr>
        <w:t>b. It is recorded on Assets side of Balance Sheet</w:t>
      </w:r>
    </w:p>
    <w:p w14:paraId="1630D24B" w14:textId="40696C33" w:rsidR="000D1363" w:rsidRDefault="000D1363" w:rsidP="00A04207">
      <w:pPr>
        <w:rPr>
          <w:b/>
          <w:bCs/>
          <w:sz w:val="28"/>
          <w:szCs w:val="28"/>
          <w:lang w:val="en-IN"/>
        </w:rPr>
      </w:pPr>
      <w:r>
        <w:rPr>
          <w:b/>
          <w:bCs/>
          <w:sz w:val="28"/>
          <w:szCs w:val="28"/>
          <w:lang w:val="en-IN"/>
        </w:rPr>
        <w:t xml:space="preserve"> Insurance Company a/c  10,000</w:t>
      </w:r>
    </w:p>
    <w:p w14:paraId="2768BC17" w14:textId="680E6F89" w:rsidR="000D1363" w:rsidRDefault="000D1363" w:rsidP="00A04207">
      <w:pPr>
        <w:rPr>
          <w:b/>
          <w:bCs/>
          <w:sz w:val="28"/>
          <w:szCs w:val="28"/>
          <w:lang w:val="en-IN"/>
        </w:rPr>
      </w:pPr>
      <w:r>
        <w:rPr>
          <w:b/>
          <w:bCs/>
          <w:sz w:val="28"/>
          <w:szCs w:val="28"/>
          <w:lang w:val="en-IN"/>
        </w:rPr>
        <w:t>(iii) If goods were insured and Clam accepted by Insurance Company Partial amount i.e Rs 6,000</w:t>
      </w:r>
    </w:p>
    <w:p w14:paraId="0CD9DAC0" w14:textId="2ED2ACC6" w:rsidR="000D1363" w:rsidRDefault="000D1363" w:rsidP="00A04207">
      <w:pPr>
        <w:rPr>
          <w:b/>
          <w:bCs/>
          <w:sz w:val="28"/>
          <w:szCs w:val="28"/>
          <w:lang w:val="en-IN"/>
        </w:rPr>
      </w:pPr>
      <w:r>
        <w:rPr>
          <w:b/>
          <w:bCs/>
          <w:sz w:val="28"/>
          <w:szCs w:val="28"/>
          <w:lang w:val="en-IN"/>
        </w:rPr>
        <w:t>a. It is deducted from Purchase   Rs 10,000</w:t>
      </w:r>
    </w:p>
    <w:p w14:paraId="633AF8C7" w14:textId="5305946B" w:rsidR="000D1363" w:rsidRDefault="000D1363" w:rsidP="00A04207">
      <w:pPr>
        <w:rPr>
          <w:b/>
          <w:bCs/>
          <w:sz w:val="28"/>
          <w:szCs w:val="28"/>
          <w:lang w:val="en-IN"/>
        </w:rPr>
      </w:pPr>
      <w:r>
        <w:rPr>
          <w:b/>
          <w:bCs/>
          <w:sz w:val="28"/>
          <w:szCs w:val="28"/>
          <w:lang w:val="en-IN"/>
        </w:rPr>
        <w:t>b. . It is recorded on Dr side of P/L a/c   Rs 4,000.</w:t>
      </w:r>
    </w:p>
    <w:p w14:paraId="30F21854" w14:textId="77777777" w:rsidR="000D1363" w:rsidRDefault="000D1363" w:rsidP="000D1363">
      <w:pPr>
        <w:rPr>
          <w:b/>
          <w:bCs/>
          <w:sz w:val="28"/>
          <w:szCs w:val="28"/>
          <w:lang w:val="en-IN"/>
        </w:rPr>
      </w:pPr>
      <w:r>
        <w:rPr>
          <w:b/>
          <w:bCs/>
          <w:sz w:val="28"/>
          <w:szCs w:val="28"/>
          <w:lang w:val="en-IN"/>
        </w:rPr>
        <w:t>c.   It is recorded on Assets side of Balance Sheet</w:t>
      </w:r>
    </w:p>
    <w:p w14:paraId="529C2056" w14:textId="4BAC2E43" w:rsidR="000D1363" w:rsidRDefault="000D1363" w:rsidP="000D1363">
      <w:pPr>
        <w:rPr>
          <w:b/>
          <w:bCs/>
          <w:sz w:val="28"/>
          <w:szCs w:val="28"/>
          <w:lang w:val="en-IN"/>
        </w:rPr>
      </w:pPr>
      <w:r>
        <w:rPr>
          <w:b/>
          <w:bCs/>
          <w:sz w:val="28"/>
          <w:szCs w:val="28"/>
          <w:lang w:val="en-IN"/>
        </w:rPr>
        <w:t xml:space="preserve"> Insurance Company a/c  6,000</w:t>
      </w:r>
    </w:p>
    <w:p w14:paraId="2777989B" w14:textId="32264B1A" w:rsidR="000D1363" w:rsidRDefault="000D1363" w:rsidP="000D1363">
      <w:pPr>
        <w:rPr>
          <w:b/>
          <w:bCs/>
          <w:sz w:val="28"/>
          <w:szCs w:val="28"/>
          <w:lang w:val="en-IN"/>
        </w:rPr>
      </w:pPr>
    </w:p>
    <w:p w14:paraId="021BE14B" w14:textId="56C27C5C" w:rsidR="000D1363" w:rsidRDefault="000D1363" w:rsidP="000D1363">
      <w:pPr>
        <w:rPr>
          <w:b/>
          <w:bCs/>
          <w:sz w:val="28"/>
          <w:szCs w:val="28"/>
          <w:lang w:val="en-IN"/>
        </w:rPr>
      </w:pPr>
      <w:r>
        <w:rPr>
          <w:b/>
          <w:bCs/>
          <w:sz w:val="28"/>
          <w:szCs w:val="28"/>
          <w:lang w:val="en-IN"/>
        </w:rPr>
        <w:t>15. Hidden Adjustments.</w:t>
      </w:r>
    </w:p>
    <w:p w14:paraId="7E29B7E0" w14:textId="5F3B4874" w:rsidR="000D1363" w:rsidRDefault="000D1363" w:rsidP="000D1363">
      <w:pPr>
        <w:rPr>
          <w:b/>
          <w:bCs/>
          <w:sz w:val="28"/>
          <w:szCs w:val="28"/>
          <w:lang w:val="en-IN"/>
        </w:rPr>
      </w:pPr>
      <w:r>
        <w:rPr>
          <w:b/>
          <w:bCs/>
          <w:sz w:val="28"/>
          <w:szCs w:val="28"/>
          <w:lang w:val="en-IN"/>
        </w:rPr>
        <w:lastRenderedPageBreak/>
        <w:t xml:space="preserve">Ex.  </w:t>
      </w:r>
      <w:r w:rsidR="00F87C2D">
        <w:rPr>
          <w:b/>
          <w:bCs/>
          <w:sz w:val="28"/>
          <w:szCs w:val="28"/>
          <w:lang w:val="en-IN"/>
        </w:rPr>
        <w:t>1.</w:t>
      </w:r>
      <w:r>
        <w:rPr>
          <w:b/>
          <w:bCs/>
          <w:sz w:val="28"/>
          <w:szCs w:val="28"/>
          <w:lang w:val="en-IN"/>
        </w:rPr>
        <w:t xml:space="preserve">                        Trial Balance</w:t>
      </w:r>
      <w:r w:rsidR="009D5654">
        <w:rPr>
          <w:b/>
          <w:bCs/>
          <w:sz w:val="28"/>
          <w:szCs w:val="28"/>
          <w:lang w:val="en-IN"/>
        </w:rPr>
        <w:t xml:space="preserve"> as on 31</w:t>
      </w:r>
      <w:r w:rsidR="009D5654" w:rsidRPr="009D5654">
        <w:rPr>
          <w:b/>
          <w:bCs/>
          <w:sz w:val="28"/>
          <w:szCs w:val="28"/>
          <w:vertAlign w:val="superscript"/>
          <w:lang w:val="en-IN"/>
        </w:rPr>
        <w:t>st</w:t>
      </w:r>
      <w:r w:rsidR="009D5654">
        <w:rPr>
          <w:b/>
          <w:bCs/>
          <w:sz w:val="28"/>
          <w:szCs w:val="28"/>
          <w:lang w:val="en-IN"/>
        </w:rPr>
        <w:t xml:space="preserve"> Ashadh 2077</w:t>
      </w:r>
    </w:p>
    <w:p w14:paraId="72A95DD7" w14:textId="277AB3F9" w:rsidR="009D5654" w:rsidRDefault="009D5654" w:rsidP="000D1363">
      <w:pPr>
        <w:rPr>
          <w:b/>
          <w:bCs/>
          <w:sz w:val="28"/>
          <w:szCs w:val="28"/>
          <w:lang w:val="en-IN"/>
        </w:rPr>
      </w:pPr>
      <w:r>
        <w:rPr>
          <w:b/>
          <w:bCs/>
          <w:sz w:val="28"/>
          <w:szCs w:val="28"/>
          <w:lang w:val="en-IN"/>
        </w:rPr>
        <w:t>2076 Shrawn 1 -  2077 Ashadh 31</w:t>
      </w:r>
    </w:p>
    <w:tbl>
      <w:tblPr>
        <w:tblStyle w:val="TableGrid"/>
        <w:tblW w:w="0" w:type="auto"/>
        <w:tblLook w:val="04A0" w:firstRow="1" w:lastRow="0" w:firstColumn="1" w:lastColumn="0" w:noHBand="0" w:noVBand="1"/>
      </w:tblPr>
      <w:tblGrid>
        <w:gridCol w:w="5058"/>
        <w:gridCol w:w="2160"/>
        <w:gridCol w:w="2024"/>
      </w:tblGrid>
      <w:tr w:rsidR="000D1363" w14:paraId="78A73F9A" w14:textId="77777777" w:rsidTr="000D1363">
        <w:tc>
          <w:tcPr>
            <w:tcW w:w="5058" w:type="dxa"/>
          </w:tcPr>
          <w:p w14:paraId="31F80A3C" w14:textId="6B242C8F" w:rsidR="000D1363" w:rsidRDefault="000D1363" w:rsidP="000D1363">
            <w:pPr>
              <w:rPr>
                <w:b/>
                <w:bCs/>
                <w:sz w:val="28"/>
                <w:szCs w:val="28"/>
                <w:lang w:val="en-IN"/>
              </w:rPr>
            </w:pPr>
            <w:r>
              <w:rPr>
                <w:b/>
                <w:bCs/>
                <w:sz w:val="28"/>
                <w:szCs w:val="28"/>
                <w:lang w:val="en-IN"/>
              </w:rPr>
              <w:t>Particulars</w:t>
            </w:r>
          </w:p>
        </w:tc>
        <w:tc>
          <w:tcPr>
            <w:tcW w:w="2160" w:type="dxa"/>
          </w:tcPr>
          <w:p w14:paraId="13AD7D3C" w14:textId="7B3EC689" w:rsidR="000D1363" w:rsidRDefault="000D1363" w:rsidP="000D1363">
            <w:pPr>
              <w:rPr>
                <w:b/>
                <w:bCs/>
                <w:sz w:val="28"/>
                <w:szCs w:val="28"/>
                <w:lang w:val="en-IN"/>
              </w:rPr>
            </w:pPr>
            <w:r>
              <w:rPr>
                <w:b/>
                <w:bCs/>
                <w:sz w:val="28"/>
                <w:szCs w:val="28"/>
                <w:lang w:val="en-IN"/>
              </w:rPr>
              <w:t>Dr. balance ( Rs)</w:t>
            </w:r>
          </w:p>
        </w:tc>
        <w:tc>
          <w:tcPr>
            <w:tcW w:w="2024" w:type="dxa"/>
          </w:tcPr>
          <w:p w14:paraId="01AA2DAF" w14:textId="095FED9F" w:rsidR="000D1363" w:rsidRDefault="000D1363" w:rsidP="000D1363">
            <w:pPr>
              <w:rPr>
                <w:b/>
                <w:bCs/>
                <w:sz w:val="28"/>
                <w:szCs w:val="28"/>
                <w:lang w:val="en-IN"/>
              </w:rPr>
            </w:pPr>
            <w:r>
              <w:rPr>
                <w:b/>
                <w:bCs/>
                <w:sz w:val="28"/>
                <w:szCs w:val="28"/>
                <w:lang w:val="en-IN"/>
              </w:rPr>
              <w:t>Cr. Balance (Rs)</w:t>
            </w:r>
          </w:p>
        </w:tc>
      </w:tr>
      <w:tr w:rsidR="000D1363" w14:paraId="0A8713BE" w14:textId="77777777" w:rsidTr="000D1363">
        <w:tc>
          <w:tcPr>
            <w:tcW w:w="5058" w:type="dxa"/>
          </w:tcPr>
          <w:p w14:paraId="744E6101" w14:textId="77777777" w:rsidR="000D1363" w:rsidRDefault="000D1363" w:rsidP="000D1363">
            <w:pPr>
              <w:rPr>
                <w:b/>
                <w:bCs/>
                <w:sz w:val="28"/>
                <w:szCs w:val="28"/>
                <w:lang w:val="en-IN"/>
              </w:rPr>
            </w:pPr>
            <w:r>
              <w:rPr>
                <w:b/>
                <w:bCs/>
                <w:sz w:val="28"/>
                <w:szCs w:val="28"/>
                <w:lang w:val="en-IN"/>
              </w:rPr>
              <w:t>10% Loan (Debenture/ Bank Loan)</w:t>
            </w:r>
          </w:p>
          <w:p w14:paraId="6DDA6445" w14:textId="77777777" w:rsidR="000D1363" w:rsidRDefault="000D1363" w:rsidP="000D1363">
            <w:pPr>
              <w:rPr>
                <w:b/>
                <w:bCs/>
                <w:sz w:val="28"/>
                <w:szCs w:val="28"/>
                <w:lang w:val="en-IN"/>
              </w:rPr>
            </w:pPr>
          </w:p>
          <w:p w14:paraId="433FFD85" w14:textId="12AC45DD" w:rsidR="000D1363" w:rsidRDefault="000D1363" w:rsidP="000D1363">
            <w:pPr>
              <w:rPr>
                <w:b/>
                <w:bCs/>
                <w:sz w:val="28"/>
                <w:szCs w:val="28"/>
                <w:lang w:val="en-IN"/>
              </w:rPr>
            </w:pPr>
            <w:r>
              <w:rPr>
                <w:b/>
                <w:bCs/>
                <w:sz w:val="28"/>
                <w:szCs w:val="28"/>
                <w:lang w:val="en-IN"/>
              </w:rPr>
              <w:t>20% Investment (on  31 Asoj</w:t>
            </w:r>
            <w:r w:rsidR="009D5654">
              <w:rPr>
                <w:b/>
                <w:bCs/>
                <w:sz w:val="28"/>
                <w:szCs w:val="28"/>
                <w:lang w:val="en-IN"/>
              </w:rPr>
              <w:t xml:space="preserve"> 2076)</w:t>
            </w:r>
          </w:p>
        </w:tc>
        <w:tc>
          <w:tcPr>
            <w:tcW w:w="2160" w:type="dxa"/>
          </w:tcPr>
          <w:p w14:paraId="67FE5B6D" w14:textId="77777777" w:rsidR="000D1363" w:rsidRDefault="000D1363" w:rsidP="000D1363">
            <w:pPr>
              <w:rPr>
                <w:b/>
                <w:bCs/>
                <w:sz w:val="28"/>
                <w:szCs w:val="28"/>
                <w:lang w:val="en-IN"/>
              </w:rPr>
            </w:pPr>
          </w:p>
          <w:p w14:paraId="20D5067F" w14:textId="77777777" w:rsidR="000D1363" w:rsidRDefault="000D1363" w:rsidP="000D1363">
            <w:pPr>
              <w:rPr>
                <w:b/>
                <w:bCs/>
                <w:sz w:val="28"/>
                <w:szCs w:val="28"/>
                <w:lang w:val="en-IN"/>
              </w:rPr>
            </w:pPr>
          </w:p>
          <w:p w14:paraId="08ED9F07" w14:textId="5E16B111" w:rsidR="000D1363" w:rsidRDefault="000D1363" w:rsidP="000D1363">
            <w:pPr>
              <w:rPr>
                <w:b/>
                <w:bCs/>
                <w:sz w:val="28"/>
                <w:szCs w:val="28"/>
                <w:lang w:val="en-IN"/>
              </w:rPr>
            </w:pPr>
            <w:r>
              <w:rPr>
                <w:b/>
                <w:bCs/>
                <w:sz w:val="28"/>
                <w:szCs w:val="28"/>
                <w:lang w:val="en-IN"/>
              </w:rPr>
              <w:t>1,00,000</w:t>
            </w:r>
          </w:p>
        </w:tc>
        <w:tc>
          <w:tcPr>
            <w:tcW w:w="2024" w:type="dxa"/>
          </w:tcPr>
          <w:p w14:paraId="1EFA7C81" w14:textId="02B6428F" w:rsidR="000D1363" w:rsidRDefault="000D1363" w:rsidP="000D1363">
            <w:pPr>
              <w:rPr>
                <w:b/>
                <w:bCs/>
                <w:sz w:val="28"/>
                <w:szCs w:val="28"/>
                <w:lang w:val="en-IN"/>
              </w:rPr>
            </w:pPr>
            <w:r>
              <w:rPr>
                <w:b/>
                <w:bCs/>
                <w:sz w:val="28"/>
                <w:szCs w:val="28"/>
                <w:lang w:val="en-IN"/>
              </w:rPr>
              <w:t>50,000</w:t>
            </w:r>
          </w:p>
        </w:tc>
      </w:tr>
    </w:tbl>
    <w:p w14:paraId="183B5867" w14:textId="7229430F" w:rsidR="000D1363" w:rsidRDefault="009D5654" w:rsidP="000D1363">
      <w:pPr>
        <w:rPr>
          <w:b/>
          <w:bCs/>
          <w:sz w:val="28"/>
          <w:szCs w:val="28"/>
          <w:lang w:val="en-IN"/>
        </w:rPr>
      </w:pPr>
      <w:r>
        <w:rPr>
          <w:b/>
          <w:bCs/>
          <w:sz w:val="28"/>
          <w:szCs w:val="28"/>
          <w:lang w:val="en-IN"/>
        </w:rPr>
        <w:t>Adjustments - Nil</w:t>
      </w:r>
    </w:p>
    <w:p w14:paraId="181BA6CA" w14:textId="33FE9C0C" w:rsidR="000D1363" w:rsidRDefault="009D5654" w:rsidP="00A04207">
      <w:pPr>
        <w:rPr>
          <w:b/>
          <w:bCs/>
          <w:sz w:val="28"/>
          <w:szCs w:val="28"/>
          <w:lang w:val="en-IN"/>
        </w:rPr>
      </w:pPr>
      <w:r>
        <w:rPr>
          <w:b/>
          <w:bCs/>
          <w:sz w:val="28"/>
          <w:szCs w:val="28"/>
          <w:lang w:val="en-IN"/>
        </w:rPr>
        <w:t>Son.</w:t>
      </w:r>
    </w:p>
    <w:p w14:paraId="49B54D1A" w14:textId="22BEA5FD" w:rsidR="009D5654" w:rsidRDefault="009D5654" w:rsidP="00A04207">
      <w:pPr>
        <w:rPr>
          <w:b/>
          <w:bCs/>
          <w:sz w:val="28"/>
          <w:szCs w:val="28"/>
          <w:lang w:val="en-IN"/>
        </w:rPr>
      </w:pPr>
      <w:r>
        <w:rPr>
          <w:b/>
          <w:bCs/>
          <w:sz w:val="28"/>
          <w:szCs w:val="28"/>
          <w:lang w:val="en-IN"/>
        </w:rPr>
        <w:t xml:space="preserve">                            P and L a/c</w:t>
      </w:r>
    </w:p>
    <w:tbl>
      <w:tblPr>
        <w:tblStyle w:val="TableGrid"/>
        <w:tblW w:w="0" w:type="auto"/>
        <w:tblLook w:val="04A0" w:firstRow="1" w:lastRow="0" w:firstColumn="1" w:lastColumn="0" w:noHBand="0" w:noVBand="1"/>
      </w:tblPr>
      <w:tblGrid>
        <w:gridCol w:w="3168"/>
        <w:gridCol w:w="1452"/>
        <w:gridCol w:w="3408"/>
        <w:gridCol w:w="1214"/>
      </w:tblGrid>
      <w:tr w:rsidR="009D5654" w14:paraId="78489A1A" w14:textId="77777777" w:rsidTr="009D5654">
        <w:tc>
          <w:tcPr>
            <w:tcW w:w="3168" w:type="dxa"/>
          </w:tcPr>
          <w:p w14:paraId="194CDB04" w14:textId="77777777" w:rsidR="009D5654" w:rsidRDefault="009D5654" w:rsidP="00A04207">
            <w:pPr>
              <w:rPr>
                <w:b/>
                <w:bCs/>
                <w:sz w:val="28"/>
                <w:szCs w:val="28"/>
                <w:lang w:val="en-IN"/>
              </w:rPr>
            </w:pPr>
          </w:p>
        </w:tc>
        <w:tc>
          <w:tcPr>
            <w:tcW w:w="1452" w:type="dxa"/>
          </w:tcPr>
          <w:p w14:paraId="347AE2E6" w14:textId="77777777" w:rsidR="009D5654" w:rsidRDefault="009D5654" w:rsidP="00A04207">
            <w:pPr>
              <w:rPr>
                <w:b/>
                <w:bCs/>
                <w:sz w:val="28"/>
                <w:szCs w:val="28"/>
                <w:lang w:val="en-IN"/>
              </w:rPr>
            </w:pPr>
          </w:p>
        </w:tc>
        <w:tc>
          <w:tcPr>
            <w:tcW w:w="3408" w:type="dxa"/>
          </w:tcPr>
          <w:p w14:paraId="695F5F1A" w14:textId="77777777" w:rsidR="009D5654" w:rsidRDefault="009D5654" w:rsidP="00A04207">
            <w:pPr>
              <w:rPr>
                <w:b/>
                <w:bCs/>
                <w:sz w:val="28"/>
                <w:szCs w:val="28"/>
                <w:lang w:val="en-IN"/>
              </w:rPr>
            </w:pPr>
          </w:p>
        </w:tc>
        <w:tc>
          <w:tcPr>
            <w:tcW w:w="1214" w:type="dxa"/>
          </w:tcPr>
          <w:p w14:paraId="0AD06894" w14:textId="77777777" w:rsidR="009D5654" w:rsidRDefault="009D5654" w:rsidP="00A04207">
            <w:pPr>
              <w:rPr>
                <w:b/>
                <w:bCs/>
                <w:sz w:val="28"/>
                <w:szCs w:val="28"/>
                <w:lang w:val="en-IN"/>
              </w:rPr>
            </w:pPr>
          </w:p>
        </w:tc>
      </w:tr>
      <w:tr w:rsidR="009D5654" w14:paraId="3A5D604D" w14:textId="77777777" w:rsidTr="009D5654">
        <w:tc>
          <w:tcPr>
            <w:tcW w:w="3168" w:type="dxa"/>
          </w:tcPr>
          <w:p w14:paraId="456CFE9E" w14:textId="37E95DD9" w:rsidR="009D5654" w:rsidRDefault="009D5654" w:rsidP="00A04207">
            <w:pPr>
              <w:rPr>
                <w:b/>
                <w:bCs/>
                <w:sz w:val="28"/>
                <w:szCs w:val="28"/>
                <w:lang w:val="en-IN"/>
              </w:rPr>
            </w:pPr>
            <w:r>
              <w:rPr>
                <w:b/>
                <w:bCs/>
                <w:sz w:val="28"/>
                <w:szCs w:val="28"/>
                <w:lang w:val="en-IN"/>
              </w:rPr>
              <w:t>To Interest on Loan (O/S)</w:t>
            </w:r>
          </w:p>
          <w:p w14:paraId="144CDB52" w14:textId="63B73037" w:rsidR="009D5654" w:rsidRDefault="009D5654" w:rsidP="00A04207">
            <w:pPr>
              <w:rPr>
                <w:b/>
                <w:bCs/>
                <w:sz w:val="28"/>
                <w:szCs w:val="28"/>
                <w:lang w:val="en-IN"/>
              </w:rPr>
            </w:pPr>
            <w:r>
              <w:rPr>
                <w:b/>
                <w:bCs/>
                <w:sz w:val="28"/>
                <w:szCs w:val="28"/>
                <w:lang w:val="en-IN"/>
              </w:rPr>
              <w:t>(50,000 x 10/100) 1 year</w:t>
            </w:r>
          </w:p>
        </w:tc>
        <w:tc>
          <w:tcPr>
            <w:tcW w:w="1452" w:type="dxa"/>
          </w:tcPr>
          <w:p w14:paraId="6386A6A3" w14:textId="75940D76" w:rsidR="009D5654" w:rsidRDefault="009D5654" w:rsidP="00A04207">
            <w:pPr>
              <w:rPr>
                <w:b/>
                <w:bCs/>
                <w:sz w:val="28"/>
                <w:szCs w:val="28"/>
                <w:lang w:val="en-IN"/>
              </w:rPr>
            </w:pPr>
            <w:r>
              <w:rPr>
                <w:b/>
                <w:bCs/>
                <w:sz w:val="28"/>
                <w:szCs w:val="28"/>
                <w:lang w:val="en-IN"/>
              </w:rPr>
              <w:t>5,000</w:t>
            </w:r>
          </w:p>
        </w:tc>
        <w:tc>
          <w:tcPr>
            <w:tcW w:w="3408" w:type="dxa"/>
          </w:tcPr>
          <w:p w14:paraId="602A68EC" w14:textId="77777777" w:rsidR="009D5654" w:rsidRDefault="009D5654" w:rsidP="00A04207">
            <w:pPr>
              <w:rPr>
                <w:b/>
                <w:bCs/>
                <w:sz w:val="28"/>
                <w:szCs w:val="28"/>
                <w:lang w:val="en-IN"/>
              </w:rPr>
            </w:pPr>
            <w:r>
              <w:rPr>
                <w:b/>
                <w:bCs/>
                <w:sz w:val="28"/>
                <w:szCs w:val="28"/>
                <w:lang w:val="en-IN"/>
              </w:rPr>
              <w:t>By Interest on Investment</w:t>
            </w:r>
          </w:p>
          <w:p w14:paraId="3FB3B0DA" w14:textId="693D5C9C" w:rsidR="009D5654" w:rsidRDefault="009D5654" w:rsidP="00A04207">
            <w:pPr>
              <w:rPr>
                <w:b/>
                <w:bCs/>
                <w:sz w:val="28"/>
                <w:szCs w:val="28"/>
                <w:lang w:val="en-IN"/>
              </w:rPr>
            </w:pPr>
            <w:r>
              <w:rPr>
                <w:b/>
                <w:bCs/>
                <w:sz w:val="28"/>
                <w:szCs w:val="28"/>
                <w:lang w:val="en-IN"/>
              </w:rPr>
              <w:t>(1,00,000x 20/100 x 9/12) 9 months (O/S)</w:t>
            </w:r>
          </w:p>
        </w:tc>
        <w:tc>
          <w:tcPr>
            <w:tcW w:w="1214" w:type="dxa"/>
          </w:tcPr>
          <w:p w14:paraId="6B947BC7" w14:textId="5E092CE6" w:rsidR="009D5654" w:rsidRDefault="009D5654" w:rsidP="00A04207">
            <w:pPr>
              <w:rPr>
                <w:b/>
                <w:bCs/>
                <w:sz w:val="28"/>
                <w:szCs w:val="28"/>
                <w:lang w:val="en-IN"/>
              </w:rPr>
            </w:pPr>
            <w:r>
              <w:rPr>
                <w:b/>
                <w:bCs/>
                <w:sz w:val="28"/>
                <w:szCs w:val="28"/>
                <w:lang w:val="en-IN"/>
              </w:rPr>
              <w:t>15,000</w:t>
            </w:r>
          </w:p>
        </w:tc>
      </w:tr>
    </w:tbl>
    <w:p w14:paraId="06F29F8C" w14:textId="77777777" w:rsidR="009D5654" w:rsidRDefault="009D5654" w:rsidP="00A04207">
      <w:pPr>
        <w:rPr>
          <w:b/>
          <w:bCs/>
          <w:sz w:val="28"/>
          <w:szCs w:val="28"/>
          <w:lang w:val="en-IN"/>
        </w:rPr>
      </w:pPr>
    </w:p>
    <w:p w14:paraId="43A9517F" w14:textId="214CE163" w:rsidR="00A04207" w:rsidRDefault="009D5654" w:rsidP="00A04207">
      <w:pPr>
        <w:rPr>
          <w:b/>
          <w:bCs/>
          <w:sz w:val="28"/>
          <w:szCs w:val="28"/>
          <w:lang w:val="en-IN"/>
        </w:rPr>
      </w:pPr>
      <w:r>
        <w:rPr>
          <w:b/>
          <w:bCs/>
          <w:sz w:val="28"/>
          <w:szCs w:val="28"/>
          <w:lang w:val="en-IN"/>
        </w:rPr>
        <w:t xml:space="preserve">           Balance Sheet</w:t>
      </w:r>
    </w:p>
    <w:p w14:paraId="1D6F5CEC" w14:textId="35958F6A" w:rsidR="009D5654" w:rsidRDefault="009D5654" w:rsidP="00A04207">
      <w:pPr>
        <w:rPr>
          <w:b/>
          <w:bCs/>
          <w:sz w:val="28"/>
          <w:szCs w:val="28"/>
          <w:lang w:val="en-IN"/>
        </w:rPr>
      </w:pPr>
      <w:r>
        <w:rPr>
          <w:b/>
          <w:bCs/>
          <w:sz w:val="28"/>
          <w:szCs w:val="28"/>
          <w:lang w:val="en-IN"/>
        </w:rPr>
        <w:t xml:space="preserve">   As at 31</w:t>
      </w:r>
      <w:r w:rsidRPr="009D5654">
        <w:rPr>
          <w:b/>
          <w:bCs/>
          <w:sz w:val="28"/>
          <w:szCs w:val="28"/>
          <w:vertAlign w:val="superscript"/>
          <w:lang w:val="en-IN"/>
        </w:rPr>
        <w:t>st</w:t>
      </w:r>
      <w:r>
        <w:rPr>
          <w:b/>
          <w:bCs/>
          <w:sz w:val="28"/>
          <w:szCs w:val="28"/>
          <w:lang w:val="en-IN"/>
        </w:rPr>
        <w:t xml:space="preserve"> Ashadh 2077</w:t>
      </w:r>
    </w:p>
    <w:tbl>
      <w:tblPr>
        <w:tblStyle w:val="TableGrid"/>
        <w:tblW w:w="0" w:type="auto"/>
        <w:tblLook w:val="04A0" w:firstRow="1" w:lastRow="0" w:firstColumn="1" w:lastColumn="0" w:noHBand="0" w:noVBand="1"/>
      </w:tblPr>
      <w:tblGrid>
        <w:gridCol w:w="3528"/>
        <w:gridCol w:w="1092"/>
        <w:gridCol w:w="3048"/>
        <w:gridCol w:w="1574"/>
      </w:tblGrid>
      <w:tr w:rsidR="009D5654" w14:paraId="22543C0E" w14:textId="77777777" w:rsidTr="009D5654">
        <w:tc>
          <w:tcPr>
            <w:tcW w:w="3528" w:type="dxa"/>
          </w:tcPr>
          <w:p w14:paraId="7B9C0A09" w14:textId="377AC660" w:rsidR="009D5654" w:rsidRDefault="009D5654" w:rsidP="00A04207">
            <w:pPr>
              <w:rPr>
                <w:b/>
                <w:bCs/>
                <w:sz w:val="28"/>
                <w:szCs w:val="28"/>
                <w:lang w:val="en-IN"/>
              </w:rPr>
            </w:pPr>
            <w:r>
              <w:rPr>
                <w:b/>
                <w:bCs/>
                <w:sz w:val="28"/>
                <w:szCs w:val="28"/>
                <w:lang w:val="en-IN"/>
              </w:rPr>
              <w:t>Liab.</w:t>
            </w:r>
          </w:p>
        </w:tc>
        <w:tc>
          <w:tcPr>
            <w:tcW w:w="1092" w:type="dxa"/>
          </w:tcPr>
          <w:p w14:paraId="2C39E5BF" w14:textId="77777777" w:rsidR="009D5654" w:rsidRDefault="009D5654" w:rsidP="00A04207">
            <w:pPr>
              <w:rPr>
                <w:b/>
                <w:bCs/>
                <w:sz w:val="28"/>
                <w:szCs w:val="28"/>
                <w:lang w:val="en-IN"/>
              </w:rPr>
            </w:pPr>
          </w:p>
        </w:tc>
        <w:tc>
          <w:tcPr>
            <w:tcW w:w="3048" w:type="dxa"/>
          </w:tcPr>
          <w:p w14:paraId="442F8835" w14:textId="4C61C82D" w:rsidR="009D5654" w:rsidRDefault="009D5654" w:rsidP="00A04207">
            <w:pPr>
              <w:rPr>
                <w:b/>
                <w:bCs/>
                <w:sz w:val="28"/>
                <w:szCs w:val="28"/>
                <w:lang w:val="en-IN"/>
              </w:rPr>
            </w:pPr>
            <w:r>
              <w:rPr>
                <w:b/>
                <w:bCs/>
                <w:sz w:val="28"/>
                <w:szCs w:val="28"/>
                <w:lang w:val="en-IN"/>
              </w:rPr>
              <w:t>Assets</w:t>
            </w:r>
          </w:p>
        </w:tc>
        <w:tc>
          <w:tcPr>
            <w:tcW w:w="1574" w:type="dxa"/>
          </w:tcPr>
          <w:p w14:paraId="6E893F74" w14:textId="77777777" w:rsidR="009D5654" w:rsidRDefault="009D5654" w:rsidP="00A04207">
            <w:pPr>
              <w:rPr>
                <w:b/>
                <w:bCs/>
                <w:sz w:val="28"/>
                <w:szCs w:val="28"/>
                <w:lang w:val="en-IN"/>
              </w:rPr>
            </w:pPr>
          </w:p>
        </w:tc>
      </w:tr>
      <w:tr w:rsidR="009D5654" w14:paraId="77353671" w14:textId="77777777" w:rsidTr="009D5654">
        <w:tc>
          <w:tcPr>
            <w:tcW w:w="3528" w:type="dxa"/>
          </w:tcPr>
          <w:p w14:paraId="393659DF" w14:textId="45FD102D" w:rsidR="009D5654" w:rsidRDefault="009D5654" w:rsidP="009D5654">
            <w:pPr>
              <w:rPr>
                <w:b/>
                <w:bCs/>
                <w:sz w:val="28"/>
                <w:szCs w:val="28"/>
                <w:lang w:val="en-IN"/>
              </w:rPr>
            </w:pPr>
            <w:r>
              <w:rPr>
                <w:b/>
                <w:bCs/>
                <w:sz w:val="28"/>
                <w:szCs w:val="28"/>
                <w:lang w:val="en-IN"/>
              </w:rPr>
              <w:t>10% Loan (Debenture/ Bank Loan)</w:t>
            </w:r>
          </w:p>
          <w:p w14:paraId="1862706E" w14:textId="137FFCE3" w:rsidR="009D5654" w:rsidRDefault="009D5654" w:rsidP="009D5654">
            <w:pPr>
              <w:rPr>
                <w:b/>
                <w:bCs/>
                <w:sz w:val="28"/>
                <w:szCs w:val="28"/>
                <w:lang w:val="en-IN"/>
              </w:rPr>
            </w:pPr>
          </w:p>
          <w:p w14:paraId="30154A89" w14:textId="3BD93AD8" w:rsidR="009D5654" w:rsidRDefault="009D5654" w:rsidP="009D5654">
            <w:pPr>
              <w:rPr>
                <w:b/>
                <w:bCs/>
                <w:sz w:val="28"/>
                <w:szCs w:val="28"/>
                <w:lang w:val="en-IN"/>
              </w:rPr>
            </w:pPr>
            <w:r>
              <w:rPr>
                <w:b/>
                <w:bCs/>
                <w:sz w:val="28"/>
                <w:szCs w:val="28"/>
                <w:lang w:val="en-IN"/>
              </w:rPr>
              <w:t>Interest on Loan (O/S)</w:t>
            </w:r>
          </w:p>
          <w:p w14:paraId="1490A2C1" w14:textId="77777777" w:rsidR="009D5654" w:rsidRDefault="009D5654" w:rsidP="00A04207">
            <w:pPr>
              <w:rPr>
                <w:b/>
                <w:bCs/>
                <w:sz w:val="28"/>
                <w:szCs w:val="28"/>
                <w:lang w:val="en-IN"/>
              </w:rPr>
            </w:pPr>
          </w:p>
        </w:tc>
        <w:tc>
          <w:tcPr>
            <w:tcW w:w="1092" w:type="dxa"/>
          </w:tcPr>
          <w:p w14:paraId="518A6926" w14:textId="77777777" w:rsidR="009D5654" w:rsidRDefault="009D5654" w:rsidP="00A04207">
            <w:pPr>
              <w:rPr>
                <w:b/>
                <w:bCs/>
                <w:sz w:val="28"/>
                <w:szCs w:val="28"/>
                <w:lang w:val="en-IN"/>
              </w:rPr>
            </w:pPr>
            <w:r>
              <w:rPr>
                <w:b/>
                <w:bCs/>
                <w:sz w:val="28"/>
                <w:szCs w:val="28"/>
                <w:lang w:val="en-IN"/>
              </w:rPr>
              <w:t>50,000</w:t>
            </w:r>
          </w:p>
          <w:p w14:paraId="40E5D6E3" w14:textId="77777777" w:rsidR="009D5654" w:rsidRDefault="009D5654" w:rsidP="00A04207">
            <w:pPr>
              <w:rPr>
                <w:b/>
                <w:bCs/>
                <w:sz w:val="28"/>
                <w:szCs w:val="28"/>
                <w:lang w:val="en-IN"/>
              </w:rPr>
            </w:pPr>
          </w:p>
          <w:p w14:paraId="3A899069" w14:textId="77777777" w:rsidR="009D5654" w:rsidRDefault="009D5654" w:rsidP="00A04207">
            <w:pPr>
              <w:rPr>
                <w:b/>
                <w:bCs/>
                <w:sz w:val="28"/>
                <w:szCs w:val="28"/>
                <w:lang w:val="en-IN"/>
              </w:rPr>
            </w:pPr>
          </w:p>
          <w:p w14:paraId="0BC08C66" w14:textId="55F71B68" w:rsidR="009D5654" w:rsidRDefault="009D5654" w:rsidP="00A04207">
            <w:pPr>
              <w:rPr>
                <w:b/>
                <w:bCs/>
                <w:sz w:val="28"/>
                <w:szCs w:val="28"/>
                <w:lang w:val="en-IN"/>
              </w:rPr>
            </w:pPr>
            <w:r>
              <w:rPr>
                <w:b/>
                <w:bCs/>
                <w:sz w:val="28"/>
                <w:szCs w:val="28"/>
                <w:lang w:val="en-IN"/>
              </w:rPr>
              <w:t xml:space="preserve">  5,000</w:t>
            </w:r>
          </w:p>
        </w:tc>
        <w:tc>
          <w:tcPr>
            <w:tcW w:w="3048" w:type="dxa"/>
          </w:tcPr>
          <w:p w14:paraId="558A387E" w14:textId="77777777" w:rsidR="009D5654" w:rsidRDefault="009D5654" w:rsidP="00A04207">
            <w:pPr>
              <w:rPr>
                <w:b/>
                <w:bCs/>
                <w:sz w:val="28"/>
                <w:szCs w:val="28"/>
                <w:lang w:val="en-IN"/>
              </w:rPr>
            </w:pPr>
            <w:r>
              <w:rPr>
                <w:b/>
                <w:bCs/>
                <w:sz w:val="28"/>
                <w:szCs w:val="28"/>
                <w:lang w:val="en-IN"/>
              </w:rPr>
              <w:t>20% Investment (on  31 Asoj 2076)</w:t>
            </w:r>
          </w:p>
          <w:p w14:paraId="28E398DB" w14:textId="77777777" w:rsidR="00F95A1B" w:rsidRDefault="00F95A1B" w:rsidP="00A04207">
            <w:pPr>
              <w:rPr>
                <w:sz w:val="28"/>
                <w:szCs w:val="28"/>
                <w:lang w:val="en-IN"/>
              </w:rPr>
            </w:pPr>
          </w:p>
          <w:p w14:paraId="74D6E710" w14:textId="54011B59" w:rsidR="00F95A1B" w:rsidRPr="009D5654" w:rsidRDefault="00F95A1B" w:rsidP="00A04207">
            <w:pPr>
              <w:rPr>
                <w:sz w:val="28"/>
                <w:szCs w:val="28"/>
                <w:lang w:val="en-IN"/>
              </w:rPr>
            </w:pPr>
            <w:r>
              <w:rPr>
                <w:b/>
                <w:bCs/>
                <w:sz w:val="28"/>
                <w:szCs w:val="28"/>
                <w:lang w:val="en-IN"/>
              </w:rPr>
              <w:t xml:space="preserve"> O/S </w:t>
            </w:r>
            <w:r w:rsidR="00F87C2D">
              <w:rPr>
                <w:b/>
                <w:bCs/>
                <w:sz w:val="28"/>
                <w:szCs w:val="28"/>
                <w:lang w:val="en-IN"/>
              </w:rPr>
              <w:t xml:space="preserve"> (Accrued)</w:t>
            </w:r>
            <w:r>
              <w:rPr>
                <w:b/>
                <w:bCs/>
                <w:sz w:val="28"/>
                <w:szCs w:val="28"/>
                <w:lang w:val="en-IN"/>
              </w:rPr>
              <w:t>Interest on Investment</w:t>
            </w:r>
          </w:p>
        </w:tc>
        <w:tc>
          <w:tcPr>
            <w:tcW w:w="1574" w:type="dxa"/>
          </w:tcPr>
          <w:p w14:paraId="73DB7588" w14:textId="77777777" w:rsidR="009D5654" w:rsidRDefault="009D5654" w:rsidP="00A04207">
            <w:pPr>
              <w:rPr>
                <w:b/>
                <w:bCs/>
                <w:sz w:val="28"/>
                <w:szCs w:val="28"/>
                <w:lang w:val="en-IN"/>
              </w:rPr>
            </w:pPr>
            <w:r>
              <w:rPr>
                <w:b/>
                <w:bCs/>
                <w:sz w:val="28"/>
                <w:szCs w:val="28"/>
                <w:lang w:val="en-IN"/>
              </w:rPr>
              <w:t>1,00,000</w:t>
            </w:r>
          </w:p>
          <w:p w14:paraId="2EBF9602" w14:textId="77777777" w:rsidR="00F95A1B" w:rsidRDefault="00F95A1B" w:rsidP="00A04207">
            <w:pPr>
              <w:rPr>
                <w:b/>
                <w:bCs/>
                <w:sz w:val="28"/>
                <w:szCs w:val="28"/>
                <w:lang w:val="en-IN"/>
              </w:rPr>
            </w:pPr>
          </w:p>
          <w:p w14:paraId="71C3CB56" w14:textId="77777777" w:rsidR="00F95A1B" w:rsidRDefault="00F95A1B" w:rsidP="00A04207">
            <w:pPr>
              <w:rPr>
                <w:b/>
                <w:bCs/>
                <w:sz w:val="28"/>
                <w:szCs w:val="28"/>
                <w:lang w:val="en-IN"/>
              </w:rPr>
            </w:pPr>
          </w:p>
          <w:p w14:paraId="20801933" w14:textId="77777777" w:rsidR="00F95A1B" w:rsidRDefault="00F95A1B" w:rsidP="00A04207">
            <w:pPr>
              <w:rPr>
                <w:b/>
                <w:bCs/>
                <w:sz w:val="28"/>
                <w:szCs w:val="28"/>
                <w:lang w:val="en-IN"/>
              </w:rPr>
            </w:pPr>
          </w:p>
          <w:p w14:paraId="736B51FC" w14:textId="66B5ABF7" w:rsidR="00F95A1B" w:rsidRDefault="00F95A1B" w:rsidP="00A04207">
            <w:pPr>
              <w:rPr>
                <w:b/>
                <w:bCs/>
                <w:sz w:val="28"/>
                <w:szCs w:val="28"/>
                <w:lang w:val="en-IN"/>
              </w:rPr>
            </w:pPr>
            <w:r>
              <w:rPr>
                <w:b/>
                <w:bCs/>
                <w:sz w:val="28"/>
                <w:szCs w:val="28"/>
                <w:lang w:val="en-IN"/>
              </w:rPr>
              <w:t xml:space="preserve">  15,000</w:t>
            </w:r>
          </w:p>
        </w:tc>
      </w:tr>
    </w:tbl>
    <w:p w14:paraId="45ABACE0" w14:textId="77777777" w:rsidR="009D5654" w:rsidRDefault="009D5654" w:rsidP="00A04207">
      <w:pPr>
        <w:rPr>
          <w:b/>
          <w:bCs/>
          <w:sz w:val="28"/>
          <w:szCs w:val="28"/>
          <w:lang w:val="en-IN"/>
        </w:rPr>
      </w:pPr>
    </w:p>
    <w:p w14:paraId="4A20425F" w14:textId="052F0FD0" w:rsidR="00F87C2D" w:rsidRDefault="00F87C2D" w:rsidP="00F87C2D">
      <w:pPr>
        <w:rPr>
          <w:b/>
          <w:bCs/>
          <w:sz w:val="28"/>
          <w:szCs w:val="28"/>
          <w:lang w:val="en-IN"/>
        </w:rPr>
      </w:pPr>
      <w:r>
        <w:rPr>
          <w:b/>
          <w:bCs/>
          <w:sz w:val="28"/>
          <w:szCs w:val="28"/>
          <w:lang w:val="en-IN"/>
        </w:rPr>
        <w:t>Ex.  2.                        Trial Balance as on 31</w:t>
      </w:r>
      <w:r w:rsidRPr="009D5654">
        <w:rPr>
          <w:b/>
          <w:bCs/>
          <w:sz w:val="28"/>
          <w:szCs w:val="28"/>
          <w:vertAlign w:val="superscript"/>
          <w:lang w:val="en-IN"/>
        </w:rPr>
        <w:t>st</w:t>
      </w:r>
      <w:r>
        <w:rPr>
          <w:b/>
          <w:bCs/>
          <w:sz w:val="28"/>
          <w:szCs w:val="28"/>
          <w:lang w:val="en-IN"/>
        </w:rPr>
        <w:t xml:space="preserve"> Ashadh 2077</w:t>
      </w:r>
    </w:p>
    <w:p w14:paraId="529F0F13" w14:textId="77777777" w:rsidR="00F87C2D" w:rsidRDefault="00F87C2D" w:rsidP="00F87C2D">
      <w:pPr>
        <w:rPr>
          <w:b/>
          <w:bCs/>
          <w:sz w:val="28"/>
          <w:szCs w:val="28"/>
          <w:lang w:val="en-IN"/>
        </w:rPr>
      </w:pPr>
      <w:r>
        <w:rPr>
          <w:b/>
          <w:bCs/>
          <w:sz w:val="28"/>
          <w:szCs w:val="28"/>
          <w:lang w:val="en-IN"/>
        </w:rPr>
        <w:t>2076 Shrawn 1 -  2077 Ashadh 31</w:t>
      </w:r>
    </w:p>
    <w:tbl>
      <w:tblPr>
        <w:tblStyle w:val="TableGrid"/>
        <w:tblW w:w="0" w:type="auto"/>
        <w:tblLook w:val="04A0" w:firstRow="1" w:lastRow="0" w:firstColumn="1" w:lastColumn="0" w:noHBand="0" w:noVBand="1"/>
      </w:tblPr>
      <w:tblGrid>
        <w:gridCol w:w="5058"/>
        <w:gridCol w:w="2160"/>
        <w:gridCol w:w="2024"/>
      </w:tblGrid>
      <w:tr w:rsidR="00F87C2D" w14:paraId="4B5690E7" w14:textId="77777777" w:rsidTr="00BF5889">
        <w:tc>
          <w:tcPr>
            <w:tcW w:w="5058" w:type="dxa"/>
          </w:tcPr>
          <w:p w14:paraId="3B124091" w14:textId="77777777" w:rsidR="00F87C2D" w:rsidRDefault="00F87C2D" w:rsidP="00BF5889">
            <w:pPr>
              <w:rPr>
                <w:b/>
                <w:bCs/>
                <w:sz w:val="28"/>
                <w:szCs w:val="28"/>
                <w:lang w:val="en-IN"/>
              </w:rPr>
            </w:pPr>
            <w:r>
              <w:rPr>
                <w:b/>
                <w:bCs/>
                <w:sz w:val="28"/>
                <w:szCs w:val="28"/>
                <w:lang w:val="en-IN"/>
              </w:rPr>
              <w:t>Particulars</w:t>
            </w:r>
          </w:p>
        </w:tc>
        <w:tc>
          <w:tcPr>
            <w:tcW w:w="2160" w:type="dxa"/>
          </w:tcPr>
          <w:p w14:paraId="4643CD66" w14:textId="77777777" w:rsidR="00F87C2D" w:rsidRDefault="00F87C2D" w:rsidP="00BF5889">
            <w:pPr>
              <w:rPr>
                <w:b/>
                <w:bCs/>
                <w:sz w:val="28"/>
                <w:szCs w:val="28"/>
                <w:lang w:val="en-IN"/>
              </w:rPr>
            </w:pPr>
            <w:r>
              <w:rPr>
                <w:b/>
                <w:bCs/>
                <w:sz w:val="28"/>
                <w:szCs w:val="28"/>
                <w:lang w:val="en-IN"/>
              </w:rPr>
              <w:t>Dr. balance ( Rs)</w:t>
            </w:r>
          </w:p>
        </w:tc>
        <w:tc>
          <w:tcPr>
            <w:tcW w:w="2024" w:type="dxa"/>
          </w:tcPr>
          <w:p w14:paraId="322B89E9" w14:textId="77777777" w:rsidR="00F87C2D" w:rsidRDefault="00F87C2D" w:rsidP="00BF5889">
            <w:pPr>
              <w:rPr>
                <w:b/>
                <w:bCs/>
                <w:sz w:val="28"/>
                <w:szCs w:val="28"/>
                <w:lang w:val="en-IN"/>
              </w:rPr>
            </w:pPr>
            <w:r>
              <w:rPr>
                <w:b/>
                <w:bCs/>
                <w:sz w:val="28"/>
                <w:szCs w:val="28"/>
                <w:lang w:val="en-IN"/>
              </w:rPr>
              <w:t>Cr. Balance (Rs)</w:t>
            </w:r>
          </w:p>
        </w:tc>
      </w:tr>
      <w:tr w:rsidR="00F87C2D" w14:paraId="0F80B966" w14:textId="77777777" w:rsidTr="00BF5889">
        <w:tc>
          <w:tcPr>
            <w:tcW w:w="5058" w:type="dxa"/>
          </w:tcPr>
          <w:p w14:paraId="5301BEEA" w14:textId="5855294A" w:rsidR="00F87C2D" w:rsidRDefault="00F87C2D" w:rsidP="00BF5889">
            <w:pPr>
              <w:rPr>
                <w:b/>
                <w:bCs/>
                <w:sz w:val="28"/>
                <w:szCs w:val="28"/>
                <w:lang w:val="en-IN"/>
              </w:rPr>
            </w:pPr>
            <w:r>
              <w:rPr>
                <w:b/>
                <w:bCs/>
                <w:sz w:val="28"/>
                <w:szCs w:val="28"/>
                <w:lang w:val="en-IN"/>
              </w:rPr>
              <w:t>10% Loan (Debenture/ Bank Loan)</w:t>
            </w:r>
          </w:p>
          <w:p w14:paraId="561DCE4E" w14:textId="1C6138F6" w:rsidR="00F87C2D" w:rsidRDefault="00F87C2D" w:rsidP="00BF5889">
            <w:pPr>
              <w:rPr>
                <w:b/>
                <w:bCs/>
                <w:sz w:val="28"/>
                <w:szCs w:val="28"/>
                <w:lang w:val="en-IN"/>
              </w:rPr>
            </w:pPr>
            <w:r>
              <w:rPr>
                <w:b/>
                <w:bCs/>
                <w:sz w:val="28"/>
                <w:szCs w:val="28"/>
                <w:lang w:val="en-IN"/>
              </w:rPr>
              <w:t>Interest Paid on Loan</w:t>
            </w:r>
          </w:p>
          <w:p w14:paraId="0505FE6A" w14:textId="77777777" w:rsidR="00F87C2D" w:rsidRDefault="00F87C2D" w:rsidP="00BF5889">
            <w:pPr>
              <w:rPr>
                <w:b/>
                <w:bCs/>
                <w:sz w:val="28"/>
                <w:szCs w:val="28"/>
                <w:lang w:val="en-IN"/>
              </w:rPr>
            </w:pPr>
          </w:p>
          <w:p w14:paraId="42530358" w14:textId="77777777" w:rsidR="00F87C2D" w:rsidRDefault="00F87C2D" w:rsidP="00BF5889">
            <w:pPr>
              <w:rPr>
                <w:b/>
                <w:bCs/>
                <w:sz w:val="28"/>
                <w:szCs w:val="28"/>
                <w:lang w:val="en-IN"/>
              </w:rPr>
            </w:pPr>
            <w:r>
              <w:rPr>
                <w:b/>
                <w:bCs/>
                <w:sz w:val="28"/>
                <w:szCs w:val="28"/>
                <w:lang w:val="en-IN"/>
              </w:rPr>
              <w:t>20% Investment (on  31 Asoj 2076)</w:t>
            </w:r>
          </w:p>
          <w:p w14:paraId="51FDCF18" w14:textId="157CCEC1" w:rsidR="00F87C2D" w:rsidRDefault="00F87C2D" w:rsidP="00BF5889">
            <w:pPr>
              <w:rPr>
                <w:b/>
                <w:bCs/>
                <w:sz w:val="28"/>
                <w:szCs w:val="28"/>
                <w:lang w:val="en-IN"/>
              </w:rPr>
            </w:pPr>
            <w:r>
              <w:rPr>
                <w:b/>
                <w:bCs/>
                <w:sz w:val="28"/>
                <w:szCs w:val="28"/>
                <w:lang w:val="en-IN"/>
              </w:rPr>
              <w:t>Interest on Investment (Interest received on investment)</w:t>
            </w:r>
          </w:p>
        </w:tc>
        <w:tc>
          <w:tcPr>
            <w:tcW w:w="2160" w:type="dxa"/>
          </w:tcPr>
          <w:p w14:paraId="10FEBA77" w14:textId="58D2F0EF" w:rsidR="00F87C2D" w:rsidRDefault="00F87C2D" w:rsidP="00BF5889">
            <w:pPr>
              <w:rPr>
                <w:b/>
                <w:bCs/>
                <w:sz w:val="28"/>
                <w:szCs w:val="28"/>
                <w:lang w:val="en-IN"/>
              </w:rPr>
            </w:pPr>
          </w:p>
          <w:p w14:paraId="2F71EA2D" w14:textId="725A50D5" w:rsidR="00F87C2D" w:rsidRDefault="00F87C2D" w:rsidP="00BF5889">
            <w:pPr>
              <w:rPr>
                <w:b/>
                <w:bCs/>
                <w:sz w:val="28"/>
                <w:szCs w:val="28"/>
                <w:lang w:val="en-IN"/>
              </w:rPr>
            </w:pPr>
            <w:r>
              <w:rPr>
                <w:b/>
                <w:bCs/>
                <w:sz w:val="28"/>
                <w:szCs w:val="28"/>
                <w:lang w:val="en-IN"/>
              </w:rPr>
              <w:t xml:space="preserve">     5,000</w:t>
            </w:r>
          </w:p>
          <w:p w14:paraId="17442C8B" w14:textId="77777777" w:rsidR="00F87C2D" w:rsidRDefault="00F87C2D" w:rsidP="00BF5889">
            <w:pPr>
              <w:rPr>
                <w:b/>
                <w:bCs/>
                <w:sz w:val="28"/>
                <w:szCs w:val="28"/>
                <w:lang w:val="en-IN"/>
              </w:rPr>
            </w:pPr>
          </w:p>
          <w:p w14:paraId="2D6D84A6" w14:textId="77777777" w:rsidR="00F87C2D" w:rsidRDefault="00F87C2D" w:rsidP="00BF5889">
            <w:pPr>
              <w:rPr>
                <w:b/>
                <w:bCs/>
                <w:sz w:val="28"/>
                <w:szCs w:val="28"/>
                <w:lang w:val="en-IN"/>
              </w:rPr>
            </w:pPr>
            <w:r>
              <w:rPr>
                <w:b/>
                <w:bCs/>
                <w:sz w:val="28"/>
                <w:szCs w:val="28"/>
                <w:lang w:val="en-IN"/>
              </w:rPr>
              <w:t>1,00,000</w:t>
            </w:r>
          </w:p>
        </w:tc>
        <w:tc>
          <w:tcPr>
            <w:tcW w:w="2024" w:type="dxa"/>
          </w:tcPr>
          <w:p w14:paraId="5F066FF6" w14:textId="77777777" w:rsidR="00F87C2D" w:rsidRDefault="00F87C2D" w:rsidP="00BF5889">
            <w:pPr>
              <w:rPr>
                <w:b/>
                <w:bCs/>
                <w:sz w:val="28"/>
                <w:szCs w:val="28"/>
                <w:lang w:val="en-IN"/>
              </w:rPr>
            </w:pPr>
            <w:r>
              <w:rPr>
                <w:b/>
                <w:bCs/>
                <w:sz w:val="28"/>
                <w:szCs w:val="28"/>
                <w:lang w:val="en-IN"/>
              </w:rPr>
              <w:t>50,000</w:t>
            </w:r>
          </w:p>
          <w:p w14:paraId="0CE3872F" w14:textId="77777777" w:rsidR="00F87C2D" w:rsidRDefault="00F87C2D" w:rsidP="00BF5889">
            <w:pPr>
              <w:rPr>
                <w:b/>
                <w:bCs/>
                <w:sz w:val="28"/>
                <w:szCs w:val="28"/>
                <w:lang w:val="en-IN"/>
              </w:rPr>
            </w:pPr>
          </w:p>
          <w:p w14:paraId="336FE546" w14:textId="77777777" w:rsidR="00F87C2D" w:rsidRDefault="00F87C2D" w:rsidP="00BF5889">
            <w:pPr>
              <w:rPr>
                <w:b/>
                <w:bCs/>
                <w:sz w:val="28"/>
                <w:szCs w:val="28"/>
                <w:lang w:val="en-IN"/>
              </w:rPr>
            </w:pPr>
          </w:p>
          <w:p w14:paraId="40A4708D" w14:textId="77777777" w:rsidR="00F87C2D" w:rsidRDefault="00F87C2D" w:rsidP="00BF5889">
            <w:pPr>
              <w:rPr>
                <w:b/>
                <w:bCs/>
                <w:sz w:val="28"/>
                <w:szCs w:val="28"/>
                <w:lang w:val="en-IN"/>
              </w:rPr>
            </w:pPr>
          </w:p>
          <w:p w14:paraId="3BD6BB11" w14:textId="77777777" w:rsidR="00F87C2D" w:rsidRDefault="00F87C2D" w:rsidP="00BF5889">
            <w:pPr>
              <w:rPr>
                <w:b/>
                <w:bCs/>
                <w:sz w:val="28"/>
                <w:szCs w:val="28"/>
                <w:lang w:val="en-IN"/>
              </w:rPr>
            </w:pPr>
          </w:p>
          <w:p w14:paraId="5D8697F7" w14:textId="08B1A6F0" w:rsidR="00F87C2D" w:rsidRDefault="00F87C2D" w:rsidP="00BF5889">
            <w:pPr>
              <w:rPr>
                <w:b/>
                <w:bCs/>
                <w:sz w:val="28"/>
                <w:szCs w:val="28"/>
                <w:lang w:val="en-IN"/>
              </w:rPr>
            </w:pPr>
            <w:r>
              <w:rPr>
                <w:b/>
                <w:bCs/>
                <w:sz w:val="28"/>
                <w:szCs w:val="28"/>
                <w:lang w:val="en-IN"/>
              </w:rPr>
              <w:t xml:space="preserve"> 12,000</w:t>
            </w:r>
          </w:p>
        </w:tc>
      </w:tr>
    </w:tbl>
    <w:p w14:paraId="4A2D4D19" w14:textId="5D1A40E8" w:rsidR="00A04207" w:rsidRDefault="00F87C2D" w:rsidP="00A04207">
      <w:pPr>
        <w:rPr>
          <w:b/>
          <w:bCs/>
          <w:sz w:val="28"/>
          <w:szCs w:val="28"/>
          <w:lang w:val="en-IN"/>
        </w:rPr>
      </w:pPr>
      <w:r>
        <w:rPr>
          <w:b/>
          <w:bCs/>
          <w:sz w:val="28"/>
          <w:szCs w:val="28"/>
          <w:lang w:val="en-IN"/>
        </w:rPr>
        <w:lastRenderedPageBreak/>
        <w:t>Soln.</w:t>
      </w:r>
    </w:p>
    <w:p w14:paraId="49ED0311" w14:textId="77777777" w:rsidR="00F87C2D" w:rsidRDefault="00F87C2D" w:rsidP="00F87C2D">
      <w:pPr>
        <w:rPr>
          <w:b/>
          <w:bCs/>
          <w:sz w:val="28"/>
          <w:szCs w:val="28"/>
          <w:lang w:val="en-IN"/>
        </w:rPr>
      </w:pPr>
    </w:p>
    <w:p w14:paraId="249B9059" w14:textId="77777777" w:rsidR="00F87C2D" w:rsidRDefault="00F87C2D" w:rsidP="00F87C2D">
      <w:pPr>
        <w:rPr>
          <w:b/>
          <w:bCs/>
          <w:sz w:val="28"/>
          <w:szCs w:val="28"/>
          <w:lang w:val="en-IN"/>
        </w:rPr>
      </w:pPr>
      <w:r>
        <w:rPr>
          <w:b/>
          <w:bCs/>
          <w:sz w:val="28"/>
          <w:szCs w:val="28"/>
          <w:lang w:val="en-IN"/>
        </w:rPr>
        <w:t xml:space="preserve">                            P and L a/c</w:t>
      </w:r>
    </w:p>
    <w:tbl>
      <w:tblPr>
        <w:tblStyle w:val="TableGrid"/>
        <w:tblW w:w="0" w:type="auto"/>
        <w:tblLook w:val="04A0" w:firstRow="1" w:lastRow="0" w:firstColumn="1" w:lastColumn="0" w:noHBand="0" w:noVBand="1"/>
      </w:tblPr>
      <w:tblGrid>
        <w:gridCol w:w="3168"/>
        <w:gridCol w:w="1452"/>
        <w:gridCol w:w="3408"/>
        <w:gridCol w:w="1214"/>
      </w:tblGrid>
      <w:tr w:rsidR="00F87C2D" w14:paraId="532B7976" w14:textId="77777777" w:rsidTr="00BF5889">
        <w:tc>
          <w:tcPr>
            <w:tcW w:w="3168" w:type="dxa"/>
          </w:tcPr>
          <w:p w14:paraId="7EFD72C1" w14:textId="77777777" w:rsidR="00F87C2D" w:rsidRDefault="00F87C2D" w:rsidP="00BF5889">
            <w:pPr>
              <w:rPr>
                <w:b/>
                <w:bCs/>
                <w:sz w:val="28"/>
                <w:szCs w:val="28"/>
                <w:lang w:val="en-IN"/>
              </w:rPr>
            </w:pPr>
          </w:p>
        </w:tc>
        <w:tc>
          <w:tcPr>
            <w:tcW w:w="1452" w:type="dxa"/>
          </w:tcPr>
          <w:p w14:paraId="5C2860CE" w14:textId="77777777" w:rsidR="00F87C2D" w:rsidRDefault="00F87C2D" w:rsidP="00BF5889">
            <w:pPr>
              <w:rPr>
                <w:b/>
                <w:bCs/>
                <w:sz w:val="28"/>
                <w:szCs w:val="28"/>
                <w:lang w:val="en-IN"/>
              </w:rPr>
            </w:pPr>
          </w:p>
        </w:tc>
        <w:tc>
          <w:tcPr>
            <w:tcW w:w="3408" w:type="dxa"/>
          </w:tcPr>
          <w:p w14:paraId="1416A112" w14:textId="77777777" w:rsidR="00F87C2D" w:rsidRDefault="00F87C2D" w:rsidP="00BF5889">
            <w:pPr>
              <w:rPr>
                <w:b/>
                <w:bCs/>
                <w:sz w:val="28"/>
                <w:szCs w:val="28"/>
                <w:lang w:val="en-IN"/>
              </w:rPr>
            </w:pPr>
          </w:p>
        </w:tc>
        <w:tc>
          <w:tcPr>
            <w:tcW w:w="1214" w:type="dxa"/>
          </w:tcPr>
          <w:p w14:paraId="432DE809" w14:textId="77777777" w:rsidR="00F87C2D" w:rsidRDefault="00F87C2D" w:rsidP="00BF5889">
            <w:pPr>
              <w:rPr>
                <w:b/>
                <w:bCs/>
                <w:sz w:val="28"/>
                <w:szCs w:val="28"/>
                <w:lang w:val="en-IN"/>
              </w:rPr>
            </w:pPr>
          </w:p>
        </w:tc>
      </w:tr>
      <w:tr w:rsidR="00F87C2D" w14:paraId="1C6C784A" w14:textId="77777777" w:rsidTr="00BF5889">
        <w:tc>
          <w:tcPr>
            <w:tcW w:w="3168" w:type="dxa"/>
          </w:tcPr>
          <w:p w14:paraId="45DF75B0" w14:textId="11FF5AF0" w:rsidR="00F87C2D" w:rsidRDefault="00F87C2D" w:rsidP="00BF5889">
            <w:pPr>
              <w:rPr>
                <w:b/>
                <w:bCs/>
                <w:sz w:val="28"/>
                <w:szCs w:val="28"/>
                <w:lang w:val="en-IN"/>
              </w:rPr>
            </w:pPr>
            <w:r>
              <w:rPr>
                <w:b/>
                <w:bCs/>
                <w:sz w:val="28"/>
                <w:szCs w:val="28"/>
                <w:lang w:val="en-IN"/>
              </w:rPr>
              <w:t xml:space="preserve">To Interest on Loan </w:t>
            </w:r>
          </w:p>
          <w:p w14:paraId="28B2C844" w14:textId="77777777" w:rsidR="00F87C2D" w:rsidRDefault="00F87C2D" w:rsidP="00BF5889">
            <w:pPr>
              <w:rPr>
                <w:b/>
                <w:bCs/>
                <w:sz w:val="28"/>
                <w:szCs w:val="28"/>
                <w:lang w:val="en-IN"/>
              </w:rPr>
            </w:pPr>
            <w:r>
              <w:rPr>
                <w:b/>
                <w:bCs/>
                <w:sz w:val="28"/>
                <w:szCs w:val="28"/>
                <w:lang w:val="en-IN"/>
              </w:rPr>
              <w:t>(50,000 x 10/100) 1 year</w:t>
            </w:r>
          </w:p>
        </w:tc>
        <w:tc>
          <w:tcPr>
            <w:tcW w:w="1452" w:type="dxa"/>
          </w:tcPr>
          <w:p w14:paraId="6DB99EAF" w14:textId="77777777" w:rsidR="00F87C2D" w:rsidRDefault="00F87C2D" w:rsidP="00BF5889">
            <w:pPr>
              <w:rPr>
                <w:b/>
                <w:bCs/>
                <w:sz w:val="28"/>
                <w:szCs w:val="28"/>
                <w:lang w:val="en-IN"/>
              </w:rPr>
            </w:pPr>
            <w:r>
              <w:rPr>
                <w:b/>
                <w:bCs/>
                <w:sz w:val="28"/>
                <w:szCs w:val="28"/>
                <w:lang w:val="en-IN"/>
              </w:rPr>
              <w:t>5,000</w:t>
            </w:r>
          </w:p>
        </w:tc>
        <w:tc>
          <w:tcPr>
            <w:tcW w:w="3408" w:type="dxa"/>
          </w:tcPr>
          <w:p w14:paraId="05099271" w14:textId="0C5061B0" w:rsidR="00F87C2D" w:rsidRDefault="00F87C2D" w:rsidP="00BF5889">
            <w:pPr>
              <w:rPr>
                <w:b/>
                <w:bCs/>
                <w:sz w:val="28"/>
                <w:szCs w:val="28"/>
                <w:lang w:val="en-IN"/>
              </w:rPr>
            </w:pPr>
            <w:r>
              <w:rPr>
                <w:b/>
                <w:bCs/>
                <w:sz w:val="28"/>
                <w:szCs w:val="28"/>
                <w:lang w:val="en-IN"/>
              </w:rPr>
              <w:t>By Interest on Investment</w:t>
            </w:r>
          </w:p>
          <w:p w14:paraId="02C04EC5" w14:textId="38AC64C8" w:rsidR="00F87C2D" w:rsidRDefault="00F87C2D" w:rsidP="00BF5889">
            <w:pPr>
              <w:rPr>
                <w:b/>
                <w:bCs/>
                <w:sz w:val="28"/>
                <w:szCs w:val="28"/>
                <w:lang w:val="en-IN"/>
              </w:rPr>
            </w:pPr>
            <w:r>
              <w:rPr>
                <w:b/>
                <w:bCs/>
                <w:sz w:val="28"/>
                <w:szCs w:val="28"/>
                <w:lang w:val="en-IN"/>
              </w:rPr>
              <w:t xml:space="preserve">                                 12,000</w:t>
            </w:r>
          </w:p>
          <w:p w14:paraId="5B43BE0F" w14:textId="0EFEA457" w:rsidR="00F87C2D" w:rsidRDefault="00F87C2D" w:rsidP="00BF5889">
            <w:pPr>
              <w:rPr>
                <w:b/>
                <w:bCs/>
                <w:sz w:val="28"/>
                <w:szCs w:val="28"/>
                <w:lang w:val="en-IN"/>
              </w:rPr>
            </w:pPr>
            <w:r>
              <w:rPr>
                <w:b/>
                <w:bCs/>
                <w:sz w:val="28"/>
                <w:szCs w:val="28"/>
                <w:lang w:val="en-IN"/>
              </w:rPr>
              <w:t xml:space="preserve">Add, Accrued           </w:t>
            </w:r>
            <w:r w:rsidRPr="00A841D7">
              <w:rPr>
                <w:b/>
                <w:bCs/>
                <w:sz w:val="28"/>
                <w:szCs w:val="28"/>
                <w:u w:val="single"/>
                <w:lang w:val="en-IN"/>
              </w:rPr>
              <w:t>3,000</w:t>
            </w:r>
          </w:p>
        </w:tc>
        <w:tc>
          <w:tcPr>
            <w:tcW w:w="1214" w:type="dxa"/>
          </w:tcPr>
          <w:p w14:paraId="655AF13B" w14:textId="77777777" w:rsidR="00F87C2D" w:rsidRDefault="00F87C2D" w:rsidP="00BF5889">
            <w:pPr>
              <w:rPr>
                <w:b/>
                <w:bCs/>
                <w:sz w:val="28"/>
                <w:szCs w:val="28"/>
                <w:lang w:val="en-IN"/>
              </w:rPr>
            </w:pPr>
          </w:p>
          <w:p w14:paraId="35C5E4BC" w14:textId="77777777" w:rsidR="00F87C2D" w:rsidRDefault="00F87C2D" w:rsidP="00BF5889">
            <w:pPr>
              <w:rPr>
                <w:b/>
                <w:bCs/>
                <w:sz w:val="28"/>
                <w:szCs w:val="28"/>
                <w:lang w:val="en-IN"/>
              </w:rPr>
            </w:pPr>
          </w:p>
          <w:p w14:paraId="50DF2A74" w14:textId="6CE55A4B" w:rsidR="00F87C2D" w:rsidRDefault="00F87C2D" w:rsidP="00BF5889">
            <w:pPr>
              <w:rPr>
                <w:b/>
                <w:bCs/>
                <w:sz w:val="28"/>
                <w:szCs w:val="28"/>
                <w:lang w:val="en-IN"/>
              </w:rPr>
            </w:pPr>
            <w:r>
              <w:rPr>
                <w:b/>
                <w:bCs/>
                <w:sz w:val="28"/>
                <w:szCs w:val="28"/>
                <w:lang w:val="en-IN"/>
              </w:rPr>
              <w:t>15,000</w:t>
            </w:r>
          </w:p>
        </w:tc>
      </w:tr>
    </w:tbl>
    <w:p w14:paraId="084F61B0" w14:textId="77777777" w:rsidR="00F87C2D" w:rsidRDefault="00F87C2D" w:rsidP="00F87C2D">
      <w:pPr>
        <w:rPr>
          <w:b/>
          <w:bCs/>
          <w:sz w:val="28"/>
          <w:szCs w:val="28"/>
          <w:lang w:val="en-IN"/>
        </w:rPr>
      </w:pPr>
    </w:p>
    <w:p w14:paraId="68635641" w14:textId="77777777" w:rsidR="00F87C2D" w:rsidRDefault="00F87C2D" w:rsidP="00F87C2D">
      <w:pPr>
        <w:rPr>
          <w:b/>
          <w:bCs/>
          <w:sz w:val="28"/>
          <w:szCs w:val="28"/>
          <w:lang w:val="en-IN"/>
        </w:rPr>
      </w:pPr>
      <w:r>
        <w:rPr>
          <w:b/>
          <w:bCs/>
          <w:sz w:val="28"/>
          <w:szCs w:val="28"/>
          <w:lang w:val="en-IN"/>
        </w:rPr>
        <w:t xml:space="preserve">           Balance Sheet</w:t>
      </w:r>
    </w:p>
    <w:p w14:paraId="45F0FA18" w14:textId="77777777" w:rsidR="00F87C2D" w:rsidRDefault="00F87C2D" w:rsidP="00F87C2D">
      <w:pPr>
        <w:rPr>
          <w:b/>
          <w:bCs/>
          <w:sz w:val="28"/>
          <w:szCs w:val="28"/>
          <w:lang w:val="en-IN"/>
        </w:rPr>
      </w:pPr>
      <w:r>
        <w:rPr>
          <w:b/>
          <w:bCs/>
          <w:sz w:val="28"/>
          <w:szCs w:val="28"/>
          <w:lang w:val="en-IN"/>
        </w:rPr>
        <w:t xml:space="preserve">   As at 31</w:t>
      </w:r>
      <w:r w:rsidRPr="009D5654">
        <w:rPr>
          <w:b/>
          <w:bCs/>
          <w:sz w:val="28"/>
          <w:szCs w:val="28"/>
          <w:vertAlign w:val="superscript"/>
          <w:lang w:val="en-IN"/>
        </w:rPr>
        <w:t>st</w:t>
      </w:r>
      <w:r>
        <w:rPr>
          <w:b/>
          <w:bCs/>
          <w:sz w:val="28"/>
          <w:szCs w:val="28"/>
          <w:lang w:val="en-IN"/>
        </w:rPr>
        <w:t xml:space="preserve"> Ashadh 2077</w:t>
      </w:r>
    </w:p>
    <w:tbl>
      <w:tblPr>
        <w:tblStyle w:val="TableGrid"/>
        <w:tblW w:w="0" w:type="auto"/>
        <w:tblLook w:val="04A0" w:firstRow="1" w:lastRow="0" w:firstColumn="1" w:lastColumn="0" w:noHBand="0" w:noVBand="1"/>
      </w:tblPr>
      <w:tblGrid>
        <w:gridCol w:w="3528"/>
        <w:gridCol w:w="1092"/>
        <w:gridCol w:w="3048"/>
        <w:gridCol w:w="1574"/>
      </w:tblGrid>
      <w:tr w:rsidR="00F87C2D" w14:paraId="4E408EA5" w14:textId="77777777" w:rsidTr="00BF5889">
        <w:tc>
          <w:tcPr>
            <w:tcW w:w="3528" w:type="dxa"/>
          </w:tcPr>
          <w:p w14:paraId="48B73592" w14:textId="77777777" w:rsidR="00F87C2D" w:rsidRDefault="00F87C2D" w:rsidP="00BF5889">
            <w:pPr>
              <w:rPr>
                <w:b/>
                <w:bCs/>
                <w:sz w:val="28"/>
                <w:szCs w:val="28"/>
                <w:lang w:val="en-IN"/>
              </w:rPr>
            </w:pPr>
            <w:r>
              <w:rPr>
                <w:b/>
                <w:bCs/>
                <w:sz w:val="28"/>
                <w:szCs w:val="28"/>
                <w:lang w:val="en-IN"/>
              </w:rPr>
              <w:t>Liab.</w:t>
            </w:r>
          </w:p>
        </w:tc>
        <w:tc>
          <w:tcPr>
            <w:tcW w:w="1092" w:type="dxa"/>
          </w:tcPr>
          <w:p w14:paraId="378F0D7D" w14:textId="77777777" w:rsidR="00F87C2D" w:rsidRDefault="00F87C2D" w:rsidP="00BF5889">
            <w:pPr>
              <w:rPr>
                <w:b/>
                <w:bCs/>
                <w:sz w:val="28"/>
                <w:szCs w:val="28"/>
                <w:lang w:val="en-IN"/>
              </w:rPr>
            </w:pPr>
          </w:p>
        </w:tc>
        <w:tc>
          <w:tcPr>
            <w:tcW w:w="3048" w:type="dxa"/>
          </w:tcPr>
          <w:p w14:paraId="06053A06" w14:textId="77777777" w:rsidR="00F87C2D" w:rsidRDefault="00F87C2D" w:rsidP="00BF5889">
            <w:pPr>
              <w:rPr>
                <w:b/>
                <w:bCs/>
                <w:sz w:val="28"/>
                <w:szCs w:val="28"/>
                <w:lang w:val="en-IN"/>
              </w:rPr>
            </w:pPr>
            <w:r>
              <w:rPr>
                <w:b/>
                <w:bCs/>
                <w:sz w:val="28"/>
                <w:szCs w:val="28"/>
                <w:lang w:val="en-IN"/>
              </w:rPr>
              <w:t>Assets</w:t>
            </w:r>
          </w:p>
        </w:tc>
        <w:tc>
          <w:tcPr>
            <w:tcW w:w="1574" w:type="dxa"/>
          </w:tcPr>
          <w:p w14:paraId="118FA1D8" w14:textId="77777777" w:rsidR="00F87C2D" w:rsidRDefault="00F87C2D" w:rsidP="00BF5889">
            <w:pPr>
              <w:rPr>
                <w:b/>
                <w:bCs/>
                <w:sz w:val="28"/>
                <w:szCs w:val="28"/>
                <w:lang w:val="en-IN"/>
              </w:rPr>
            </w:pPr>
          </w:p>
        </w:tc>
      </w:tr>
      <w:tr w:rsidR="00F87C2D" w14:paraId="4342301F" w14:textId="77777777" w:rsidTr="00BF5889">
        <w:tc>
          <w:tcPr>
            <w:tcW w:w="3528" w:type="dxa"/>
          </w:tcPr>
          <w:p w14:paraId="1DAD2C1B" w14:textId="77777777" w:rsidR="00F87C2D" w:rsidRDefault="00F87C2D" w:rsidP="00BF5889">
            <w:pPr>
              <w:rPr>
                <w:b/>
                <w:bCs/>
                <w:sz w:val="28"/>
                <w:szCs w:val="28"/>
                <w:lang w:val="en-IN"/>
              </w:rPr>
            </w:pPr>
            <w:r>
              <w:rPr>
                <w:b/>
                <w:bCs/>
                <w:sz w:val="28"/>
                <w:szCs w:val="28"/>
                <w:lang w:val="en-IN"/>
              </w:rPr>
              <w:t>10% Loan (Debenture/ Bank Loan)</w:t>
            </w:r>
          </w:p>
          <w:p w14:paraId="1781CB52" w14:textId="77777777" w:rsidR="00F87C2D" w:rsidRDefault="00F87C2D" w:rsidP="00BF5889">
            <w:pPr>
              <w:rPr>
                <w:b/>
                <w:bCs/>
                <w:sz w:val="28"/>
                <w:szCs w:val="28"/>
                <w:lang w:val="en-IN"/>
              </w:rPr>
            </w:pPr>
          </w:p>
          <w:p w14:paraId="6961D583" w14:textId="7725CE26" w:rsidR="00F87C2D" w:rsidRDefault="00F87C2D" w:rsidP="00BF5889">
            <w:pPr>
              <w:rPr>
                <w:b/>
                <w:bCs/>
                <w:sz w:val="28"/>
                <w:szCs w:val="28"/>
                <w:lang w:val="en-IN"/>
              </w:rPr>
            </w:pPr>
          </w:p>
          <w:p w14:paraId="694902CA" w14:textId="77777777" w:rsidR="00F87C2D" w:rsidRDefault="00F87C2D" w:rsidP="00BF5889">
            <w:pPr>
              <w:rPr>
                <w:b/>
                <w:bCs/>
                <w:sz w:val="28"/>
                <w:szCs w:val="28"/>
                <w:lang w:val="en-IN"/>
              </w:rPr>
            </w:pPr>
          </w:p>
        </w:tc>
        <w:tc>
          <w:tcPr>
            <w:tcW w:w="1092" w:type="dxa"/>
          </w:tcPr>
          <w:p w14:paraId="30FCF76B" w14:textId="77777777" w:rsidR="00F87C2D" w:rsidRDefault="00F87C2D" w:rsidP="00BF5889">
            <w:pPr>
              <w:rPr>
                <w:b/>
                <w:bCs/>
                <w:sz w:val="28"/>
                <w:szCs w:val="28"/>
                <w:lang w:val="en-IN"/>
              </w:rPr>
            </w:pPr>
            <w:r>
              <w:rPr>
                <w:b/>
                <w:bCs/>
                <w:sz w:val="28"/>
                <w:szCs w:val="28"/>
                <w:lang w:val="en-IN"/>
              </w:rPr>
              <w:t>50,000</w:t>
            </w:r>
          </w:p>
          <w:p w14:paraId="73AC9D42" w14:textId="77777777" w:rsidR="00F87C2D" w:rsidRDefault="00F87C2D" w:rsidP="00BF5889">
            <w:pPr>
              <w:rPr>
                <w:b/>
                <w:bCs/>
                <w:sz w:val="28"/>
                <w:szCs w:val="28"/>
                <w:lang w:val="en-IN"/>
              </w:rPr>
            </w:pPr>
          </w:p>
          <w:p w14:paraId="4019E191" w14:textId="77777777" w:rsidR="00F87C2D" w:rsidRDefault="00F87C2D" w:rsidP="00BF5889">
            <w:pPr>
              <w:rPr>
                <w:b/>
                <w:bCs/>
                <w:sz w:val="28"/>
                <w:szCs w:val="28"/>
                <w:lang w:val="en-IN"/>
              </w:rPr>
            </w:pPr>
          </w:p>
          <w:p w14:paraId="3BEF436E" w14:textId="006270EF" w:rsidR="00F87C2D" w:rsidRDefault="00F87C2D" w:rsidP="00BF5889">
            <w:pPr>
              <w:rPr>
                <w:b/>
                <w:bCs/>
                <w:sz w:val="28"/>
                <w:szCs w:val="28"/>
                <w:lang w:val="en-IN"/>
              </w:rPr>
            </w:pPr>
            <w:r>
              <w:rPr>
                <w:b/>
                <w:bCs/>
                <w:sz w:val="28"/>
                <w:szCs w:val="28"/>
                <w:lang w:val="en-IN"/>
              </w:rPr>
              <w:t xml:space="preserve">  </w:t>
            </w:r>
          </w:p>
        </w:tc>
        <w:tc>
          <w:tcPr>
            <w:tcW w:w="3048" w:type="dxa"/>
          </w:tcPr>
          <w:p w14:paraId="64FA9EF0" w14:textId="77777777" w:rsidR="00F87C2D" w:rsidRDefault="00F87C2D" w:rsidP="00BF5889">
            <w:pPr>
              <w:rPr>
                <w:b/>
                <w:bCs/>
                <w:sz w:val="28"/>
                <w:szCs w:val="28"/>
                <w:lang w:val="en-IN"/>
              </w:rPr>
            </w:pPr>
            <w:r>
              <w:rPr>
                <w:b/>
                <w:bCs/>
                <w:sz w:val="28"/>
                <w:szCs w:val="28"/>
                <w:lang w:val="en-IN"/>
              </w:rPr>
              <w:t>20% Investment (on  31 Asoj 2076)</w:t>
            </w:r>
          </w:p>
          <w:p w14:paraId="7DB03E11" w14:textId="77777777" w:rsidR="00F87C2D" w:rsidRDefault="00F87C2D" w:rsidP="00BF5889">
            <w:pPr>
              <w:rPr>
                <w:sz w:val="28"/>
                <w:szCs w:val="28"/>
                <w:lang w:val="en-IN"/>
              </w:rPr>
            </w:pPr>
          </w:p>
          <w:p w14:paraId="6D4A0D0E" w14:textId="77777777" w:rsidR="00F87C2D" w:rsidRPr="009D5654" w:rsidRDefault="00F87C2D" w:rsidP="00BF5889">
            <w:pPr>
              <w:rPr>
                <w:sz w:val="28"/>
                <w:szCs w:val="28"/>
                <w:lang w:val="en-IN"/>
              </w:rPr>
            </w:pPr>
            <w:r>
              <w:rPr>
                <w:b/>
                <w:bCs/>
                <w:sz w:val="28"/>
                <w:szCs w:val="28"/>
                <w:lang w:val="en-IN"/>
              </w:rPr>
              <w:t xml:space="preserve"> O/S  (Accrued)Interest on Investment</w:t>
            </w:r>
          </w:p>
        </w:tc>
        <w:tc>
          <w:tcPr>
            <w:tcW w:w="1574" w:type="dxa"/>
          </w:tcPr>
          <w:p w14:paraId="4CE3CE18" w14:textId="77777777" w:rsidR="00F87C2D" w:rsidRDefault="00F87C2D" w:rsidP="00BF5889">
            <w:pPr>
              <w:rPr>
                <w:b/>
                <w:bCs/>
                <w:sz w:val="28"/>
                <w:szCs w:val="28"/>
                <w:lang w:val="en-IN"/>
              </w:rPr>
            </w:pPr>
            <w:r>
              <w:rPr>
                <w:b/>
                <w:bCs/>
                <w:sz w:val="28"/>
                <w:szCs w:val="28"/>
                <w:lang w:val="en-IN"/>
              </w:rPr>
              <w:t>1,00,000</w:t>
            </w:r>
          </w:p>
          <w:p w14:paraId="5A6639DF" w14:textId="77777777" w:rsidR="00F87C2D" w:rsidRDefault="00F87C2D" w:rsidP="00BF5889">
            <w:pPr>
              <w:rPr>
                <w:b/>
                <w:bCs/>
                <w:sz w:val="28"/>
                <w:szCs w:val="28"/>
                <w:lang w:val="en-IN"/>
              </w:rPr>
            </w:pPr>
          </w:p>
          <w:p w14:paraId="1EC700F9" w14:textId="77777777" w:rsidR="00F87C2D" w:rsidRDefault="00F87C2D" w:rsidP="00BF5889">
            <w:pPr>
              <w:rPr>
                <w:b/>
                <w:bCs/>
                <w:sz w:val="28"/>
                <w:szCs w:val="28"/>
                <w:lang w:val="en-IN"/>
              </w:rPr>
            </w:pPr>
          </w:p>
          <w:p w14:paraId="537D0595" w14:textId="77777777" w:rsidR="00F87C2D" w:rsidRDefault="00F87C2D" w:rsidP="00BF5889">
            <w:pPr>
              <w:rPr>
                <w:b/>
                <w:bCs/>
                <w:sz w:val="28"/>
                <w:szCs w:val="28"/>
                <w:lang w:val="en-IN"/>
              </w:rPr>
            </w:pPr>
          </w:p>
          <w:p w14:paraId="7E4BF6A6" w14:textId="7A776D76" w:rsidR="00F87C2D" w:rsidRDefault="00F87C2D" w:rsidP="00BF5889">
            <w:pPr>
              <w:rPr>
                <w:b/>
                <w:bCs/>
                <w:sz w:val="28"/>
                <w:szCs w:val="28"/>
                <w:lang w:val="en-IN"/>
              </w:rPr>
            </w:pPr>
            <w:r>
              <w:rPr>
                <w:b/>
                <w:bCs/>
                <w:sz w:val="28"/>
                <w:szCs w:val="28"/>
                <w:lang w:val="en-IN"/>
              </w:rPr>
              <w:t xml:space="preserve">  </w:t>
            </w:r>
            <w:r w:rsidR="0044664A">
              <w:rPr>
                <w:b/>
                <w:bCs/>
                <w:sz w:val="28"/>
                <w:szCs w:val="28"/>
                <w:lang w:val="en-IN"/>
              </w:rPr>
              <w:t>3</w:t>
            </w:r>
            <w:r>
              <w:rPr>
                <w:b/>
                <w:bCs/>
                <w:sz w:val="28"/>
                <w:szCs w:val="28"/>
                <w:lang w:val="en-IN"/>
              </w:rPr>
              <w:t>,000</w:t>
            </w:r>
          </w:p>
        </w:tc>
      </w:tr>
    </w:tbl>
    <w:p w14:paraId="5338ED1B" w14:textId="77777777" w:rsidR="00F87C2D" w:rsidRDefault="00F87C2D" w:rsidP="00A04207">
      <w:pPr>
        <w:rPr>
          <w:b/>
          <w:bCs/>
          <w:sz w:val="28"/>
          <w:szCs w:val="28"/>
          <w:lang w:val="en-IN"/>
        </w:rPr>
      </w:pPr>
    </w:p>
    <w:p w14:paraId="7D6ADB3C" w14:textId="77777777" w:rsidR="00A04207" w:rsidRDefault="00A04207" w:rsidP="00D319F7">
      <w:pPr>
        <w:rPr>
          <w:b/>
          <w:bCs/>
          <w:sz w:val="28"/>
          <w:szCs w:val="28"/>
          <w:lang w:val="en-IN"/>
        </w:rPr>
      </w:pPr>
    </w:p>
    <w:p w14:paraId="6C6F1B98" w14:textId="77777777" w:rsidR="00A04207" w:rsidRDefault="00A04207" w:rsidP="00D319F7">
      <w:pPr>
        <w:rPr>
          <w:b/>
          <w:bCs/>
          <w:sz w:val="28"/>
          <w:szCs w:val="28"/>
          <w:lang w:val="en-IN"/>
        </w:rPr>
      </w:pPr>
    </w:p>
    <w:p w14:paraId="3847F6A7" w14:textId="77777777" w:rsidR="00A04207" w:rsidRDefault="00A04207" w:rsidP="00D319F7">
      <w:pPr>
        <w:rPr>
          <w:b/>
          <w:bCs/>
          <w:sz w:val="28"/>
          <w:szCs w:val="28"/>
          <w:lang w:val="en-IN"/>
        </w:rPr>
      </w:pPr>
    </w:p>
    <w:p w14:paraId="2AB378B4" w14:textId="77777777" w:rsidR="00A04207" w:rsidRDefault="00A04207" w:rsidP="00D319F7">
      <w:pPr>
        <w:rPr>
          <w:b/>
          <w:bCs/>
          <w:sz w:val="28"/>
          <w:szCs w:val="28"/>
          <w:lang w:val="en-IN"/>
        </w:rPr>
      </w:pPr>
    </w:p>
    <w:p w14:paraId="108CAFF3" w14:textId="77777777" w:rsidR="00D319F7" w:rsidRDefault="00D319F7" w:rsidP="00D319F7">
      <w:pPr>
        <w:rPr>
          <w:b/>
          <w:bCs/>
          <w:sz w:val="28"/>
          <w:szCs w:val="28"/>
          <w:lang w:val="en-IN"/>
        </w:rPr>
      </w:pPr>
    </w:p>
    <w:p w14:paraId="40CED015" w14:textId="6C78CF50" w:rsidR="00D319F7" w:rsidRDefault="00D319F7" w:rsidP="00D319F7">
      <w:pPr>
        <w:rPr>
          <w:b/>
          <w:bCs/>
          <w:sz w:val="28"/>
          <w:szCs w:val="28"/>
          <w:lang w:val="en-IN"/>
        </w:rPr>
      </w:pPr>
    </w:p>
    <w:p w14:paraId="345FE58E" w14:textId="77777777" w:rsidR="00D319F7" w:rsidRDefault="00D319F7" w:rsidP="00D319F7">
      <w:pPr>
        <w:rPr>
          <w:b/>
          <w:bCs/>
          <w:sz w:val="28"/>
          <w:szCs w:val="28"/>
          <w:lang w:val="en-IN"/>
        </w:rPr>
      </w:pPr>
    </w:p>
    <w:p w14:paraId="3B8ACE70" w14:textId="77777777" w:rsidR="00D97AB3" w:rsidRDefault="00D97AB3" w:rsidP="00D97AB3">
      <w:pPr>
        <w:tabs>
          <w:tab w:val="left" w:pos="4680"/>
        </w:tabs>
      </w:pPr>
    </w:p>
    <w:p w14:paraId="2B888B13" w14:textId="77777777" w:rsidR="00D97AB3" w:rsidRDefault="00D97AB3" w:rsidP="00C955F9">
      <w:pPr>
        <w:rPr>
          <w:sz w:val="28"/>
          <w:szCs w:val="28"/>
          <w:lang w:val="en-IN"/>
        </w:rPr>
      </w:pPr>
    </w:p>
    <w:p w14:paraId="116CF9CA" w14:textId="77777777" w:rsidR="00CD3CF5" w:rsidRDefault="00CD3CF5" w:rsidP="00C955F9">
      <w:pPr>
        <w:rPr>
          <w:sz w:val="28"/>
          <w:szCs w:val="28"/>
          <w:lang w:val="en-IN"/>
        </w:rPr>
      </w:pPr>
    </w:p>
    <w:p w14:paraId="797BAD42" w14:textId="77777777" w:rsidR="005F4E6D" w:rsidRDefault="00464D89" w:rsidP="005F4E6D">
      <w:r>
        <w:rPr>
          <w:sz w:val="28"/>
          <w:szCs w:val="28"/>
          <w:lang w:val="en-IN"/>
        </w:rPr>
        <w:t xml:space="preserve">                          </w:t>
      </w:r>
      <w:r w:rsidR="005F4E6D">
        <w:t>Page no. 19.65</w:t>
      </w:r>
    </w:p>
    <w:p w14:paraId="18B2AF3F" w14:textId="57F28A51" w:rsidR="005F4E6D" w:rsidRPr="00F34964" w:rsidRDefault="005F4E6D" w:rsidP="005F4E6D">
      <w:pPr>
        <w:rPr>
          <w:b/>
          <w:bCs/>
        </w:rPr>
      </w:pPr>
      <w:r w:rsidRPr="00F34964">
        <w:rPr>
          <w:b/>
          <w:bCs/>
        </w:rPr>
        <w:lastRenderedPageBreak/>
        <w:t xml:space="preserve">3 </w:t>
      </w:r>
      <w:r w:rsidR="00F34964" w:rsidRPr="00F34964">
        <w:rPr>
          <w:b/>
          <w:bCs/>
        </w:rPr>
        <w:t>.</w:t>
      </w:r>
      <w:r w:rsidRPr="00F34964">
        <w:rPr>
          <w:b/>
          <w:bCs/>
        </w:rPr>
        <w:t xml:space="preserve"> Following trial balance has been extracted from the books of prasad on 31st march,2019</w:t>
      </w:r>
    </w:p>
    <w:p w14:paraId="19F9B784" w14:textId="77777777" w:rsidR="005F4E6D" w:rsidRDefault="005F4E6D" w:rsidP="005F4E6D"/>
    <w:p w14:paraId="1C01FC33" w14:textId="77777777" w:rsidR="005F4E6D" w:rsidRDefault="005F4E6D" w:rsidP="005F4E6D"/>
    <w:p w14:paraId="133501AE" w14:textId="77777777" w:rsidR="005F4E6D" w:rsidRDefault="005F4E6D" w:rsidP="005F4E6D"/>
    <w:p w14:paraId="738E18D2" w14:textId="77777777" w:rsidR="005F4E6D" w:rsidRDefault="005F4E6D" w:rsidP="005F4E6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1630"/>
        <w:gridCol w:w="2340"/>
        <w:gridCol w:w="2340"/>
      </w:tblGrid>
      <w:tr w:rsidR="005F4E6D" w14:paraId="2D9309F7" w14:textId="77777777" w:rsidTr="00592459">
        <w:tc>
          <w:tcPr>
            <w:tcW w:w="3050" w:type="dxa"/>
            <w:shd w:val="clear" w:color="auto" w:fill="auto"/>
            <w:tcMar>
              <w:top w:w="100" w:type="dxa"/>
              <w:left w:w="100" w:type="dxa"/>
              <w:bottom w:w="100" w:type="dxa"/>
              <w:right w:w="100" w:type="dxa"/>
            </w:tcMar>
          </w:tcPr>
          <w:p w14:paraId="2D5B1B5D" w14:textId="0D2FAAD4" w:rsidR="005F4E6D" w:rsidRDefault="00BF5889" w:rsidP="00592459">
            <w:pPr>
              <w:widowControl w:val="0"/>
              <w:pBdr>
                <w:top w:val="nil"/>
                <w:left w:val="nil"/>
                <w:bottom w:val="nil"/>
                <w:right w:val="nil"/>
                <w:between w:val="nil"/>
              </w:pBdr>
              <w:spacing w:line="240" w:lineRule="auto"/>
            </w:pPr>
            <w:r>
              <w:rPr>
                <w:noProof/>
              </w:rPr>
              <w:pict w14:anchorId="68C5F407">
                <v:line id="Straight Connector 1" o:spid="_x0000_s1027"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5pt,11.25pt" to="4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" strokecolor="#4f81bd [3204]" strokeweight="2pt">
                  <v:shadow on="t" color="black" opacity="24903f" origin=",.5" offset="0,.55556mm"/>
                </v:line>
              </w:pict>
            </w:r>
            <w:r w:rsidR="005F4E6D">
              <w:t>Particular</w:t>
            </w:r>
          </w:p>
          <w:p w14:paraId="1B3587FE" w14:textId="77777777" w:rsidR="005F4E6D" w:rsidRDefault="005F4E6D" w:rsidP="00592459">
            <w:pPr>
              <w:widowControl w:val="0"/>
              <w:pBdr>
                <w:top w:val="nil"/>
                <w:left w:val="nil"/>
                <w:bottom w:val="nil"/>
                <w:right w:val="nil"/>
                <w:between w:val="nil"/>
              </w:pBdr>
              <w:spacing w:line="240" w:lineRule="auto"/>
            </w:pPr>
            <w:r>
              <w:t>Machinery</w:t>
            </w:r>
          </w:p>
          <w:p w14:paraId="6FAEE081" w14:textId="77777777" w:rsidR="005F4E6D" w:rsidRDefault="005F4E6D" w:rsidP="00592459">
            <w:pPr>
              <w:widowControl w:val="0"/>
              <w:pBdr>
                <w:top w:val="nil"/>
                <w:left w:val="nil"/>
                <w:bottom w:val="nil"/>
                <w:right w:val="nil"/>
                <w:between w:val="nil"/>
              </w:pBdr>
              <w:spacing w:line="240" w:lineRule="auto"/>
            </w:pPr>
            <w:r>
              <w:t>Cash at bank</w:t>
            </w:r>
          </w:p>
          <w:p w14:paraId="22E7AEC6" w14:textId="77777777" w:rsidR="005F4E6D" w:rsidRDefault="005F4E6D" w:rsidP="00592459">
            <w:pPr>
              <w:widowControl w:val="0"/>
              <w:pBdr>
                <w:top w:val="nil"/>
                <w:left w:val="nil"/>
                <w:bottom w:val="nil"/>
                <w:right w:val="nil"/>
                <w:between w:val="nil"/>
              </w:pBdr>
              <w:spacing w:line="240" w:lineRule="auto"/>
            </w:pPr>
            <w:r>
              <w:t>Cash in hand</w:t>
            </w:r>
          </w:p>
          <w:p w14:paraId="2D28A9CA" w14:textId="77777777" w:rsidR="005F4E6D" w:rsidRDefault="005F4E6D" w:rsidP="00592459">
            <w:pPr>
              <w:widowControl w:val="0"/>
              <w:pBdr>
                <w:top w:val="nil"/>
                <w:left w:val="nil"/>
                <w:bottom w:val="nil"/>
                <w:right w:val="nil"/>
                <w:between w:val="nil"/>
              </w:pBdr>
              <w:spacing w:line="240" w:lineRule="auto"/>
            </w:pPr>
            <w:r>
              <w:t>Wages</w:t>
            </w:r>
          </w:p>
          <w:p w14:paraId="0C066548" w14:textId="77777777" w:rsidR="005F4E6D" w:rsidRDefault="005F4E6D" w:rsidP="00592459">
            <w:pPr>
              <w:widowControl w:val="0"/>
              <w:pBdr>
                <w:top w:val="nil"/>
                <w:left w:val="nil"/>
                <w:bottom w:val="nil"/>
                <w:right w:val="nil"/>
                <w:between w:val="nil"/>
              </w:pBdr>
              <w:spacing w:line="240" w:lineRule="auto"/>
            </w:pPr>
            <w:r>
              <w:t>Purchases</w:t>
            </w:r>
          </w:p>
          <w:p w14:paraId="6C6825CA" w14:textId="77777777" w:rsidR="005F4E6D" w:rsidRDefault="005F4E6D" w:rsidP="00592459">
            <w:pPr>
              <w:widowControl w:val="0"/>
              <w:pBdr>
                <w:top w:val="nil"/>
                <w:left w:val="nil"/>
                <w:bottom w:val="nil"/>
                <w:right w:val="nil"/>
                <w:between w:val="nil"/>
              </w:pBdr>
              <w:spacing w:line="240" w:lineRule="auto"/>
            </w:pPr>
            <w:r>
              <w:t>Stock on 1st April,2018</w:t>
            </w:r>
          </w:p>
          <w:p w14:paraId="727E9DC8" w14:textId="77777777" w:rsidR="005F4E6D" w:rsidRDefault="005F4E6D" w:rsidP="00592459">
            <w:pPr>
              <w:widowControl w:val="0"/>
              <w:pBdr>
                <w:top w:val="nil"/>
                <w:left w:val="nil"/>
                <w:bottom w:val="nil"/>
                <w:right w:val="nil"/>
                <w:between w:val="nil"/>
              </w:pBdr>
              <w:spacing w:line="240" w:lineRule="auto"/>
            </w:pPr>
            <w:r>
              <w:t>Sundry debtors</w:t>
            </w:r>
          </w:p>
          <w:p w14:paraId="7E77F4F8" w14:textId="77777777" w:rsidR="005F4E6D" w:rsidRDefault="005F4E6D" w:rsidP="00592459">
            <w:pPr>
              <w:widowControl w:val="0"/>
              <w:pBdr>
                <w:top w:val="nil"/>
                <w:left w:val="nil"/>
                <w:bottom w:val="nil"/>
                <w:right w:val="nil"/>
                <w:between w:val="nil"/>
              </w:pBdr>
              <w:spacing w:line="240" w:lineRule="auto"/>
            </w:pPr>
            <w:r>
              <w:t>Bills receivable</w:t>
            </w:r>
          </w:p>
          <w:p w14:paraId="5AFDBCE9" w14:textId="77777777" w:rsidR="005F4E6D" w:rsidRDefault="005F4E6D" w:rsidP="00592459">
            <w:pPr>
              <w:widowControl w:val="0"/>
              <w:pBdr>
                <w:top w:val="nil"/>
                <w:left w:val="nil"/>
                <w:bottom w:val="nil"/>
                <w:right w:val="nil"/>
                <w:between w:val="nil"/>
              </w:pBdr>
              <w:spacing w:line="240" w:lineRule="auto"/>
            </w:pPr>
            <w:r>
              <w:t>Rent</w:t>
            </w:r>
          </w:p>
          <w:p w14:paraId="5345295C" w14:textId="77777777" w:rsidR="005F4E6D" w:rsidRDefault="005F4E6D" w:rsidP="00592459">
            <w:pPr>
              <w:widowControl w:val="0"/>
              <w:pBdr>
                <w:top w:val="nil"/>
                <w:left w:val="nil"/>
                <w:bottom w:val="nil"/>
                <w:right w:val="nil"/>
                <w:between w:val="nil"/>
              </w:pBdr>
              <w:spacing w:line="240" w:lineRule="auto"/>
            </w:pPr>
            <w:r>
              <w:t>Commission</w:t>
            </w:r>
          </w:p>
          <w:p w14:paraId="1F508BC9" w14:textId="77777777" w:rsidR="005F4E6D" w:rsidRDefault="005F4E6D" w:rsidP="00592459">
            <w:pPr>
              <w:widowControl w:val="0"/>
              <w:pBdr>
                <w:top w:val="nil"/>
                <w:left w:val="nil"/>
                <w:bottom w:val="nil"/>
                <w:right w:val="nil"/>
                <w:between w:val="nil"/>
              </w:pBdr>
              <w:spacing w:line="240" w:lineRule="auto"/>
            </w:pPr>
            <w:r>
              <w:t>General expenses</w:t>
            </w:r>
          </w:p>
          <w:p w14:paraId="700F5DEE" w14:textId="01F7BA7C" w:rsidR="005F4E6D" w:rsidRDefault="00BF5889" w:rsidP="00592459">
            <w:pPr>
              <w:widowControl w:val="0"/>
              <w:pBdr>
                <w:top w:val="nil"/>
                <w:left w:val="nil"/>
                <w:bottom w:val="nil"/>
                <w:right w:val="nil"/>
                <w:between w:val="nil"/>
              </w:pBdr>
              <w:spacing w:line="240" w:lineRule="auto"/>
            </w:pPr>
            <w:r>
              <w:rPr>
                <w:noProof/>
              </w:rPr>
              <w:pict w14:anchorId="49E21977">
                <v:lin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75pt,11.8pt" to="46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" strokecolor="#4f81bd [3204]" strokeweight="2pt">
                  <v:shadow on="t" color="black" opacity="24903f" origin=",.5" offset="0,.55556mm"/>
                </v:line>
              </w:pict>
            </w:r>
            <w:r w:rsidR="005F4E6D">
              <w:t>Salaries</w:t>
            </w:r>
          </w:p>
          <w:p w14:paraId="18937158" w14:textId="77777777" w:rsidR="005F4E6D" w:rsidRDefault="005F4E6D" w:rsidP="00592459">
            <w:pPr>
              <w:widowControl w:val="0"/>
              <w:pBdr>
                <w:top w:val="nil"/>
                <w:left w:val="nil"/>
                <w:bottom w:val="nil"/>
                <w:right w:val="nil"/>
                <w:between w:val="nil"/>
              </w:pBdr>
              <w:spacing w:line="240" w:lineRule="auto"/>
            </w:pPr>
            <w:r>
              <w:t xml:space="preserve"> total</w:t>
            </w:r>
          </w:p>
        </w:tc>
        <w:tc>
          <w:tcPr>
            <w:tcW w:w="1630" w:type="dxa"/>
            <w:shd w:val="clear" w:color="auto" w:fill="auto"/>
            <w:tcMar>
              <w:top w:w="100" w:type="dxa"/>
              <w:left w:w="100" w:type="dxa"/>
              <w:bottom w:w="100" w:type="dxa"/>
              <w:right w:w="100" w:type="dxa"/>
            </w:tcMar>
          </w:tcPr>
          <w:p w14:paraId="6B6FF670" w14:textId="77777777" w:rsidR="005F4E6D" w:rsidRDefault="005F4E6D" w:rsidP="00592459">
            <w:pPr>
              <w:widowControl w:val="0"/>
              <w:pBdr>
                <w:top w:val="nil"/>
                <w:left w:val="nil"/>
                <w:bottom w:val="nil"/>
                <w:right w:val="nil"/>
                <w:between w:val="nil"/>
              </w:pBdr>
              <w:spacing w:line="240" w:lineRule="auto"/>
            </w:pPr>
            <w:r>
              <w:t>Dr</w:t>
            </w:r>
          </w:p>
          <w:p w14:paraId="414E0CBD" w14:textId="77777777" w:rsidR="005F4E6D" w:rsidRDefault="005F4E6D" w:rsidP="00592459">
            <w:pPr>
              <w:widowControl w:val="0"/>
              <w:pBdr>
                <w:top w:val="nil"/>
                <w:left w:val="nil"/>
                <w:bottom w:val="nil"/>
                <w:right w:val="nil"/>
                <w:between w:val="nil"/>
              </w:pBdr>
              <w:spacing w:line="240" w:lineRule="auto"/>
            </w:pPr>
            <w:r>
              <w:t>4,00,000</w:t>
            </w:r>
          </w:p>
          <w:p w14:paraId="6A4B97C8" w14:textId="77777777" w:rsidR="005F4E6D" w:rsidRDefault="005F4E6D" w:rsidP="00592459">
            <w:pPr>
              <w:widowControl w:val="0"/>
              <w:pBdr>
                <w:top w:val="nil"/>
                <w:left w:val="nil"/>
                <w:bottom w:val="nil"/>
                <w:right w:val="nil"/>
                <w:between w:val="nil"/>
              </w:pBdr>
              <w:spacing w:line="240" w:lineRule="auto"/>
            </w:pPr>
            <w:r>
              <w:t>1,00,000</w:t>
            </w:r>
          </w:p>
          <w:p w14:paraId="710ACDC9" w14:textId="77777777" w:rsidR="005F4E6D" w:rsidRDefault="005F4E6D" w:rsidP="00592459">
            <w:pPr>
              <w:widowControl w:val="0"/>
              <w:pBdr>
                <w:top w:val="nil"/>
                <w:left w:val="nil"/>
                <w:bottom w:val="nil"/>
                <w:right w:val="nil"/>
                <w:between w:val="nil"/>
              </w:pBdr>
              <w:spacing w:line="240" w:lineRule="auto"/>
            </w:pPr>
            <w:r>
              <w:t>50,000</w:t>
            </w:r>
          </w:p>
          <w:p w14:paraId="46859B12" w14:textId="77777777" w:rsidR="005F4E6D" w:rsidRDefault="005F4E6D" w:rsidP="00592459">
            <w:pPr>
              <w:widowControl w:val="0"/>
              <w:pBdr>
                <w:top w:val="nil"/>
                <w:left w:val="nil"/>
                <w:bottom w:val="nil"/>
                <w:right w:val="nil"/>
                <w:between w:val="nil"/>
              </w:pBdr>
              <w:spacing w:line="240" w:lineRule="auto"/>
            </w:pPr>
            <w:r>
              <w:t>1,00,000</w:t>
            </w:r>
          </w:p>
          <w:p w14:paraId="0E9ACF8B" w14:textId="77777777" w:rsidR="005F4E6D" w:rsidRDefault="005F4E6D" w:rsidP="00592459">
            <w:pPr>
              <w:widowControl w:val="0"/>
              <w:pBdr>
                <w:top w:val="nil"/>
                <w:left w:val="nil"/>
                <w:bottom w:val="nil"/>
                <w:right w:val="nil"/>
                <w:between w:val="nil"/>
              </w:pBdr>
              <w:spacing w:line="240" w:lineRule="auto"/>
            </w:pPr>
            <w:r>
              <w:t>8,00,000</w:t>
            </w:r>
          </w:p>
          <w:p w14:paraId="6418BE57" w14:textId="77777777" w:rsidR="005F4E6D" w:rsidRDefault="005F4E6D" w:rsidP="00592459">
            <w:pPr>
              <w:widowControl w:val="0"/>
              <w:pBdr>
                <w:top w:val="nil"/>
                <w:left w:val="nil"/>
                <w:bottom w:val="nil"/>
                <w:right w:val="nil"/>
                <w:between w:val="nil"/>
              </w:pBdr>
              <w:spacing w:line="240" w:lineRule="auto"/>
            </w:pPr>
            <w:r>
              <w:t>6,00,000</w:t>
            </w:r>
          </w:p>
          <w:p w14:paraId="244B0E50" w14:textId="77777777" w:rsidR="005F4E6D" w:rsidRDefault="005F4E6D" w:rsidP="00592459">
            <w:pPr>
              <w:widowControl w:val="0"/>
              <w:pBdr>
                <w:top w:val="nil"/>
                <w:left w:val="nil"/>
                <w:bottom w:val="nil"/>
                <w:right w:val="nil"/>
                <w:between w:val="nil"/>
              </w:pBdr>
              <w:spacing w:line="240" w:lineRule="auto"/>
            </w:pPr>
            <w:r>
              <w:t>4,40,000</w:t>
            </w:r>
          </w:p>
          <w:p w14:paraId="6E70CC74" w14:textId="77777777" w:rsidR="005F4E6D" w:rsidRDefault="005F4E6D" w:rsidP="00592459">
            <w:pPr>
              <w:widowControl w:val="0"/>
              <w:pBdr>
                <w:top w:val="nil"/>
                <w:left w:val="nil"/>
                <w:bottom w:val="nil"/>
                <w:right w:val="nil"/>
                <w:between w:val="nil"/>
              </w:pBdr>
              <w:spacing w:line="240" w:lineRule="auto"/>
            </w:pPr>
            <w:r>
              <w:t>2,90,000</w:t>
            </w:r>
          </w:p>
          <w:p w14:paraId="78608396" w14:textId="77777777" w:rsidR="005F4E6D" w:rsidRDefault="005F4E6D" w:rsidP="00592459">
            <w:pPr>
              <w:widowControl w:val="0"/>
              <w:pBdr>
                <w:top w:val="nil"/>
                <w:left w:val="nil"/>
                <w:bottom w:val="nil"/>
                <w:right w:val="nil"/>
                <w:between w:val="nil"/>
              </w:pBdr>
              <w:spacing w:line="240" w:lineRule="auto"/>
            </w:pPr>
            <w:r>
              <w:t>45,000</w:t>
            </w:r>
          </w:p>
          <w:p w14:paraId="29A4FEAA" w14:textId="77777777" w:rsidR="005F4E6D" w:rsidRDefault="005F4E6D" w:rsidP="00592459">
            <w:pPr>
              <w:widowControl w:val="0"/>
              <w:pBdr>
                <w:top w:val="nil"/>
                <w:left w:val="nil"/>
                <w:bottom w:val="nil"/>
                <w:right w:val="nil"/>
                <w:between w:val="nil"/>
              </w:pBdr>
              <w:spacing w:line="240" w:lineRule="auto"/>
            </w:pPr>
            <w:r>
              <w:t>25,000</w:t>
            </w:r>
          </w:p>
          <w:p w14:paraId="39CA8C43" w14:textId="77777777" w:rsidR="005F4E6D" w:rsidRDefault="005F4E6D" w:rsidP="00592459">
            <w:pPr>
              <w:widowControl w:val="0"/>
              <w:pBdr>
                <w:top w:val="nil"/>
                <w:left w:val="nil"/>
                <w:bottom w:val="nil"/>
                <w:right w:val="nil"/>
                <w:between w:val="nil"/>
              </w:pBdr>
              <w:spacing w:line="240" w:lineRule="auto"/>
            </w:pPr>
            <w:r>
              <w:t>80,000</w:t>
            </w:r>
          </w:p>
          <w:p w14:paraId="2A73AB47" w14:textId="77777777" w:rsidR="005F4E6D" w:rsidRDefault="005F4E6D" w:rsidP="00592459">
            <w:pPr>
              <w:widowControl w:val="0"/>
              <w:pBdr>
                <w:top w:val="nil"/>
                <w:left w:val="nil"/>
                <w:bottom w:val="nil"/>
                <w:right w:val="nil"/>
                <w:between w:val="nil"/>
              </w:pBdr>
              <w:spacing w:line="240" w:lineRule="auto"/>
            </w:pPr>
            <w:r>
              <w:t>50,000</w:t>
            </w:r>
          </w:p>
          <w:p w14:paraId="327E7A77" w14:textId="77777777" w:rsidR="005F4E6D" w:rsidRDefault="005F4E6D" w:rsidP="00592459">
            <w:pPr>
              <w:widowControl w:val="0"/>
              <w:pBdr>
                <w:top w:val="nil"/>
                <w:left w:val="nil"/>
                <w:bottom w:val="nil"/>
                <w:right w:val="nil"/>
                <w:between w:val="nil"/>
              </w:pBdr>
              <w:spacing w:line="240" w:lineRule="auto"/>
            </w:pPr>
          </w:p>
          <w:p w14:paraId="392CFF7F" w14:textId="77777777" w:rsidR="005F4E6D" w:rsidRDefault="005F4E6D" w:rsidP="00592459">
            <w:pPr>
              <w:widowControl w:val="0"/>
              <w:pBdr>
                <w:top w:val="nil"/>
                <w:left w:val="nil"/>
                <w:bottom w:val="nil"/>
                <w:right w:val="nil"/>
                <w:between w:val="nil"/>
              </w:pBdr>
              <w:spacing w:line="240" w:lineRule="auto"/>
            </w:pPr>
            <w:r>
              <w:t>29,80,000</w:t>
            </w:r>
          </w:p>
        </w:tc>
        <w:tc>
          <w:tcPr>
            <w:tcW w:w="2340" w:type="dxa"/>
            <w:shd w:val="clear" w:color="auto" w:fill="auto"/>
            <w:tcMar>
              <w:top w:w="100" w:type="dxa"/>
              <w:left w:w="100" w:type="dxa"/>
              <w:bottom w:w="100" w:type="dxa"/>
              <w:right w:w="100" w:type="dxa"/>
            </w:tcMar>
          </w:tcPr>
          <w:p w14:paraId="0E5283EE" w14:textId="77777777" w:rsidR="005F4E6D" w:rsidRDefault="005F4E6D" w:rsidP="00592459">
            <w:pPr>
              <w:widowControl w:val="0"/>
              <w:pBdr>
                <w:top w:val="nil"/>
                <w:left w:val="nil"/>
                <w:bottom w:val="nil"/>
                <w:right w:val="nil"/>
                <w:between w:val="nil"/>
              </w:pBdr>
              <w:spacing w:line="240" w:lineRule="auto"/>
            </w:pPr>
            <w:r>
              <w:t>Particular</w:t>
            </w:r>
          </w:p>
          <w:p w14:paraId="0E9BFE4E" w14:textId="77777777" w:rsidR="005F4E6D" w:rsidRDefault="005F4E6D" w:rsidP="00592459">
            <w:pPr>
              <w:widowControl w:val="0"/>
              <w:pBdr>
                <w:top w:val="nil"/>
                <w:left w:val="nil"/>
                <w:bottom w:val="nil"/>
                <w:right w:val="nil"/>
                <w:between w:val="nil"/>
              </w:pBdr>
              <w:spacing w:line="240" w:lineRule="auto"/>
            </w:pPr>
            <w:r>
              <w:t>Capital</w:t>
            </w:r>
          </w:p>
          <w:p w14:paraId="1177BCB2" w14:textId="77777777" w:rsidR="005F4E6D" w:rsidRDefault="005F4E6D" w:rsidP="00592459">
            <w:pPr>
              <w:widowControl w:val="0"/>
              <w:pBdr>
                <w:top w:val="nil"/>
                <w:left w:val="nil"/>
                <w:bottom w:val="nil"/>
                <w:right w:val="nil"/>
                <w:between w:val="nil"/>
              </w:pBdr>
              <w:spacing w:line="240" w:lineRule="auto"/>
            </w:pPr>
            <w:r>
              <w:t>Sales</w:t>
            </w:r>
          </w:p>
          <w:p w14:paraId="398EC1A5" w14:textId="77777777" w:rsidR="005F4E6D" w:rsidRDefault="005F4E6D" w:rsidP="00592459">
            <w:pPr>
              <w:widowControl w:val="0"/>
              <w:pBdr>
                <w:top w:val="nil"/>
                <w:left w:val="nil"/>
                <w:bottom w:val="nil"/>
                <w:right w:val="nil"/>
                <w:between w:val="nil"/>
              </w:pBdr>
              <w:spacing w:line="240" w:lineRule="auto"/>
            </w:pPr>
            <w:r>
              <w:t>Sundry creditors</w:t>
            </w:r>
          </w:p>
          <w:p w14:paraId="34A7ADA2" w14:textId="77777777" w:rsidR="005F4E6D" w:rsidRDefault="005F4E6D" w:rsidP="00592459">
            <w:pPr>
              <w:widowControl w:val="0"/>
              <w:pBdr>
                <w:top w:val="nil"/>
                <w:left w:val="nil"/>
                <w:bottom w:val="nil"/>
                <w:right w:val="nil"/>
                <w:between w:val="nil"/>
              </w:pBdr>
              <w:spacing w:line="240" w:lineRule="auto"/>
            </w:pPr>
            <w:r>
              <w:t>Interest received</w:t>
            </w:r>
          </w:p>
        </w:tc>
        <w:tc>
          <w:tcPr>
            <w:tcW w:w="2340" w:type="dxa"/>
            <w:shd w:val="clear" w:color="auto" w:fill="auto"/>
            <w:tcMar>
              <w:top w:w="100" w:type="dxa"/>
              <w:left w:w="100" w:type="dxa"/>
              <w:bottom w:w="100" w:type="dxa"/>
              <w:right w:w="100" w:type="dxa"/>
            </w:tcMar>
          </w:tcPr>
          <w:p w14:paraId="1FBCFFC3" w14:textId="77777777" w:rsidR="005F4E6D" w:rsidRDefault="005F4E6D" w:rsidP="00592459">
            <w:pPr>
              <w:widowControl w:val="0"/>
              <w:pBdr>
                <w:top w:val="nil"/>
                <w:left w:val="nil"/>
                <w:bottom w:val="nil"/>
                <w:right w:val="nil"/>
                <w:between w:val="nil"/>
              </w:pBdr>
              <w:spacing w:line="240" w:lineRule="auto"/>
            </w:pPr>
            <w:r>
              <w:t>Cr</w:t>
            </w:r>
          </w:p>
          <w:p w14:paraId="30ACA280" w14:textId="77777777" w:rsidR="005F4E6D" w:rsidRDefault="005F4E6D" w:rsidP="00592459">
            <w:pPr>
              <w:widowControl w:val="0"/>
              <w:pBdr>
                <w:top w:val="nil"/>
                <w:left w:val="nil"/>
                <w:bottom w:val="nil"/>
                <w:right w:val="nil"/>
                <w:between w:val="nil"/>
              </w:pBdr>
              <w:spacing w:line="240" w:lineRule="auto"/>
            </w:pPr>
            <w:r>
              <w:t>9,00,000</w:t>
            </w:r>
          </w:p>
          <w:p w14:paraId="69E2C6FD" w14:textId="77777777" w:rsidR="005F4E6D" w:rsidRDefault="005F4E6D" w:rsidP="00592459">
            <w:pPr>
              <w:widowControl w:val="0"/>
              <w:pBdr>
                <w:top w:val="nil"/>
                <w:left w:val="nil"/>
                <w:bottom w:val="nil"/>
                <w:right w:val="nil"/>
                <w:between w:val="nil"/>
              </w:pBdr>
              <w:spacing w:line="240" w:lineRule="auto"/>
            </w:pPr>
            <w:r>
              <w:t>16,00,000</w:t>
            </w:r>
          </w:p>
          <w:p w14:paraId="3BF8C47B" w14:textId="77777777" w:rsidR="005F4E6D" w:rsidRDefault="005F4E6D" w:rsidP="00592459">
            <w:pPr>
              <w:widowControl w:val="0"/>
              <w:pBdr>
                <w:top w:val="nil"/>
                <w:left w:val="nil"/>
                <w:bottom w:val="nil"/>
                <w:right w:val="nil"/>
                <w:between w:val="nil"/>
              </w:pBdr>
              <w:spacing w:line="240" w:lineRule="auto"/>
            </w:pPr>
            <w:r>
              <w:t>4,50,000</w:t>
            </w:r>
          </w:p>
          <w:p w14:paraId="51968417" w14:textId="77777777" w:rsidR="005F4E6D" w:rsidRDefault="005F4E6D" w:rsidP="00592459">
            <w:pPr>
              <w:widowControl w:val="0"/>
              <w:pBdr>
                <w:top w:val="nil"/>
                <w:left w:val="nil"/>
                <w:bottom w:val="nil"/>
                <w:right w:val="nil"/>
                <w:between w:val="nil"/>
              </w:pBdr>
              <w:spacing w:line="240" w:lineRule="auto"/>
            </w:pPr>
            <w:r>
              <w:t xml:space="preserve">    30,000</w:t>
            </w:r>
          </w:p>
          <w:p w14:paraId="1656454B" w14:textId="77777777" w:rsidR="005F4E6D" w:rsidRDefault="005F4E6D" w:rsidP="00592459">
            <w:pPr>
              <w:widowControl w:val="0"/>
              <w:pBdr>
                <w:top w:val="nil"/>
                <w:left w:val="nil"/>
                <w:bottom w:val="nil"/>
                <w:right w:val="nil"/>
                <w:between w:val="nil"/>
              </w:pBdr>
              <w:spacing w:line="240" w:lineRule="auto"/>
            </w:pPr>
          </w:p>
          <w:p w14:paraId="06AD070C" w14:textId="77777777" w:rsidR="005F4E6D" w:rsidRDefault="005F4E6D" w:rsidP="00592459">
            <w:pPr>
              <w:widowControl w:val="0"/>
              <w:pBdr>
                <w:top w:val="nil"/>
                <w:left w:val="nil"/>
                <w:bottom w:val="nil"/>
                <w:right w:val="nil"/>
                <w:between w:val="nil"/>
              </w:pBdr>
              <w:spacing w:line="240" w:lineRule="auto"/>
            </w:pPr>
          </w:p>
          <w:p w14:paraId="36F3FEB3" w14:textId="77777777" w:rsidR="005F4E6D" w:rsidRDefault="005F4E6D" w:rsidP="00592459">
            <w:pPr>
              <w:widowControl w:val="0"/>
              <w:pBdr>
                <w:top w:val="nil"/>
                <w:left w:val="nil"/>
                <w:bottom w:val="nil"/>
                <w:right w:val="nil"/>
                <w:between w:val="nil"/>
              </w:pBdr>
              <w:spacing w:line="240" w:lineRule="auto"/>
            </w:pPr>
          </w:p>
          <w:p w14:paraId="497EDA5D" w14:textId="77777777" w:rsidR="005F4E6D" w:rsidRDefault="005F4E6D" w:rsidP="00592459">
            <w:pPr>
              <w:widowControl w:val="0"/>
              <w:pBdr>
                <w:top w:val="nil"/>
                <w:left w:val="nil"/>
                <w:bottom w:val="nil"/>
                <w:right w:val="nil"/>
                <w:between w:val="nil"/>
              </w:pBdr>
              <w:spacing w:line="240" w:lineRule="auto"/>
            </w:pPr>
          </w:p>
          <w:p w14:paraId="228C0A9D" w14:textId="77777777" w:rsidR="005F4E6D" w:rsidRDefault="005F4E6D" w:rsidP="00592459">
            <w:pPr>
              <w:widowControl w:val="0"/>
              <w:pBdr>
                <w:top w:val="nil"/>
                <w:left w:val="nil"/>
                <w:bottom w:val="nil"/>
                <w:right w:val="nil"/>
                <w:between w:val="nil"/>
              </w:pBdr>
              <w:spacing w:line="240" w:lineRule="auto"/>
            </w:pPr>
          </w:p>
          <w:p w14:paraId="717FE0EE" w14:textId="77777777" w:rsidR="005F4E6D" w:rsidRDefault="005F4E6D" w:rsidP="00592459">
            <w:pPr>
              <w:widowControl w:val="0"/>
              <w:pBdr>
                <w:top w:val="nil"/>
                <w:left w:val="nil"/>
                <w:bottom w:val="nil"/>
                <w:right w:val="nil"/>
                <w:between w:val="nil"/>
              </w:pBdr>
              <w:spacing w:line="240" w:lineRule="auto"/>
            </w:pPr>
          </w:p>
          <w:p w14:paraId="51E4F7A1" w14:textId="77777777" w:rsidR="005F4E6D" w:rsidRDefault="005F4E6D" w:rsidP="00592459">
            <w:pPr>
              <w:widowControl w:val="0"/>
              <w:pBdr>
                <w:top w:val="nil"/>
                <w:left w:val="nil"/>
                <w:bottom w:val="nil"/>
                <w:right w:val="nil"/>
                <w:between w:val="nil"/>
              </w:pBdr>
              <w:spacing w:line="240" w:lineRule="auto"/>
            </w:pPr>
          </w:p>
          <w:p w14:paraId="57FCCE5A" w14:textId="77777777" w:rsidR="005F4E6D" w:rsidRDefault="005F4E6D" w:rsidP="00592459">
            <w:pPr>
              <w:widowControl w:val="0"/>
              <w:pBdr>
                <w:top w:val="nil"/>
                <w:left w:val="nil"/>
                <w:bottom w:val="nil"/>
                <w:right w:val="nil"/>
                <w:between w:val="nil"/>
              </w:pBdr>
              <w:spacing w:line="240" w:lineRule="auto"/>
            </w:pPr>
          </w:p>
          <w:p w14:paraId="18853DFF" w14:textId="77777777" w:rsidR="005F4E6D" w:rsidRDefault="005F4E6D" w:rsidP="00592459">
            <w:pPr>
              <w:widowControl w:val="0"/>
              <w:pBdr>
                <w:top w:val="nil"/>
                <w:left w:val="nil"/>
                <w:bottom w:val="nil"/>
                <w:right w:val="nil"/>
                <w:between w:val="nil"/>
              </w:pBdr>
              <w:spacing w:line="240" w:lineRule="auto"/>
            </w:pPr>
          </w:p>
          <w:p w14:paraId="4AA8174F" w14:textId="77777777" w:rsidR="005F4E6D" w:rsidRDefault="005F4E6D" w:rsidP="00592459">
            <w:pPr>
              <w:widowControl w:val="0"/>
              <w:pBdr>
                <w:top w:val="nil"/>
                <w:left w:val="nil"/>
                <w:bottom w:val="nil"/>
                <w:right w:val="nil"/>
                <w:between w:val="nil"/>
              </w:pBdr>
              <w:spacing w:line="240" w:lineRule="auto"/>
            </w:pPr>
            <w:r>
              <w:t>29,80,000</w:t>
            </w:r>
          </w:p>
        </w:tc>
      </w:tr>
    </w:tbl>
    <w:p w14:paraId="7CF22184" w14:textId="77777777" w:rsidR="005F4E6D" w:rsidRDefault="005F4E6D" w:rsidP="005F4E6D"/>
    <w:p w14:paraId="6FFCCE85" w14:textId="77777777" w:rsidR="005F4E6D" w:rsidRDefault="005F4E6D" w:rsidP="005F4E6D">
      <w:r>
        <w:t>Adjustments:</w:t>
      </w:r>
    </w:p>
    <w:p w14:paraId="508BB109" w14:textId="77777777" w:rsidR="005F4E6D" w:rsidRDefault="005F4E6D" w:rsidP="005F4E6D">
      <w:r>
        <w:t>a. Outstanding salaries were rs 45,000</w:t>
      </w:r>
    </w:p>
    <w:p w14:paraId="1A1395B1" w14:textId="77777777" w:rsidR="005F4E6D" w:rsidRDefault="005F4E6D" w:rsidP="005F4E6D">
      <w:r>
        <w:t>b. Depreciate machinery at 10%</w:t>
      </w:r>
    </w:p>
    <w:p w14:paraId="7C625E98" w14:textId="14961BF6" w:rsidR="005F4E6D" w:rsidRDefault="005F4E6D" w:rsidP="005F4E6D">
      <w:r>
        <w:t>c.</w:t>
      </w:r>
      <w:r w:rsidR="00592459">
        <w:t xml:space="preserve"> </w:t>
      </w:r>
      <w:r>
        <w:t>Outstanding Wages Rs 5,000</w:t>
      </w:r>
    </w:p>
    <w:p w14:paraId="64D3EF5E" w14:textId="19A42EEC" w:rsidR="005F4E6D" w:rsidRDefault="005F4E6D" w:rsidP="005F4E6D">
      <w:r>
        <w:t xml:space="preserve">d. Rent prepaid </w:t>
      </w:r>
      <w:r w:rsidR="00592459">
        <w:t>R</w:t>
      </w:r>
      <w:r>
        <w:t>s 10,000</w:t>
      </w:r>
      <w:r w:rsidR="00F34964">
        <w:t xml:space="preserve"> (Rent paid in advance)</w:t>
      </w:r>
    </w:p>
    <w:p w14:paraId="3192D69F" w14:textId="77777777" w:rsidR="005F4E6D" w:rsidRDefault="005F4E6D" w:rsidP="005F4E6D">
      <w:r>
        <w:t>e. Provide for interest on capital @5%per annum</w:t>
      </w:r>
    </w:p>
    <w:p w14:paraId="694053B2" w14:textId="209CBB78" w:rsidR="005F4E6D" w:rsidRDefault="005F4E6D" w:rsidP="005F4E6D">
      <w:r>
        <w:t xml:space="preserve">f. Stock on 31st march,2019 </w:t>
      </w:r>
      <w:r w:rsidR="0055501F">
        <w:t>R</w:t>
      </w:r>
      <w:r>
        <w:t>s 8,00,000</w:t>
      </w:r>
    </w:p>
    <w:p w14:paraId="63D7CDDF" w14:textId="145DE488" w:rsidR="005F4E6D" w:rsidRDefault="005F4E6D" w:rsidP="005F4E6D">
      <w:r>
        <w:lastRenderedPageBreak/>
        <w:t xml:space="preserve">Prepare  </w:t>
      </w:r>
      <w:r w:rsidR="00430383">
        <w:t>T</w:t>
      </w:r>
      <w:r>
        <w:t>rading,</w:t>
      </w:r>
      <w:r w:rsidR="00430383">
        <w:t xml:space="preserve"> </w:t>
      </w:r>
      <w:r>
        <w:t xml:space="preserve">P/L and </w:t>
      </w:r>
      <w:r w:rsidR="00430383">
        <w:t>B</w:t>
      </w:r>
      <w:r>
        <w:t xml:space="preserve">alance </w:t>
      </w:r>
      <w:r w:rsidR="00430383">
        <w:t>S</w:t>
      </w:r>
      <w:r>
        <w:t>heet for the year ended 31st march,2019</w:t>
      </w:r>
    </w:p>
    <w:p w14:paraId="6901C7AA" w14:textId="77777777" w:rsidR="005F4E6D" w:rsidRDefault="005F4E6D" w:rsidP="005F4E6D">
      <w:r>
        <w:t>Ans Gross profit rs 8,95,000   net profit rs 6,05,000   balance sheet 20,50,000</w:t>
      </w:r>
    </w:p>
    <w:p w14:paraId="0455B4EE" w14:textId="77777777" w:rsidR="005F4E6D" w:rsidRDefault="005F4E6D" w:rsidP="005F4E6D">
      <w:r>
        <w:t>Soln</w:t>
      </w:r>
    </w:p>
    <w:p w14:paraId="670ABEB6" w14:textId="77777777" w:rsidR="005F4E6D" w:rsidRDefault="005F4E6D" w:rsidP="005F4E6D"/>
    <w:p w14:paraId="22434B6C" w14:textId="32FD0436" w:rsidR="005F4E6D" w:rsidRDefault="005F4E6D" w:rsidP="005F4E6D">
      <w:pPr>
        <w:rPr>
          <w:sz w:val="28"/>
          <w:szCs w:val="28"/>
        </w:rPr>
      </w:pPr>
      <w:r>
        <w:t xml:space="preserve">          </w:t>
      </w:r>
      <w:r>
        <w:rPr>
          <w:sz w:val="28"/>
          <w:szCs w:val="28"/>
        </w:rPr>
        <w:t xml:space="preserve"> </w:t>
      </w:r>
      <w:r w:rsidR="008126A2">
        <w:rPr>
          <w:sz w:val="28"/>
          <w:szCs w:val="28"/>
        </w:rPr>
        <w:t xml:space="preserve">    </w:t>
      </w:r>
      <w:r>
        <w:rPr>
          <w:sz w:val="28"/>
          <w:szCs w:val="28"/>
        </w:rPr>
        <w:t>Trading and Profit Loss  A/C</w:t>
      </w:r>
    </w:p>
    <w:p w14:paraId="0AB13904" w14:textId="77777777" w:rsidR="005F4E6D" w:rsidRDefault="005F4E6D" w:rsidP="005F4E6D">
      <w:r>
        <w:rPr>
          <w:sz w:val="28"/>
          <w:szCs w:val="28"/>
        </w:rPr>
        <w:t xml:space="preserve">  Dr.    For the year ended </w:t>
      </w:r>
      <w:r>
        <w:t>31st march,2019                              Cr</w:t>
      </w:r>
    </w:p>
    <w:tbl>
      <w:tblPr>
        <w:tblStyle w:val="TableGrid"/>
        <w:tblW w:w="0" w:type="auto"/>
        <w:tblLook w:val="04A0" w:firstRow="1" w:lastRow="0" w:firstColumn="1" w:lastColumn="0" w:noHBand="0" w:noVBand="1"/>
      </w:tblPr>
      <w:tblGrid>
        <w:gridCol w:w="3187"/>
        <w:gridCol w:w="1436"/>
        <w:gridCol w:w="3099"/>
        <w:gridCol w:w="1520"/>
      </w:tblGrid>
      <w:tr w:rsidR="005F4E6D" w14:paraId="6C091A66" w14:textId="77777777" w:rsidTr="00592459">
        <w:tc>
          <w:tcPr>
            <w:tcW w:w="3235" w:type="dxa"/>
          </w:tcPr>
          <w:p w14:paraId="4BE50C91" w14:textId="77777777" w:rsidR="005F4E6D" w:rsidRDefault="005F4E6D" w:rsidP="00592459">
            <w:pPr>
              <w:rPr>
                <w:sz w:val="28"/>
                <w:szCs w:val="28"/>
              </w:rPr>
            </w:pPr>
            <w:r>
              <w:rPr>
                <w:sz w:val="28"/>
                <w:szCs w:val="28"/>
              </w:rPr>
              <w:t>Particulars</w:t>
            </w:r>
          </w:p>
        </w:tc>
        <w:tc>
          <w:tcPr>
            <w:tcW w:w="1439" w:type="dxa"/>
          </w:tcPr>
          <w:p w14:paraId="2D2006C5" w14:textId="77777777" w:rsidR="005F4E6D" w:rsidRDefault="005F4E6D" w:rsidP="00592459">
            <w:pPr>
              <w:rPr>
                <w:sz w:val="28"/>
                <w:szCs w:val="28"/>
              </w:rPr>
            </w:pPr>
            <w:r>
              <w:rPr>
                <w:sz w:val="28"/>
                <w:szCs w:val="28"/>
              </w:rPr>
              <w:t>Rs</w:t>
            </w:r>
          </w:p>
        </w:tc>
        <w:tc>
          <w:tcPr>
            <w:tcW w:w="3151" w:type="dxa"/>
          </w:tcPr>
          <w:p w14:paraId="40B08337" w14:textId="77777777" w:rsidR="005F4E6D" w:rsidRDefault="005F4E6D" w:rsidP="00592459">
            <w:pPr>
              <w:rPr>
                <w:sz w:val="28"/>
                <w:szCs w:val="28"/>
              </w:rPr>
            </w:pPr>
            <w:r>
              <w:rPr>
                <w:sz w:val="28"/>
                <w:szCs w:val="28"/>
              </w:rPr>
              <w:t>Particulars</w:t>
            </w:r>
          </w:p>
        </w:tc>
        <w:tc>
          <w:tcPr>
            <w:tcW w:w="1525" w:type="dxa"/>
          </w:tcPr>
          <w:p w14:paraId="4EA6B20A" w14:textId="77777777" w:rsidR="005F4E6D" w:rsidRDefault="005F4E6D" w:rsidP="00592459">
            <w:pPr>
              <w:rPr>
                <w:sz w:val="28"/>
                <w:szCs w:val="28"/>
              </w:rPr>
            </w:pPr>
            <w:r>
              <w:rPr>
                <w:sz w:val="28"/>
                <w:szCs w:val="28"/>
              </w:rPr>
              <w:t>Rs</w:t>
            </w:r>
          </w:p>
        </w:tc>
      </w:tr>
      <w:tr w:rsidR="005F4E6D" w14:paraId="0DACD13C" w14:textId="77777777" w:rsidTr="00592459">
        <w:tc>
          <w:tcPr>
            <w:tcW w:w="3235" w:type="dxa"/>
          </w:tcPr>
          <w:p w14:paraId="3446A30E" w14:textId="77777777" w:rsidR="005F4E6D" w:rsidRDefault="005F4E6D" w:rsidP="00592459">
            <w:r>
              <w:rPr>
                <w:sz w:val="28"/>
                <w:szCs w:val="28"/>
              </w:rPr>
              <w:t xml:space="preserve">To Opening </w:t>
            </w:r>
            <w:r>
              <w:t>Stock</w:t>
            </w:r>
          </w:p>
          <w:p w14:paraId="14EA2E6C" w14:textId="77777777" w:rsidR="005F4E6D" w:rsidRDefault="005F4E6D" w:rsidP="00592459">
            <w:pPr>
              <w:widowControl w:val="0"/>
              <w:pBdr>
                <w:top w:val="nil"/>
                <w:left w:val="nil"/>
                <w:bottom w:val="nil"/>
                <w:right w:val="nil"/>
                <w:between w:val="nil"/>
              </w:pBdr>
            </w:pPr>
            <w:r>
              <w:t xml:space="preserve"> To  Purchases</w:t>
            </w:r>
          </w:p>
          <w:p w14:paraId="7703B302" w14:textId="77777777" w:rsidR="005F4E6D" w:rsidRDefault="005F4E6D" w:rsidP="00592459">
            <w:pPr>
              <w:rPr>
                <w:sz w:val="28"/>
                <w:szCs w:val="28"/>
              </w:rPr>
            </w:pPr>
            <w:r>
              <w:t xml:space="preserve"> To  Wages            </w:t>
            </w:r>
            <w:r>
              <w:rPr>
                <w:sz w:val="28"/>
                <w:szCs w:val="28"/>
              </w:rPr>
              <w:t>1,00,000</w:t>
            </w:r>
          </w:p>
          <w:p w14:paraId="63F74265" w14:textId="77777777" w:rsidR="005F4E6D" w:rsidRDefault="005F4E6D" w:rsidP="00592459">
            <w:pPr>
              <w:rPr>
                <w:sz w:val="28"/>
                <w:szCs w:val="28"/>
              </w:rPr>
            </w:pPr>
            <w:r>
              <w:rPr>
                <w:sz w:val="28"/>
                <w:szCs w:val="28"/>
              </w:rPr>
              <w:t xml:space="preserve">Add, </w:t>
            </w:r>
            <w:r w:rsidRPr="004301C7">
              <w:rPr>
                <w:sz w:val="28"/>
                <w:szCs w:val="28"/>
                <w:u w:val="single"/>
              </w:rPr>
              <w:t>Outstanding 5,000</w:t>
            </w:r>
          </w:p>
          <w:p w14:paraId="1FBB0179" w14:textId="77777777" w:rsidR="005F4E6D" w:rsidRDefault="005F4E6D" w:rsidP="00592459">
            <w:pPr>
              <w:widowControl w:val="0"/>
              <w:pBdr>
                <w:top w:val="nil"/>
                <w:left w:val="nil"/>
                <w:bottom w:val="nil"/>
                <w:right w:val="nil"/>
                <w:between w:val="nil"/>
              </w:pBdr>
            </w:pPr>
          </w:p>
          <w:p w14:paraId="64343E32" w14:textId="77777777" w:rsidR="005F4E6D" w:rsidRDefault="005F4E6D" w:rsidP="00592459">
            <w:pPr>
              <w:widowControl w:val="0"/>
              <w:pBdr>
                <w:top w:val="nil"/>
                <w:left w:val="nil"/>
                <w:bottom w:val="nil"/>
                <w:right w:val="nil"/>
                <w:between w:val="nil"/>
              </w:pBdr>
            </w:pPr>
          </w:p>
          <w:p w14:paraId="4342E9B1" w14:textId="77777777" w:rsidR="005F4E6D" w:rsidRDefault="005F4E6D" w:rsidP="00592459">
            <w:pPr>
              <w:widowControl w:val="0"/>
              <w:pBdr>
                <w:top w:val="nil"/>
                <w:left w:val="nil"/>
                <w:bottom w:val="nil"/>
                <w:right w:val="nil"/>
                <w:between w:val="nil"/>
              </w:pBdr>
            </w:pPr>
            <w:r>
              <w:t xml:space="preserve"> To Gross Profit (Cr – Dr)</w:t>
            </w:r>
          </w:p>
          <w:p w14:paraId="790C09DB" w14:textId="77777777" w:rsidR="005F4E6D" w:rsidRDefault="005F4E6D" w:rsidP="00592459">
            <w:pPr>
              <w:rPr>
                <w:sz w:val="28"/>
                <w:szCs w:val="28"/>
              </w:rPr>
            </w:pPr>
          </w:p>
        </w:tc>
        <w:tc>
          <w:tcPr>
            <w:tcW w:w="1439" w:type="dxa"/>
          </w:tcPr>
          <w:p w14:paraId="5DE31F9A" w14:textId="77777777" w:rsidR="005F4E6D" w:rsidRDefault="005F4E6D" w:rsidP="00592459">
            <w:pPr>
              <w:rPr>
                <w:sz w:val="28"/>
                <w:szCs w:val="28"/>
              </w:rPr>
            </w:pPr>
            <w:r>
              <w:rPr>
                <w:sz w:val="28"/>
                <w:szCs w:val="28"/>
              </w:rPr>
              <w:t>6,00,000</w:t>
            </w:r>
          </w:p>
          <w:p w14:paraId="6D403953" w14:textId="77777777" w:rsidR="005F4E6D" w:rsidRDefault="005F4E6D" w:rsidP="00592459">
            <w:pPr>
              <w:rPr>
                <w:sz w:val="28"/>
                <w:szCs w:val="28"/>
              </w:rPr>
            </w:pPr>
            <w:r>
              <w:rPr>
                <w:sz w:val="28"/>
                <w:szCs w:val="28"/>
              </w:rPr>
              <w:t>8,00,000</w:t>
            </w:r>
          </w:p>
          <w:p w14:paraId="53E411F3" w14:textId="77777777" w:rsidR="005F4E6D" w:rsidRDefault="005F4E6D" w:rsidP="00592459">
            <w:pPr>
              <w:rPr>
                <w:sz w:val="28"/>
                <w:szCs w:val="28"/>
              </w:rPr>
            </w:pPr>
          </w:p>
          <w:p w14:paraId="6F916739" w14:textId="77777777" w:rsidR="005F4E6D" w:rsidRDefault="005F4E6D" w:rsidP="00592459">
            <w:pPr>
              <w:rPr>
                <w:sz w:val="28"/>
                <w:szCs w:val="28"/>
              </w:rPr>
            </w:pPr>
            <w:r>
              <w:rPr>
                <w:sz w:val="28"/>
                <w:szCs w:val="28"/>
              </w:rPr>
              <w:t>1,05,000</w:t>
            </w:r>
          </w:p>
          <w:p w14:paraId="3831EEA4" w14:textId="77777777" w:rsidR="005F4E6D" w:rsidRDefault="005F4E6D" w:rsidP="00592459">
            <w:pPr>
              <w:rPr>
                <w:sz w:val="28"/>
                <w:szCs w:val="28"/>
              </w:rPr>
            </w:pPr>
          </w:p>
          <w:p w14:paraId="6E9CEA02" w14:textId="77777777" w:rsidR="005F4E6D" w:rsidRDefault="005F4E6D" w:rsidP="00592459">
            <w:pPr>
              <w:rPr>
                <w:sz w:val="28"/>
                <w:szCs w:val="28"/>
              </w:rPr>
            </w:pPr>
            <w:r>
              <w:rPr>
                <w:sz w:val="28"/>
                <w:szCs w:val="28"/>
              </w:rPr>
              <w:t>8,95,000</w:t>
            </w:r>
          </w:p>
          <w:p w14:paraId="14CA462A" w14:textId="77777777" w:rsidR="005F4E6D" w:rsidRDefault="005F4E6D" w:rsidP="00592459">
            <w:pPr>
              <w:rPr>
                <w:sz w:val="28"/>
                <w:szCs w:val="28"/>
              </w:rPr>
            </w:pPr>
          </w:p>
        </w:tc>
        <w:tc>
          <w:tcPr>
            <w:tcW w:w="3151" w:type="dxa"/>
          </w:tcPr>
          <w:p w14:paraId="2EF2816A" w14:textId="77777777" w:rsidR="005F4E6D" w:rsidRDefault="005F4E6D" w:rsidP="00592459">
            <w:pPr>
              <w:widowControl w:val="0"/>
              <w:pBdr>
                <w:top w:val="nil"/>
                <w:left w:val="nil"/>
                <w:bottom w:val="nil"/>
                <w:right w:val="nil"/>
                <w:between w:val="nil"/>
              </w:pBdr>
            </w:pPr>
            <w:r>
              <w:rPr>
                <w:sz w:val="28"/>
                <w:szCs w:val="28"/>
              </w:rPr>
              <w:t xml:space="preserve">By </w:t>
            </w:r>
            <w:r>
              <w:t>Sales</w:t>
            </w:r>
          </w:p>
          <w:p w14:paraId="285B9647" w14:textId="77777777" w:rsidR="005F4E6D" w:rsidRDefault="005F4E6D" w:rsidP="00592459">
            <w:pPr>
              <w:widowControl w:val="0"/>
              <w:pBdr>
                <w:top w:val="nil"/>
                <w:left w:val="nil"/>
                <w:bottom w:val="nil"/>
                <w:right w:val="nil"/>
                <w:between w:val="nil"/>
              </w:pBdr>
            </w:pPr>
            <w:r>
              <w:t>By Closing Stock</w:t>
            </w:r>
          </w:p>
          <w:p w14:paraId="5CA0E24E" w14:textId="77777777" w:rsidR="005F4E6D" w:rsidRDefault="005F4E6D" w:rsidP="00592459">
            <w:pPr>
              <w:rPr>
                <w:sz w:val="28"/>
                <w:szCs w:val="28"/>
              </w:rPr>
            </w:pPr>
          </w:p>
        </w:tc>
        <w:tc>
          <w:tcPr>
            <w:tcW w:w="1525" w:type="dxa"/>
          </w:tcPr>
          <w:p w14:paraId="2316B33D" w14:textId="77777777" w:rsidR="005F4E6D" w:rsidRDefault="005F4E6D" w:rsidP="00592459">
            <w:pPr>
              <w:rPr>
                <w:sz w:val="28"/>
                <w:szCs w:val="28"/>
              </w:rPr>
            </w:pPr>
            <w:r>
              <w:rPr>
                <w:sz w:val="28"/>
                <w:szCs w:val="28"/>
              </w:rPr>
              <w:t>16,00,000</w:t>
            </w:r>
          </w:p>
          <w:p w14:paraId="38E6EA07" w14:textId="77777777" w:rsidR="005F4E6D" w:rsidRDefault="005F4E6D" w:rsidP="00592459">
            <w:pPr>
              <w:rPr>
                <w:sz w:val="28"/>
                <w:szCs w:val="28"/>
              </w:rPr>
            </w:pPr>
            <w:r>
              <w:rPr>
                <w:sz w:val="28"/>
                <w:szCs w:val="28"/>
              </w:rPr>
              <w:t xml:space="preserve">  8,00,000</w:t>
            </w:r>
          </w:p>
        </w:tc>
      </w:tr>
      <w:tr w:rsidR="005F4E6D" w14:paraId="72444DA3" w14:textId="77777777" w:rsidTr="00592459">
        <w:tc>
          <w:tcPr>
            <w:tcW w:w="3235" w:type="dxa"/>
          </w:tcPr>
          <w:p w14:paraId="39E3913C" w14:textId="77777777" w:rsidR="005F4E6D" w:rsidRDefault="005F4E6D" w:rsidP="00592459">
            <w:pPr>
              <w:rPr>
                <w:sz w:val="28"/>
                <w:szCs w:val="28"/>
              </w:rPr>
            </w:pPr>
          </w:p>
        </w:tc>
        <w:tc>
          <w:tcPr>
            <w:tcW w:w="1439" w:type="dxa"/>
          </w:tcPr>
          <w:p w14:paraId="6A478B9A" w14:textId="77777777" w:rsidR="005F4E6D" w:rsidRDefault="005F4E6D" w:rsidP="00592459">
            <w:pPr>
              <w:rPr>
                <w:sz w:val="28"/>
                <w:szCs w:val="28"/>
              </w:rPr>
            </w:pPr>
            <w:r>
              <w:rPr>
                <w:sz w:val="28"/>
                <w:szCs w:val="28"/>
              </w:rPr>
              <w:t>24,00,000</w:t>
            </w:r>
          </w:p>
        </w:tc>
        <w:tc>
          <w:tcPr>
            <w:tcW w:w="3151" w:type="dxa"/>
          </w:tcPr>
          <w:p w14:paraId="55C386DC" w14:textId="77777777" w:rsidR="005F4E6D" w:rsidRDefault="005F4E6D" w:rsidP="00592459">
            <w:pPr>
              <w:widowControl w:val="0"/>
              <w:pBdr>
                <w:top w:val="nil"/>
                <w:left w:val="nil"/>
                <w:bottom w:val="nil"/>
                <w:right w:val="nil"/>
                <w:between w:val="nil"/>
              </w:pBdr>
              <w:rPr>
                <w:sz w:val="28"/>
                <w:szCs w:val="28"/>
              </w:rPr>
            </w:pPr>
          </w:p>
        </w:tc>
        <w:tc>
          <w:tcPr>
            <w:tcW w:w="1525" w:type="dxa"/>
          </w:tcPr>
          <w:p w14:paraId="49197FB0" w14:textId="77777777" w:rsidR="005F4E6D" w:rsidRDefault="005F4E6D" w:rsidP="00592459">
            <w:pPr>
              <w:rPr>
                <w:sz w:val="28"/>
                <w:szCs w:val="28"/>
              </w:rPr>
            </w:pPr>
            <w:r>
              <w:rPr>
                <w:sz w:val="28"/>
                <w:szCs w:val="28"/>
              </w:rPr>
              <w:t>24,00,000</w:t>
            </w:r>
          </w:p>
        </w:tc>
      </w:tr>
      <w:tr w:rsidR="005F4E6D" w14:paraId="37ED67DD" w14:textId="77777777" w:rsidTr="00592459">
        <w:tc>
          <w:tcPr>
            <w:tcW w:w="3235" w:type="dxa"/>
          </w:tcPr>
          <w:p w14:paraId="41636A17" w14:textId="77777777" w:rsidR="005F4E6D" w:rsidRDefault="005F4E6D" w:rsidP="00592459">
            <w:pPr>
              <w:widowControl w:val="0"/>
              <w:pBdr>
                <w:top w:val="nil"/>
                <w:left w:val="nil"/>
                <w:bottom w:val="nil"/>
                <w:right w:val="nil"/>
                <w:between w:val="nil"/>
              </w:pBdr>
            </w:pPr>
            <w:r>
              <w:t xml:space="preserve"> To Rent                    45,000</w:t>
            </w:r>
          </w:p>
          <w:p w14:paraId="1DE9C235" w14:textId="54FC6FCF" w:rsidR="005F4E6D" w:rsidRDefault="005F4E6D" w:rsidP="00592459">
            <w:pPr>
              <w:widowControl w:val="0"/>
              <w:pBdr>
                <w:top w:val="nil"/>
                <w:left w:val="nil"/>
                <w:bottom w:val="nil"/>
                <w:right w:val="nil"/>
                <w:between w:val="nil"/>
              </w:pBdr>
            </w:pPr>
            <w:r>
              <w:t xml:space="preserve">Less, Prepaid           </w:t>
            </w:r>
            <w:r w:rsidR="008126A2">
              <w:t>(</w:t>
            </w:r>
            <w:r>
              <w:t xml:space="preserve"> </w:t>
            </w:r>
            <w:r w:rsidRPr="008852F7">
              <w:rPr>
                <w:u w:val="single"/>
              </w:rPr>
              <w:t>10,000</w:t>
            </w:r>
            <w:r w:rsidR="008126A2">
              <w:rPr>
                <w:u w:val="single"/>
              </w:rPr>
              <w:t>)</w:t>
            </w:r>
          </w:p>
          <w:p w14:paraId="2BCC3A88" w14:textId="77777777" w:rsidR="005F4E6D" w:rsidRDefault="005F4E6D" w:rsidP="00592459">
            <w:pPr>
              <w:widowControl w:val="0"/>
              <w:pBdr>
                <w:top w:val="nil"/>
                <w:left w:val="nil"/>
                <w:bottom w:val="nil"/>
                <w:right w:val="nil"/>
                <w:between w:val="nil"/>
              </w:pBdr>
            </w:pPr>
          </w:p>
          <w:p w14:paraId="54EE2DA0" w14:textId="77777777" w:rsidR="005F4E6D" w:rsidRDefault="005F4E6D" w:rsidP="00592459">
            <w:pPr>
              <w:widowControl w:val="0"/>
              <w:pBdr>
                <w:top w:val="nil"/>
                <w:left w:val="nil"/>
                <w:bottom w:val="nil"/>
                <w:right w:val="nil"/>
                <w:between w:val="nil"/>
              </w:pBdr>
            </w:pPr>
            <w:r>
              <w:t>To Commission</w:t>
            </w:r>
          </w:p>
          <w:p w14:paraId="50593222" w14:textId="77777777" w:rsidR="005F4E6D" w:rsidRDefault="005F4E6D" w:rsidP="00592459">
            <w:pPr>
              <w:widowControl w:val="0"/>
              <w:pBdr>
                <w:top w:val="nil"/>
                <w:left w:val="nil"/>
                <w:bottom w:val="nil"/>
                <w:right w:val="nil"/>
                <w:between w:val="nil"/>
              </w:pBdr>
            </w:pPr>
            <w:r>
              <w:t>TO General expenses</w:t>
            </w:r>
          </w:p>
          <w:p w14:paraId="08E5287C" w14:textId="77777777" w:rsidR="005F4E6D" w:rsidRDefault="005F4E6D" w:rsidP="00592459">
            <w:pPr>
              <w:widowControl w:val="0"/>
              <w:pBdr>
                <w:top w:val="nil"/>
                <w:left w:val="nil"/>
                <w:bottom w:val="nil"/>
                <w:right w:val="nil"/>
                <w:between w:val="nil"/>
              </w:pBdr>
            </w:pPr>
            <w:r>
              <w:t>To Salaries                 50,000</w:t>
            </w:r>
          </w:p>
          <w:p w14:paraId="5A4EC043" w14:textId="77777777" w:rsidR="005F4E6D" w:rsidRDefault="005F4E6D" w:rsidP="00592459">
            <w:pPr>
              <w:widowControl w:val="0"/>
              <w:pBdr>
                <w:top w:val="nil"/>
                <w:left w:val="nil"/>
                <w:bottom w:val="nil"/>
                <w:right w:val="nil"/>
                <w:between w:val="nil"/>
              </w:pBdr>
              <w:rPr>
                <w:u w:val="single"/>
              </w:rPr>
            </w:pPr>
            <w:r>
              <w:t xml:space="preserve">Add, O/S                    </w:t>
            </w:r>
            <w:r w:rsidRPr="008852F7">
              <w:rPr>
                <w:u w:val="single"/>
              </w:rPr>
              <w:t>45,000</w:t>
            </w:r>
          </w:p>
          <w:p w14:paraId="1A32B26B" w14:textId="77777777" w:rsidR="005F4E6D" w:rsidRDefault="005F4E6D" w:rsidP="00592459">
            <w:pPr>
              <w:widowControl w:val="0"/>
              <w:pBdr>
                <w:top w:val="nil"/>
                <w:left w:val="nil"/>
                <w:bottom w:val="nil"/>
                <w:right w:val="nil"/>
                <w:between w:val="nil"/>
              </w:pBdr>
              <w:rPr>
                <w:u w:val="single"/>
              </w:rPr>
            </w:pPr>
          </w:p>
          <w:p w14:paraId="25F371D0" w14:textId="77777777" w:rsidR="005F4E6D" w:rsidRDefault="005F4E6D" w:rsidP="00592459">
            <w:pPr>
              <w:widowControl w:val="0"/>
              <w:pBdr>
                <w:top w:val="nil"/>
                <w:left w:val="nil"/>
                <w:bottom w:val="nil"/>
                <w:right w:val="nil"/>
                <w:between w:val="nil"/>
              </w:pBdr>
            </w:pPr>
            <w:r w:rsidRPr="008852F7">
              <w:t>To Depreciation on Machinery</w:t>
            </w:r>
          </w:p>
          <w:p w14:paraId="07620239" w14:textId="77777777" w:rsidR="005F4E6D" w:rsidRDefault="005F4E6D" w:rsidP="00592459">
            <w:pPr>
              <w:widowControl w:val="0"/>
              <w:pBdr>
                <w:top w:val="nil"/>
                <w:left w:val="nil"/>
                <w:bottom w:val="nil"/>
                <w:right w:val="nil"/>
                <w:between w:val="nil"/>
              </w:pBdr>
            </w:pPr>
            <w:r>
              <w:t>( 400,000 x 10/100)</w:t>
            </w:r>
          </w:p>
          <w:p w14:paraId="55FBE706" w14:textId="77777777" w:rsidR="005F4E6D" w:rsidRDefault="005F4E6D" w:rsidP="00592459">
            <w:pPr>
              <w:widowControl w:val="0"/>
              <w:pBdr>
                <w:top w:val="nil"/>
                <w:left w:val="nil"/>
                <w:bottom w:val="nil"/>
                <w:right w:val="nil"/>
                <w:between w:val="nil"/>
              </w:pBdr>
            </w:pPr>
          </w:p>
          <w:p w14:paraId="3BDAB25D" w14:textId="77777777" w:rsidR="005F4E6D" w:rsidRDefault="005F4E6D" w:rsidP="00592459">
            <w:pPr>
              <w:widowControl w:val="0"/>
              <w:pBdr>
                <w:top w:val="nil"/>
                <w:left w:val="nil"/>
                <w:bottom w:val="nil"/>
                <w:right w:val="nil"/>
                <w:between w:val="nil"/>
              </w:pBdr>
            </w:pPr>
            <w:r>
              <w:t xml:space="preserve"> To interest on capital</w:t>
            </w:r>
          </w:p>
          <w:p w14:paraId="4FF963D0" w14:textId="77777777" w:rsidR="005F4E6D" w:rsidRDefault="005F4E6D" w:rsidP="00592459">
            <w:pPr>
              <w:widowControl w:val="0"/>
              <w:pBdr>
                <w:top w:val="nil"/>
                <w:left w:val="nil"/>
                <w:bottom w:val="nil"/>
                <w:right w:val="nil"/>
                <w:between w:val="nil"/>
              </w:pBdr>
            </w:pPr>
            <w:r>
              <w:t xml:space="preserve"> ( 900,000 x 5/100)</w:t>
            </w:r>
          </w:p>
          <w:p w14:paraId="2D770E16" w14:textId="77777777" w:rsidR="005F4E6D" w:rsidRPr="008852F7" w:rsidRDefault="005F4E6D" w:rsidP="00592459">
            <w:pPr>
              <w:widowControl w:val="0"/>
              <w:pBdr>
                <w:top w:val="nil"/>
                <w:left w:val="nil"/>
                <w:bottom w:val="nil"/>
                <w:right w:val="nil"/>
                <w:between w:val="nil"/>
              </w:pBdr>
            </w:pPr>
          </w:p>
          <w:p w14:paraId="4B642E92" w14:textId="77777777" w:rsidR="005F4E6D" w:rsidRDefault="005F4E6D" w:rsidP="00592459">
            <w:pPr>
              <w:rPr>
                <w:sz w:val="28"/>
                <w:szCs w:val="28"/>
              </w:rPr>
            </w:pPr>
            <w:r>
              <w:rPr>
                <w:sz w:val="28"/>
                <w:szCs w:val="28"/>
              </w:rPr>
              <w:t>To Net Profit (Cr – Dr)w.n</w:t>
            </w:r>
          </w:p>
        </w:tc>
        <w:tc>
          <w:tcPr>
            <w:tcW w:w="1439" w:type="dxa"/>
          </w:tcPr>
          <w:p w14:paraId="5D5B62F1" w14:textId="77777777" w:rsidR="005F4E6D" w:rsidRDefault="005F4E6D" w:rsidP="00592459">
            <w:pPr>
              <w:rPr>
                <w:sz w:val="28"/>
                <w:szCs w:val="28"/>
              </w:rPr>
            </w:pPr>
          </w:p>
          <w:p w14:paraId="15EF9178" w14:textId="77777777" w:rsidR="005F4E6D" w:rsidRDefault="005F4E6D" w:rsidP="00592459">
            <w:pPr>
              <w:rPr>
                <w:sz w:val="28"/>
                <w:szCs w:val="28"/>
              </w:rPr>
            </w:pPr>
            <w:r>
              <w:rPr>
                <w:sz w:val="28"/>
                <w:szCs w:val="28"/>
              </w:rPr>
              <w:t>35,000</w:t>
            </w:r>
          </w:p>
          <w:p w14:paraId="22AC5ADF" w14:textId="77777777" w:rsidR="005F4E6D" w:rsidRDefault="005F4E6D" w:rsidP="00592459">
            <w:pPr>
              <w:widowControl w:val="0"/>
              <w:pBdr>
                <w:top w:val="nil"/>
                <w:left w:val="nil"/>
                <w:bottom w:val="nil"/>
                <w:right w:val="nil"/>
                <w:between w:val="nil"/>
              </w:pBdr>
            </w:pPr>
            <w:r>
              <w:t xml:space="preserve"> 25,000</w:t>
            </w:r>
          </w:p>
          <w:p w14:paraId="4926F248" w14:textId="77777777" w:rsidR="005F4E6D" w:rsidRDefault="005F4E6D" w:rsidP="00592459">
            <w:pPr>
              <w:widowControl w:val="0"/>
              <w:pBdr>
                <w:top w:val="nil"/>
                <w:left w:val="nil"/>
                <w:bottom w:val="nil"/>
                <w:right w:val="nil"/>
                <w:between w:val="nil"/>
              </w:pBdr>
            </w:pPr>
            <w:r>
              <w:t>80,000</w:t>
            </w:r>
          </w:p>
          <w:p w14:paraId="762982C1" w14:textId="77777777" w:rsidR="005F4E6D" w:rsidRDefault="005F4E6D" w:rsidP="00592459">
            <w:pPr>
              <w:widowControl w:val="0"/>
              <w:pBdr>
                <w:top w:val="nil"/>
                <w:left w:val="nil"/>
                <w:bottom w:val="nil"/>
                <w:right w:val="nil"/>
                <w:between w:val="nil"/>
              </w:pBdr>
            </w:pPr>
          </w:p>
          <w:p w14:paraId="318A14B5" w14:textId="77777777" w:rsidR="005F4E6D" w:rsidRDefault="005F4E6D" w:rsidP="00592459">
            <w:pPr>
              <w:widowControl w:val="0"/>
              <w:pBdr>
                <w:top w:val="nil"/>
                <w:left w:val="nil"/>
                <w:bottom w:val="nil"/>
                <w:right w:val="nil"/>
                <w:between w:val="nil"/>
              </w:pBdr>
            </w:pPr>
          </w:p>
          <w:p w14:paraId="1949417E" w14:textId="77777777" w:rsidR="005F4E6D" w:rsidRDefault="005F4E6D" w:rsidP="00592459">
            <w:pPr>
              <w:widowControl w:val="0"/>
              <w:pBdr>
                <w:top w:val="nil"/>
                <w:left w:val="nil"/>
                <w:bottom w:val="nil"/>
                <w:right w:val="nil"/>
                <w:between w:val="nil"/>
              </w:pBdr>
            </w:pPr>
            <w:r>
              <w:t>95,000</w:t>
            </w:r>
          </w:p>
          <w:p w14:paraId="2A623B2B" w14:textId="77777777" w:rsidR="005F4E6D" w:rsidRDefault="005F4E6D" w:rsidP="00592459">
            <w:pPr>
              <w:widowControl w:val="0"/>
              <w:pBdr>
                <w:top w:val="nil"/>
                <w:left w:val="nil"/>
                <w:bottom w:val="nil"/>
                <w:right w:val="nil"/>
                <w:between w:val="nil"/>
              </w:pBdr>
            </w:pPr>
          </w:p>
          <w:p w14:paraId="1584A389" w14:textId="77777777" w:rsidR="005F4E6D" w:rsidRDefault="005F4E6D" w:rsidP="00592459">
            <w:pPr>
              <w:widowControl w:val="0"/>
              <w:pBdr>
                <w:top w:val="nil"/>
                <w:left w:val="nil"/>
                <w:bottom w:val="nil"/>
                <w:right w:val="nil"/>
                <w:between w:val="nil"/>
              </w:pBdr>
            </w:pPr>
            <w:r>
              <w:t>40,000</w:t>
            </w:r>
          </w:p>
          <w:p w14:paraId="1C827A1D" w14:textId="77777777" w:rsidR="005F4E6D" w:rsidRDefault="005F4E6D" w:rsidP="00592459">
            <w:pPr>
              <w:widowControl w:val="0"/>
              <w:pBdr>
                <w:top w:val="nil"/>
                <w:left w:val="nil"/>
                <w:bottom w:val="nil"/>
                <w:right w:val="nil"/>
                <w:between w:val="nil"/>
              </w:pBdr>
            </w:pPr>
          </w:p>
          <w:p w14:paraId="54937EFA" w14:textId="77777777" w:rsidR="005F4E6D" w:rsidRDefault="005F4E6D" w:rsidP="00592459">
            <w:pPr>
              <w:widowControl w:val="0"/>
              <w:pBdr>
                <w:top w:val="nil"/>
                <w:left w:val="nil"/>
                <w:bottom w:val="nil"/>
                <w:right w:val="nil"/>
                <w:between w:val="nil"/>
              </w:pBdr>
            </w:pPr>
          </w:p>
          <w:p w14:paraId="397B31DC" w14:textId="77777777" w:rsidR="005F4E6D" w:rsidRDefault="005F4E6D" w:rsidP="00592459">
            <w:pPr>
              <w:widowControl w:val="0"/>
              <w:pBdr>
                <w:top w:val="nil"/>
                <w:left w:val="nil"/>
                <w:bottom w:val="nil"/>
                <w:right w:val="nil"/>
                <w:between w:val="nil"/>
              </w:pBdr>
            </w:pPr>
            <w:r>
              <w:t>45,000</w:t>
            </w:r>
          </w:p>
          <w:p w14:paraId="4634941F" w14:textId="77777777" w:rsidR="005F4E6D" w:rsidRDefault="005F4E6D" w:rsidP="00592459">
            <w:pPr>
              <w:widowControl w:val="0"/>
              <w:pBdr>
                <w:top w:val="nil"/>
                <w:left w:val="nil"/>
                <w:bottom w:val="nil"/>
                <w:right w:val="nil"/>
                <w:between w:val="nil"/>
              </w:pBdr>
            </w:pPr>
          </w:p>
          <w:p w14:paraId="6A2342E0" w14:textId="77777777" w:rsidR="005F4E6D" w:rsidRDefault="005F4E6D" w:rsidP="00592459">
            <w:pPr>
              <w:rPr>
                <w:sz w:val="28"/>
                <w:szCs w:val="28"/>
              </w:rPr>
            </w:pPr>
            <w:r>
              <w:rPr>
                <w:sz w:val="28"/>
                <w:szCs w:val="28"/>
              </w:rPr>
              <w:t>6,05,000</w:t>
            </w:r>
          </w:p>
        </w:tc>
        <w:tc>
          <w:tcPr>
            <w:tcW w:w="3151" w:type="dxa"/>
          </w:tcPr>
          <w:p w14:paraId="65C96E81" w14:textId="77777777" w:rsidR="005F4E6D" w:rsidRDefault="005F4E6D" w:rsidP="00592459">
            <w:pPr>
              <w:widowControl w:val="0"/>
              <w:pBdr>
                <w:top w:val="nil"/>
                <w:left w:val="nil"/>
                <w:bottom w:val="nil"/>
                <w:right w:val="nil"/>
                <w:between w:val="nil"/>
              </w:pBdr>
            </w:pPr>
            <w:r>
              <w:rPr>
                <w:sz w:val="28"/>
                <w:szCs w:val="28"/>
              </w:rPr>
              <w:t xml:space="preserve">By </w:t>
            </w:r>
            <w:r>
              <w:t>Gross Profit</w:t>
            </w:r>
          </w:p>
          <w:p w14:paraId="7BA1309D" w14:textId="77777777" w:rsidR="005F4E6D" w:rsidRDefault="005F4E6D" w:rsidP="00592459">
            <w:pPr>
              <w:widowControl w:val="0"/>
              <w:pBdr>
                <w:top w:val="nil"/>
                <w:left w:val="nil"/>
                <w:bottom w:val="nil"/>
                <w:right w:val="nil"/>
                <w:between w:val="nil"/>
              </w:pBdr>
              <w:rPr>
                <w:sz w:val="28"/>
                <w:szCs w:val="28"/>
              </w:rPr>
            </w:pPr>
            <w:r>
              <w:rPr>
                <w:sz w:val="28"/>
                <w:szCs w:val="28"/>
              </w:rPr>
              <w:t xml:space="preserve">By </w:t>
            </w:r>
            <w:r>
              <w:t>Interest received</w:t>
            </w:r>
          </w:p>
        </w:tc>
        <w:tc>
          <w:tcPr>
            <w:tcW w:w="1525" w:type="dxa"/>
          </w:tcPr>
          <w:p w14:paraId="71D2EA7F" w14:textId="77777777" w:rsidR="005F4E6D" w:rsidRDefault="005F4E6D" w:rsidP="00592459">
            <w:pPr>
              <w:rPr>
                <w:sz w:val="28"/>
                <w:szCs w:val="28"/>
              </w:rPr>
            </w:pPr>
            <w:r>
              <w:rPr>
                <w:sz w:val="28"/>
                <w:szCs w:val="28"/>
              </w:rPr>
              <w:t>8,95,000</w:t>
            </w:r>
          </w:p>
          <w:p w14:paraId="437B06E4" w14:textId="77777777" w:rsidR="005F4E6D" w:rsidRDefault="005F4E6D" w:rsidP="00592459">
            <w:pPr>
              <w:widowControl w:val="0"/>
              <w:pBdr>
                <w:top w:val="nil"/>
                <w:left w:val="nil"/>
                <w:bottom w:val="nil"/>
                <w:right w:val="nil"/>
                <w:between w:val="nil"/>
              </w:pBdr>
            </w:pPr>
            <w:r>
              <w:t xml:space="preserve">    30,000</w:t>
            </w:r>
          </w:p>
          <w:p w14:paraId="61C4434D" w14:textId="77777777" w:rsidR="005F4E6D" w:rsidRDefault="005F4E6D" w:rsidP="00592459">
            <w:pPr>
              <w:rPr>
                <w:sz w:val="28"/>
                <w:szCs w:val="28"/>
              </w:rPr>
            </w:pPr>
          </w:p>
          <w:p w14:paraId="4156BF15" w14:textId="77777777" w:rsidR="005F4E6D" w:rsidRDefault="005F4E6D" w:rsidP="00592459">
            <w:pPr>
              <w:rPr>
                <w:sz w:val="28"/>
                <w:szCs w:val="28"/>
              </w:rPr>
            </w:pPr>
          </w:p>
        </w:tc>
      </w:tr>
      <w:tr w:rsidR="005F4E6D" w14:paraId="3AC30F5D" w14:textId="77777777" w:rsidTr="00592459">
        <w:tc>
          <w:tcPr>
            <w:tcW w:w="3235" w:type="dxa"/>
          </w:tcPr>
          <w:p w14:paraId="29B65DF5" w14:textId="77777777" w:rsidR="005F4E6D" w:rsidRDefault="005F4E6D" w:rsidP="00592459">
            <w:pPr>
              <w:widowControl w:val="0"/>
              <w:pBdr>
                <w:top w:val="nil"/>
                <w:left w:val="nil"/>
                <w:bottom w:val="nil"/>
                <w:right w:val="nil"/>
                <w:between w:val="nil"/>
              </w:pBdr>
            </w:pPr>
          </w:p>
        </w:tc>
        <w:tc>
          <w:tcPr>
            <w:tcW w:w="1439" w:type="dxa"/>
          </w:tcPr>
          <w:p w14:paraId="543F3D38" w14:textId="77777777" w:rsidR="005F4E6D" w:rsidRDefault="005F4E6D" w:rsidP="00592459">
            <w:pPr>
              <w:rPr>
                <w:sz w:val="28"/>
                <w:szCs w:val="28"/>
              </w:rPr>
            </w:pPr>
            <w:r>
              <w:rPr>
                <w:sz w:val="28"/>
                <w:szCs w:val="28"/>
              </w:rPr>
              <w:t>9,25,000</w:t>
            </w:r>
          </w:p>
        </w:tc>
        <w:tc>
          <w:tcPr>
            <w:tcW w:w="3151" w:type="dxa"/>
          </w:tcPr>
          <w:p w14:paraId="191C768C" w14:textId="77777777" w:rsidR="005F4E6D" w:rsidRDefault="005F4E6D" w:rsidP="00592459">
            <w:pPr>
              <w:widowControl w:val="0"/>
              <w:pBdr>
                <w:top w:val="nil"/>
                <w:left w:val="nil"/>
                <w:bottom w:val="nil"/>
                <w:right w:val="nil"/>
                <w:between w:val="nil"/>
              </w:pBdr>
              <w:rPr>
                <w:sz w:val="28"/>
                <w:szCs w:val="28"/>
              </w:rPr>
            </w:pPr>
          </w:p>
        </w:tc>
        <w:tc>
          <w:tcPr>
            <w:tcW w:w="1525" w:type="dxa"/>
          </w:tcPr>
          <w:p w14:paraId="73FC8D3B" w14:textId="77777777" w:rsidR="005F4E6D" w:rsidRDefault="005F4E6D" w:rsidP="00592459">
            <w:pPr>
              <w:rPr>
                <w:sz w:val="28"/>
                <w:szCs w:val="28"/>
              </w:rPr>
            </w:pPr>
            <w:r>
              <w:rPr>
                <w:sz w:val="28"/>
                <w:szCs w:val="28"/>
              </w:rPr>
              <w:t>9,25,000</w:t>
            </w:r>
          </w:p>
        </w:tc>
      </w:tr>
    </w:tbl>
    <w:p w14:paraId="6831313C" w14:textId="77777777" w:rsidR="005F4E6D" w:rsidRPr="00275439" w:rsidRDefault="005F4E6D" w:rsidP="005F4E6D">
      <w:pPr>
        <w:rPr>
          <w:sz w:val="28"/>
          <w:szCs w:val="28"/>
        </w:rPr>
      </w:pPr>
    </w:p>
    <w:p w14:paraId="423AAB74" w14:textId="77777777" w:rsidR="005F4E6D" w:rsidRDefault="005F4E6D" w:rsidP="005F4E6D">
      <w:r>
        <w:t xml:space="preserve"> </w:t>
      </w:r>
    </w:p>
    <w:p w14:paraId="5FD0671E" w14:textId="77777777" w:rsidR="005F4E6D" w:rsidRDefault="005F4E6D" w:rsidP="005F4E6D">
      <w:r>
        <w:t xml:space="preserve">                                                 Balance- Sheet</w:t>
      </w:r>
    </w:p>
    <w:tbl>
      <w:tblPr>
        <w:tblStyle w:val="TableGrid"/>
        <w:tblW w:w="0" w:type="auto"/>
        <w:tblLook w:val="04A0" w:firstRow="1" w:lastRow="0" w:firstColumn="1" w:lastColumn="0" w:noHBand="0" w:noVBand="1"/>
      </w:tblPr>
      <w:tblGrid>
        <w:gridCol w:w="3279"/>
        <w:gridCol w:w="1343"/>
        <w:gridCol w:w="3017"/>
        <w:gridCol w:w="1603"/>
      </w:tblGrid>
      <w:tr w:rsidR="005F4E6D" w14:paraId="766699F5" w14:textId="77777777" w:rsidTr="00592459">
        <w:tc>
          <w:tcPr>
            <w:tcW w:w="3325" w:type="dxa"/>
          </w:tcPr>
          <w:p w14:paraId="5910CBE7" w14:textId="75E55262" w:rsidR="005F4E6D" w:rsidRDefault="005F4E6D" w:rsidP="00592459">
            <w:r>
              <w:t>Liabilities</w:t>
            </w:r>
            <w:r w:rsidR="008126A2">
              <w:t xml:space="preserve"> (Cr)</w:t>
            </w:r>
          </w:p>
        </w:tc>
        <w:tc>
          <w:tcPr>
            <w:tcW w:w="1349" w:type="dxa"/>
          </w:tcPr>
          <w:p w14:paraId="746B4D3C" w14:textId="77777777" w:rsidR="005F4E6D" w:rsidRDefault="005F4E6D" w:rsidP="00592459">
            <w:r>
              <w:t>Rs</w:t>
            </w:r>
          </w:p>
        </w:tc>
        <w:tc>
          <w:tcPr>
            <w:tcW w:w="3061" w:type="dxa"/>
          </w:tcPr>
          <w:p w14:paraId="537EDB5A" w14:textId="703BD790" w:rsidR="005F4E6D" w:rsidRDefault="005F4E6D" w:rsidP="00592459">
            <w:r>
              <w:t>Assets</w:t>
            </w:r>
            <w:r w:rsidR="008126A2">
              <w:t xml:space="preserve"> (Dr)</w:t>
            </w:r>
          </w:p>
        </w:tc>
        <w:tc>
          <w:tcPr>
            <w:tcW w:w="1615" w:type="dxa"/>
          </w:tcPr>
          <w:p w14:paraId="44B1DC8B" w14:textId="77777777" w:rsidR="005F4E6D" w:rsidRDefault="005F4E6D" w:rsidP="00592459">
            <w:r>
              <w:t>Rs</w:t>
            </w:r>
          </w:p>
        </w:tc>
      </w:tr>
      <w:tr w:rsidR="005F4E6D" w14:paraId="75AB6EED" w14:textId="77777777" w:rsidTr="00592459">
        <w:tc>
          <w:tcPr>
            <w:tcW w:w="3325" w:type="dxa"/>
          </w:tcPr>
          <w:p w14:paraId="592D478F" w14:textId="77777777" w:rsidR="005F4E6D" w:rsidRDefault="005F4E6D" w:rsidP="00592459">
            <w:r>
              <w:t>Capital                9,00,000</w:t>
            </w:r>
          </w:p>
          <w:p w14:paraId="391F2705" w14:textId="77777777" w:rsidR="005F4E6D" w:rsidRDefault="005F4E6D" w:rsidP="00592459">
            <w:r>
              <w:t>Add, Net Profit    6,05,000</w:t>
            </w:r>
          </w:p>
          <w:p w14:paraId="7B28BE22" w14:textId="77777777" w:rsidR="005F4E6D" w:rsidRDefault="005F4E6D" w:rsidP="00592459">
            <w:r>
              <w:t xml:space="preserve">Add, Interest on </w:t>
            </w:r>
          </w:p>
          <w:p w14:paraId="65131DF4" w14:textId="77777777" w:rsidR="005F4E6D" w:rsidRDefault="005F4E6D" w:rsidP="00592459">
            <w:pPr>
              <w:rPr>
                <w:u w:val="single"/>
              </w:rPr>
            </w:pPr>
            <w:r>
              <w:t xml:space="preserve">Capital                  </w:t>
            </w:r>
            <w:r w:rsidRPr="0047053C">
              <w:rPr>
                <w:u w:val="single"/>
              </w:rPr>
              <w:t>45,000</w:t>
            </w:r>
          </w:p>
          <w:p w14:paraId="2971005E" w14:textId="77777777" w:rsidR="005F4E6D" w:rsidRDefault="005F4E6D" w:rsidP="00592459">
            <w:pPr>
              <w:rPr>
                <w:u w:val="single"/>
              </w:rPr>
            </w:pPr>
          </w:p>
          <w:p w14:paraId="6F27F11C" w14:textId="77777777" w:rsidR="005F4E6D" w:rsidRDefault="005F4E6D" w:rsidP="00592459">
            <w:pPr>
              <w:widowControl w:val="0"/>
              <w:pBdr>
                <w:top w:val="nil"/>
                <w:left w:val="nil"/>
                <w:bottom w:val="nil"/>
                <w:right w:val="nil"/>
                <w:between w:val="nil"/>
              </w:pBdr>
            </w:pPr>
            <w:r>
              <w:t>Sundry creditors</w:t>
            </w:r>
          </w:p>
          <w:p w14:paraId="6A59ACA4" w14:textId="77777777" w:rsidR="005F4E6D" w:rsidRDefault="005F4E6D" w:rsidP="00592459">
            <w:pPr>
              <w:widowControl w:val="0"/>
              <w:pBdr>
                <w:top w:val="nil"/>
                <w:left w:val="nil"/>
                <w:bottom w:val="nil"/>
                <w:right w:val="nil"/>
                <w:between w:val="nil"/>
              </w:pBdr>
            </w:pPr>
            <w:r>
              <w:t>Outstanding salaries</w:t>
            </w:r>
          </w:p>
          <w:p w14:paraId="0D40F7F5" w14:textId="77777777" w:rsidR="005F4E6D" w:rsidRDefault="005F4E6D" w:rsidP="00592459">
            <w:pPr>
              <w:widowControl w:val="0"/>
              <w:pBdr>
                <w:top w:val="nil"/>
                <w:left w:val="nil"/>
                <w:bottom w:val="nil"/>
                <w:right w:val="nil"/>
                <w:between w:val="nil"/>
              </w:pBdr>
            </w:pPr>
            <w:r>
              <w:t>Outstanding Wages</w:t>
            </w:r>
          </w:p>
          <w:p w14:paraId="10752675" w14:textId="77777777" w:rsidR="005F4E6D" w:rsidRDefault="005F4E6D" w:rsidP="00592459"/>
        </w:tc>
        <w:tc>
          <w:tcPr>
            <w:tcW w:w="1349" w:type="dxa"/>
          </w:tcPr>
          <w:p w14:paraId="79510FAC" w14:textId="77777777" w:rsidR="005F4E6D" w:rsidRDefault="005F4E6D" w:rsidP="00592459"/>
          <w:p w14:paraId="35D32A07" w14:textId="77777777" w:rsidR="005F4E6D" w:rsidRDefault="005F4E6D" w:rsidP="00592459"/>
          <w:p w14:paraId="010021CB" w14:textId="77777777" w:rsidR="005F4E6D" w:rsidRDefault="005F4E6D" w:rsidP="00592459"/>
          <w:p w14:paraId="7D1D14A7" w14:textId="77777777" w:rsidR="005F4E6D" w:rsidRDefault="005F4E6D" w:rsidP="00592459">
            <w:r>
              <w:t>15,50,000</w:t>
            </w:r>
          </w:p>
          <w:p w14:paraId="5FAE3571" w14:textId="77777777" w:rsidR="005F4E6D" w:rsidRDefault="005F4E6D" w:rsidP="00592459"/>
          <w:p w14:paraId="39450F49" w14:textId="77777777" w:rsidR="005F4E6D" w:rsidRDefault="005F4E6D" w:rsidP="00592459">
            <w:r>
              <w:t>4,50,000</w:t>
            </w:r>
          </w:p>
          <w:p w14:paraId="29683831" w14:textId="77777777" w:rsidR="005F4E6D" w:rsidRDefault="005F4E6D" w:rsidP="00592459">
            <w:r>
              <w:t xml:space="preserve">   45,000</w:t>
            </w:r>
          </w:p>
          <w:p w14:paraId="1E406D05" w14:textId="77777777" w:rsidR="005F4E6D" w:rsidRDefault="005F4E6D" w:rsidP="00592459">
            <w:r>
              <w:t xml:space="preserve">     5,000</w:t>
            </w:r>
          </w:p>
        </w:tc>
        <w:tc>
          <w:tcPr>
            <w:tcW w:w="3061" w:type="dxa"/>
          </w:tcPr>
          <w:p w14:paraId="28A31BA7" w14:textId="77777777" w:rsidR="005F4E6D" w:rsidRDefault="005F4E6D" w:rsidP="00592459">
            <w:pPr>
              <w:widowControl w:val="0"/>
              <w:pBdr>
                <w:top w:val="nil"/>
                <w:left w:val="nil"/>
                <w:bottom w:val="nil"/>
                <w:right w:val="nil"/>
                <w:between w:val="nil"/>
              </w:pBdr>
            </w:pPr>
            <w:r>
              <w:lastRenderedPageBreak/>
              <w:t>Machinery      4,00,000</w:t>
            </w:r>
          </w:p>
          <w:p w14:paraId="1468B069" w14:textId="4859D0C9" w:rsidR="005F4E6D" w:rsidRPr="0047053C" w:rsidRDefault="005F4E6D" w:rsidP="00592459">
            <w:pPr>
              <w:widowControl w:val="0"/>
              <w:pBdr>
                <w:top w:val="nil"/>
                <w:left w:val="nil"/>
                <w:bottom w:val="nil"/>
                <w:right w:val="nil"/>
                <w:between w:val="nil"/>
              </w:pBdr>
              <w:rPr>
                <w:u w:val="single"/>
              </w:rPr>
            </w:pPr>
            <w:r>
              <w:t>Less, Dep</w:t>
            </w:r>
            <w:r w:rsidRPr="0047053C">
              <w:rPr>
                <w:u w:val="single"/>
              </w:rPr>
              <w:t xml:space="preserve">.       </w:t>
            </w:r>
            <w:r w:rsidR="004B0FDC">
              <w:rPr>
                <w:u w:val="single"/>
              </w:rPr>
              <w:t xml:space="preserve">  </w:t>
            </w:r>
            <w:r w:rsidRPr="0047053C">
              <w:rPr>
                <w:u w:val="single"/>
              </w:rPr>
              <w:t xml:space="preserve"> 40,000</w:t>
            </w:r>
          </w:p>
          <w:p w14:paraId="0F445E5A" w14:textId="77777777" w:rsidR="005F4E6D" w:rsidRDefault="005F4E6D" w:rsidP="00592459">
            <w:pPr>
              <w:widowControl w:val="0"/>
              <w:pBdr>
                <w:top w:val="nil"/>
                <w:left w:val="nil"/>
                <w:bottom w:val="nil"/>
                <w:right w:val="nil"/>
                <w:between w:val="nil"/>
              </w:pBdr>
            </w:pPr>
            <w:r>
              <w:t>Cash at bank</w:t>
            </w:r>
          </w:p>
          <w:p w14:paraId="4CE44AA2" w14:textId="77777777" w:rsidR="005F4E6D" w:rsidRDefault="005F4E6D" w:rsidP="00592459">
            <w:pPr>
              <w:widowControl w:val="0"/>
              <w:pBdr>
                <w:top w:val="nil"/>
                <w:left w:val="nil"/>
                <w:bottom w:val="nil"/>
                <w:right w:val="nil"/>
                <w:between w:val="nil"/>
              </w:pBdr>
            </w:pPr>
            <w:r>
              <w:t>Cash in hand</w:t>
            </w:r>
          </w:p>
          <w:p w14:paraId="6D0FFB92" w14:textId="77777777" w:rsidR="005F4E6D" w:rsidRDefault="005F4E6D" w:rsidP="00592459">
            <w:pPr>
              <w:widowControl w:val="0"/>
              <w:pBdr>
                <w:top w:val="nil"/>
                <w:left w:val="nil"/>
                <w:bottom w:val="nil"/>
                <w:right w:val="nil"/>
                <w:between w:val="nil"/>
              </w:pBdr>
            </w:pPr>
            <w:r>
              <w:lastRenderedPageBreak/>
              <w:t>Sundry debtors</w:t>
            </w:r>
          </w:p>
          <w:p w14:paraId="1932FE43" w14:textId="77777777" w:rsidR="005F4E6D" w:rsidRDefault="005F4E6D" w:rsidP="00592459">
            <w:pPr>
              <w:widowControl w:val="0"/>
              <w:pBdr>
                <w:top w:val="nil"/>
                <w:left w:val="nil"/>
                <w:bottom w:val="nil"/>
                <w:right w:val="nil"/>
                <w:between w:val="nil"/>
              </w:pBdr>
            </w:pPr>
            <w:r>
              <w:t>Bills receivable</w:t>
            </w:r>
          </w:p>
          <w:p w14:paraId="54510B4F" w14:textId="77777777" w:rsidR="005F4E6D" w:rsidRDefault="005F4E6D" w:rsidP="00592459">
            <w:pPr>
              <w:widowControl w:val="0"/>
              <w:pBdr>
                <w:top w:val="nil"/>
                <w:left w:val="nil"/>
                <w:bottom w:val="nil"/>
                <w:right w:val="nil"/>
                <w:between w:val="nil"/>
              </w:pBdr>
            </w:pPr>
            <w:r>
              <w:t>Rent prepaid</w:t>
            </w:r>
          </w:p>
          <w:p w14:paraId="442BADAA" w14:textId="77777777" w:rsidR="005F4E6D" w:rsidRDefault="005F4E6D" w:rsidP="00592459">
            <w:pPr>
              <w:widowControl w:val="0"/>
              <w:pBdr>
                <w:top w:val="nil"/>
                <w:left w:val="nil"/>
                <w:bottom w:val="nil"/>
                <w:right w:val="nil"/>
                <w:between w:val="nil"/>
              </w:pBdr>
            </w:pPr>
            <w:r>
              <w:t>Closing Stock</w:t>
            </w:r>
          </w:p>
          <w:p w14:paraId="5AB23609" w14:textId="77777777" w:rsidR="005F4E6D" w:rsidRDefault="005F4E6D" w:rsidP="00592459">
            <w:pPr>
              <w:widowControl w:val="0"/>
              <w:pBdr>
                <w:top w:val="nil"/>
                <w:left w:val="nil"/>
                <w:bottom w:val="nil"/>
                <w:right w:val="nil"/>
                <w:between w:val="nil"/>
              </w:pBdr>
            </w:pPr>
          </w:p>
          <w:p w14:paraId="01CFEAF7" w14:textId="77777777" w:rsidR="005F4E6D" w:rsidRDefault="005F4E6D" w:rsidP="00592459"/>
        </w:tc>
        <w:tc>
          <w:tcPr>
            <w:tcW w:w="1615" w:type="dxa"/>
          </w:tcPr>
          <w:p w14:paraId="2075A43B" w14:textId="77777777" w:rsidR="005F4E6D" w:rsidRDefault="005F4E6D" w:rsidP="00592459"/>
          <w:p w14:paraId="5C2A1C23" w14:textId="77777777" w:rsidR="005F4E6D" w:rsidRDefault="005F4E6D" w:rsidP="00592459">
            <w:r>
              <w:t>3,60,000</w:t>
            </w:r>
          </w:p>
          <w:p w14:paraId="56865E1A" w14:textId="77777777" w:rsidR="005F4E6D" w:rsidRDefault="005F4E6D" w:rsidP="00592459">
            <w:r>
              <w:t>1,00,000</w:t>
            </w:r>
          </w:p>
          <w:p w14:paraId="7BD50128" w14:textId="77777777" w:rsidR="005F4E6D" w:rsidRDefault="005F4E6D" w:rsidP="00592459">
            <w:r>
              <w:t xml:space="preserve">   50,000</w:t>
            </w:r>
          </w:p>
          <w:p w14:paraId="359A4315" w14:textId="77777777" w:rsidR="005F4E6D" w:rsidRDefault="005F4E6D" w:rsidP="00592459">
            <w:r>
              <w:lastRenderedPageBreak/>
              <w:t>4,40,000</w:t>
            </w:r>
          </w:p>
          <w:p w14:paraId="7A0C57AA" w14:textId="77777777" w:rsidR="005F4E6D" w:rsidRDefault="005F4E6D" w:rsidP="00592459">
            <w:r>
              <w:t>2,90.000</w:t>
            </w:r>
          </w:p>
          <w:p w14:paraId="468C0932" w14:textId="77777777" w:rsidR="005F4E6D" w:rsidRDefault="005F4E6D" w:rsidP="00592459">
            <w:r>
              <w:t xml:space="preserve">  10,000</w:t>
            </w:r>
          </w:p>
          <w:p w14:paraId="0549A77F" w14:textId="77777777" w:rsidR="005F4E6D" w:rsidRDefault="005F4E6D" w:rsidP="00592459">
            <w:r>
              <w:t>8,00,000</w:t>
            </w:r>
          </w:p>
        </w:tc>
      </w:tr>
      <w:tr w:rsidR="005F4E6D" w14:paraId="2FBE932C" w14:textId="77777777" w:rsidTr="00592459">
        <w:tc>
          <w:tcPr>
            <w:tcW w:w="3325" w:type="dxa"/>
          </w:tcPr>
          <w:p w14:paraId="4CCB785A" w14:textId="77777777" w:rsidR="005F4E6D" w:rsidRDefault="005F4E6D" w:rsidP="00592459"/>
        </w:tc>
        <w:tc>
          <w:tcPr>
            <w:tcW w:w="1349" w:type="dxa"/>
          </w:tcPr>
          <w:p w14:paraId="34D4F115" w14:textId="77777777" w:rsidR="005F4E6D" w:rsidRDefault="005F4E6D" w:rsidP="00592459">
            <w:r>
              <w:t>20,50,000</w:t>
            </w:r>
          </w:p>
        </w:tc>
        <w:tc>
          <w:tcPr>
            <w:tcW w:w="3061" w:type="dxa"/>
          </w:tcPr>
          <w:p w14:paraId="68318B0B" w14:textId="77777777" w:rsidR="005F4E6D" w:rsidRDefault="005F4E6D" w:rsidP="00592459">
            <w:pPr>
              <w:widowControl w:val="0"/>
              <w:pBdr>
                <w:top w:val="nil"/>
                <w:left w:val="nil"/>
                <w:bottom w:val="nil"/>
                <w:right w:val="nil"/>
                <w:between w:val="nil"/>
              </w:pBdr>
            </w:pPr>
          </w:p>
        </w:tc>
        <w:tc>
          <w:tcPr>
            <w:tcW w:w="1615" w:type="dxa"/>
          </w:tcPr>
          <w:p w14:paraId="4FB00BB9" w14:textId="77777777" w:rsidR="005F4E6D" w:rsidRDefault="005F4E6D" w:rsidP="00592459">
            <w:r>
              <w:t xml:space="preserve">20,50,000 </w:t>
            </w:r>
          </w:p>
        </w:tc>
      </w:tr>
    </w:tbl>
    <w:p w14:paraId="3D20C618" w14:textId="77777777" w:rsidR="005F4E6D" w:rsidRDefault="005F4E6D" w:rsidP="005F4E6D"/>
    <w:p w14:paraId="2D5C48A8" w14:textId="77777777" w:rsidR="005F4E6D" w:rsidRDefault="005F4E6D" w:rsidP="005F4E6D"/>
    <w:p w14:paraId="485C28E0" w14:textId="77777777" w:rsidR="005F4E6D" w:rsidRDefault="005F4E6D" w:rsidP="005F4E6D">
      <w:r>
        <w:t>Net Profit =Cr 9,25,000  - Dr 3,20,000 = 6,05,000</w:t>
      </w:r>
    </w:p>
    <w:p w14:paraId="1298FD08" w14:textId="77777777" w:rsidR="005F4E6D" w:rsidRDefault="005F4E6D" w:rsidP="005F4E6D"/>
    <w:p w14:paraId="122FE5B7" w14:textId="77777777" w:rsidR="005F4E6D" w:rsidRDefault="005F4E6D" w:rsidP="005F4E6D"/>
    <w:p w14:paraId="528C4DBC" w14:textId="28AB6C55" w:rsidR="005F4E6D" w:rsidRDefault="005F4E6D" w:rsidP="005F4E6D">
      <w:r>
        <w:t>4</w:t>
      </w:r>
      <w:r w:rsidR="004B0FDC">
        <w:t>.</w:t>
      </w:r>
      <w:r>
        <w:t xml:space="preserve"> from the following trial balance of shradha as on 31st </w:t>
      </w:r>
      <w:r w:rsidR="00573C72">
        <w:t>M</w:t>
      </w:r>
      <w:r>
        <w:t>arch,2019,</w:t>
      </w:r>
      <w:r w:rsidR="004B0FDC">
        <w:t xml:space="preserve"> </w:t>
      </w:r>
      <w:r>
        <w:t>prepare trading and profit/loss and balance sheet</w:t>
      </w:r>
    </w:p>
    <w:p w14:paraId="6B8EFE3C" w14:textId="77777777" w:rsidR="005F4E6D" w:rsidRDefault="005F4E6D" w:rsidP="005F4E6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4E6D" w14:paraId="50220A8D" w14:textId="77777777" w:rsidTr="00592459">
        <w:tc>
          <w:tcPr>
            <w:tcW w:w="3120" w:type="dxa"/>
            <w:shd w:val="clear" w:color="auto" w:fill="auto"/>
            <w:tcMar>
              <w:top w:w="100" w:type="dxa"/>
              <w:left w:w="100" w:type="dxa"/>
              <w:bottom w:w="100" w:type="dxa"/>
              <w:right w:w="100" w:type="dxa"/>
            </w:tcMar>
          </w:tcPr>
          <w:p w14:paraId="67BC34F0" w14:textId="77777777" w:rsidR="005F4E6D" w:rsidRDefault="005F4E6D" w:rsidP="00592459">
            <w:pPr>
              <w:widowControl w:val="0"/>
              <w:pBdr>
                <w:top w:val="nil"/>
                <w:left w:val="nil"/>
                <w:bottom w:val="nil"/>
                <w:right w:val="nil"/>
                <w:between w:val="nil"/>
              </w:pBdr>
              <w:spacing w:line="240" w:lineRule="auto"/>
            </w:pPr>
            <w:r>
              <w:t>Head account</w:t>
            </w:r>
          </w:p>
          <w:p w14:paraId="3A47BFD1" w14:textId="77777777" w:rsidR="005F4E6D" w:rsidRDefault="005F4E6D" w:rsidP="00592459">
            <w:pPr>
              <w:widowControl w:val="0"/>
              <w:pBdr>
                <w:top w:val="nil"/>
                <w:left w:val="nil"/>
                <w:bottom w:val="nil"/>
                <w:right w:val="nil"/>
                <w:between w:val="nil"/>
              </w:pBdr>
              <w:spacing w:line="240" w:lineRule="auto"/>
            </w:pPr>
            <w:r>
              <w:t>Capital</w:t>
            </w:r>
          </w:p>
          <w:p w14:paraId="6D968C97" w14:textId="77777777" w:rsidR="005F4E6D" w:rsidRDefault="005F4E6D" w:rsidP="00592459">
            <w:pPr>
              <w:widowControl w:val="0"/>
              <w:pBdr>
                <w:top w:val="nil"/>
                <w:left w:val="nil"/>
                <w:bottom w:val="nil"/>
                <w:right w:val="nil"/>
                <w:between w:val="nil"/>
              </w:pBdr>
              <w:spacing w:line="240" w:lineRule="auto"/>
            </w:pPr>
            <w:r>
              <w:t>Drawing</w:t>
            </w:r>
          </w:p>
          <w:p w14:paraId="439C6AA0" w14:textId="77777777" w:rsidR="005F4E6D" w:rsidRDefault="005F4E6D" w:rsidP="00592459">
            <w:pPr>
              <w:widowControl w:val="0"/>
              <w:pBdr>
                <w:top w:val="nil"/>
                <w:left w:val="nil"/>
                <w:bottom w:val="nil"/>
                <w:right w:val="nil"/>
                <w:between w:val="nil"/>
              </w:pBdr>
              <w:spacing w:line="240" w:lineRule="auto"/>
            </w:pPr>
            <w:r>
              <w:t>Sales</w:t>
            </w:r>
          </w:p>
          <w:p w14:paraId="62B35A02" w14:textId="77777777" w:rsidR="005F4E6D" w:rsidRDefault="005F4E6D" w:rsidP="00592459">
            <w:pPr>
              <w:widowControl w:val="0"/>
              <w:pBdr>
                <w:top w:val="nil"/>
                <w:left w:val="nil"/>
                <w:bottom w:val="nil"/>
                <w:right w:val="nil"/>
                <w:between w:val="nil"/>
              </w:pBdr>
              <w:spacing w:line="240" w:lineRule="auto"/>
            </w:pPr>
            <w:r>
              <w:t>Purchases</w:t>
            </w:r>
          </w:p>
          <w:p w14:paraId="1590EF6C" w14:textId="77777777" w:rsidR="005F4E6D" w:rsidRDefault="005F4E6D" w:rsidP="00592459">
            <w:pPr>
              <w:widowControl w:val="0"/>
              <w:pBdr>
                <w:top w:val="nil"/>
                <w:left w:val="nil"/>
                <w:bottom w:val="nil"/>
                <w:right w:val="nil"/>
                <w:between w:val="nil"/>
              </w:pBdr>
              <w:spacing w:line="240" w:lineRule="auto"/>
            </w:pPr>
            <w:r>
              <w:t>Stock1st April,2018</w:t>
            </w:r>
          </w:p>
          <w:p w14:paraId="743DBCE6" w14:textId="77777777" w:rsidR="005F4E6D" w:rsidRDefault="005F4E6D" w:rsidP="00592459">
            <w:pPr>
              <w:widowControl w:val="0"/>
              <w:pBdr>
                <w:top w:val="nil"/>
                <w:left w:val="nil"/>
                <w:bottom w:val="nil"/>
                <w:right w:val="nil"/>
                <w:between w:val="nil"/>
              </w:pBdr>
              <w:spacing w:line="240" w:lineRule="auto"/>
            </w:pPr>
            <w:r>
              <w:t>Return outward/ Pur. Return</w:t>
            </w:r>
          </w:p>
          <w:p w14:paraId="7F84CC5F" w14:textId="77777777" w:rsidR="005F4E6D" w:rsidRDefault="005F4E6D" w:rsidP="00592459">
            <w:pPr>
              <w:widowControl w:val="0"/>
              <w:pBdr>
                <w:top w:val="nil"/>
                <w:left w:val="nil"/>
                <w:bottom w:val="nil"/>
                <w:right w:val="nil"/>
                <w:between w:val="nil"/>
              </w:pBdr>
              <w:spacing w:line="240" w:lineRule="auto"/>
            </w:pPr>
            <w:r>
              <w:t>Carriage inward</w:t>
            </w:r>
          </w:p>
          <w:p w14:paraId="24A14C6E" w14:textId="77777777" w:rsidR="005F4E6D" w:rsidRDefault="005F4E6D" w:rsidP="00592459">
            <w:pPr>
              <w:widowControl w:val="0"/>
              <w:pBdr>
                <w:top w:val="nil"/>
                <w:left w:val="nil"/>
                <w:bottom w:val="nil"/>
                <w:right w:val="nil"/>
                <w:between w:val="nil"/>
              </w:pBdr>
              <w:spacing w:line="240" w:lineRule="auto"/>
            </w:pPr>
            <w:r>
              <w:t>Wages</w:t>
            </w:r>
          </w:p>
          <w:p w14:paraId="5AFDCB6F" w14:textId="77777777" w:rsidR="005F4E6D" w:rsidRDefault="005F4E6D" w:rsidP="00592459">
            <w:pPr>
              <w:widowControl w:val="0"/>
              <w:pBdr>
                <w:top w:val="nil"/>
                <w:left w:val="nil"/>
                <w:bottom w:val="nil"/>
                <w:right w:val="nil"/>
                <w:between w:val="nil"/>
              </w:pBdr>
              <w:spacing w:line="240" w:lineRule="auto"/>
            </w:pPr>
            <w:r>
              <w:t>Power</w:t>
            </w:r>
          </w:p>
          <w:p w14:paraId="5572595C" w14:textId="77777777" w:rsidR="005F4E6D" w:rsidRDefault="005F4E6D" w:rsidP="00592459">
            <w:pPr>
              <w:widowControl w:val="0"/>
              <w:pBdr>
                <w:top w:val="nil"/>
                <w:left w:val="nil"/>
                <w:bottom w:val="nil"/>
                <w:right w:val="nil"/>
                <w:between w:val="nil"/>
              </w:pBdr>
              <w:spacing w:line="240" w:lineRule="auto"/>
            </w:pPr>
          </w:p>
          <w:p w14:paraId="1EDAF7D0" w14:textId="77777777" w:rsidR="005F4E6D" w:rsidRDefault="005F4E6D" w:rsidP="00592459">
            <w:pPr>
              <w:widowControl w:val="0"/>
              <w:pBdr>
                <w:top w:val="nil"/>
                <w:left w:val="nil"/>
                <w:bottom w:val="nil"/>
                <w:right w:val="nil"/>
                <w:between w:val="nil"/>
              </w:pBdr>
              <w:spacing w:line="240" w:lineRule="auto"/>
            </w:pPr>
            <w:r>
              <w:t>Machinery</w:t>
            </w:r>
          </w:p>
          <w:p w14:paraId="5161B4C9" w14:textId="77777777" w:rsidR="005F4E6D" w:rsidRDefault="005F4E6D" w:rsidP="00592459">
            <w:pPr>
              <w:widowControl w:val="0"/>
              <w:pBdr>
                <w:top w:val="nil"/>
                <w:left w:val="nil"/>
                <w:bottom w:val="nil"/>
                <w:right w:val="nil"/>
                <w:between w:val="nil"/>
              </w:pBdr>
              <w:spacing w:line="240" w:lineRule="auto"/>
            </w:pPr>
            <w:r>
              <w:t>Furniture</w:t>
            </w:r>
          </w:p>
          <w:p w14:paraId="2C617523" w14:textId="77777777" w:rsidR="005F4E6D" w:rsidRDefault="005F4E6D" w:rsidP="00592459">
            <w:pPr>
              <w:widowControl w:val="0"/>
              <w:pBdr>
                <w:top w:val="nil"/>
                <w:left w:val="nil"/>
                <w:bottom w:val="nil"/>
                <w:right w:val="nil"/>
                <w:between w:val="nil"/>
              </w:pBdr>
              <w:spacing w:line="240" w:lineRule="auto"/>
            </w:pPr>
            <w:r>
              <w:t>Rent</w:t>
            </w:r>
          </w:p>
          <w:p w14:paraId="31D78BB1" w14:textId="77777777" w:rsidR="005F4E6D" w:rsidRDefault="005F4E6D" w:rsidP="00592459">
            <w:pPr>
              <w:widowControl w:val="0"/>
              <w:pBdr>
                <w:top w:val="nil"/>
                <w:left w:val="nil"/>
                <w:bottom w:val="nil"/>
                <w:right w:val="nil"/>
                <w:between w:val="nil"/>
              </w:pBdr>
              <w:spacing w:line="240" w:lineRule="auto"/>
            </w:pPr>
            <w:r>
              <w:t>Salary</w:t>
            </w:r>
          </w:p>
          <w:p w14:paraId="3516E62F" w14:textId="77777777" w:rsidR="005F4E6D" w:rsidRDefault="005F4E6D" w:rsidP="00592459">
            <w:pPr>
              <w:widowControl w:val="0"/>
              <w:pBdr>
                <w:top w:val="nil"/>
                <w:left w:val="nil"/>
                <w:bottom w:val="nil"/>
                <w:right w:val="nil"/>
                <w:between w:val="nil"/>
              </w:pBdr>
              <w:spacing w:line="240" w:lineRule="auto"/>
            </w:pPr>
            <w:r>
              <w:t>Insurance</w:t>
            </w:r>
          </w:p>
          <w:p w14:paraId="4A896D98" w14:textId="77777777" w:rsidR="005F4E6D" w:rsidRDefault="005F4E6D" w:rsidP="00592459">
            <w:pPr>
              <w:widowControl w:val="0"/>
              <w:pBdr>
                <w:top w:val="nil"/>
                <w:left w:val="nil"/>
                <w:bottom w:val="nil"/>
                <w:right w:val="nil"/>
                <w:between w:val="nil"/>
              </w:pBdr>
              <w:spacing w:line="240" w:lineRule="auto"/>
            </w:pPr>
            <w:r>
              <w:lastRenderedPageBreak/>
              <w:t>8% bank loan</w:t>
            </w:r>
          </w:p>
          <w:p w14:paraId="153E35DD" w14:textId="77777777" w:rsidR="005F4E6D" w:rsidRDefault="005F4E6D" w:rsidP="00592459">
            <w:pPr>
              <w:widowControl w:val="0"/>
              <w:pBdr>
                <w:top w:val="nil"/>
                <w:left w:val="nil"/>
                <w:bottom w:val="nil"/>
                <w:right w:val="nil"/>
                <w:between w:val="nil"/>
              </w:pBdr>
              <w:spacing w:line="240" w:lineRule="auto"/>
            </w:pPr>
            <w:r>
              <w:t>Debtors</w:t>
            </w:r>
          </w:p>
          <w:p w14:paraId="0EA52A5E" w14:textId="77777777" w:rsidR="005F4E6D" w:rsidRDefault="005F4E6D" w:rsidP="00592459">
            <w:pPr>
              <w:widowControl w:val="0"/>
              <w:pBdr>
                <w:top w:val="nil"/>
                <w:left w:val="nil"/>
                <w:bottom w:val="nil"/>
                <w:right w:val="nil"/>
                <w:between w:val="nil"/>
              </w:pBdr>
              <w:spacing w:line="240" w:lineRule="auto"/>
            </w:pPr>
            <w:r>
              <w:t>Creditors</w:t>
            </w:r>
          </w:p>
          <w:p w14:paraId="71570BC5" w14:textId="77777777" w:rsidR="005F4E6D" w:rsidRDefault="005F4E6D" w:rsidP="00592459">
            <w:pPr>
              <w:widowControl w:val="0"/>
              <w:pBdr>
                <w:top w:val="nil"/>
                <w:left w:val="nil"/>
                <w:bottom w:val="nil"/>
                <w:right w:val="nil"/>
                <w:between w:val="nil"/>
              </w:pBdr>
              <w:spacing w:line="240" w:lineRule="auto"/>
            </w:pPr>
            <w:r>
              <w:t xml:space="preserve">Cash in hand </w:t>
            </w:r>
          </w:p>
          <w:p w14:paraId="336B8A8A" w14:textId="77777777" w:rsidR="005F4E6D" w:rsidRDefault="005F4E6D" w:rsidP="0059245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FAEA148" w14:textId="77777777" w:rsidR="005F4E6D" w:rsidRDefault="005F4E6D" w:rsidP="00592459">
            <w:pPr>
              <w:widowControl w:val="0"/>
              <w:pBdr>
                <w:top w:val="nil"/>
                <w:left w:val="nil"/>
                <w:bottom w:val="nil"/>
                <w:right w:val="nil"/>
                <w:between w:val="nil"/>
              </w:pBdr>
              <w:spacing w:line="240" w:lineRule="auto"/>
            </w:pPr>
            <w:r>
              <w:lastRenderedPageBreak/>
              <w:t>Debit</w:t>
            </w:r>
          </w:p>
          <w:p w14:paraId="296E1622" w14:textId="77777777" w:rsidR="005F4E6D" w:rsidRDefault="005F4E6D" w:rsidP="00592459">
            <w:pPr>
              <w:widowControl w:val="0"/>
              <w:pBdr>
                <w:top w:val="nil"/>
                <w:left w:val="nil"/>
                <w:bottom w:val="nil"/>
                <w:right w:val="nil"/>
                <w:between w:val="nil"/>
              </w:pBdr>
              <w:spacing w:line="240" w:lineRule="auto"/>
            </w:pPr>
            <w:r>
              <w:t>…</w:t>
            </w:r>
          </w:p>
          <w:p w14:paraId="7F53DB0F" w14:textId="77777777" w:rsidR="005F4E6D" w:rsidRDefault="005F4E6D" w:rsidP="00592459">
            <w:pPr>
              <w:widowControl w:val="0"/>
              <w:pBdr>
                <w:top w:val="nil"/>
                <w:left w:val="nil"/>
                <w:bottom w:val="nil"/>
                <w:right w:val="nil"/>
                <w:between w:val="nil"/>
              </w:pBdr>
              <w:spacing w:line="240" w:lineRule="auto"/>
            </w:pPr>
            <w:r>
              <w:t>18,000</w:t>
            </w:r>
          </w:p>
          <w:p w14:paraId="4F07BDF1" w14:textId="77777777" w:rsidR="005F4E6D" w:rsidRDefault="005F4E6D" w:rsidP="00592459">
            <w:pPr>
              <w:widowControl w:val="0"/>
              <w:pBdr>
                <w:top w:val="nil"/>
                <w:left w:val="nil"/>
                <w:bottom w:val="nil"/>
                <w:right w:val="nil"/>
                <w:between w:val="nil"/>
              </w:pBdr>
              <w:spacing w:line="240" w:lineRule="auto"/>
            </w:pPr>
            <w:r>
              <w:t>….</w:t>
            </w:r>
          </w:p>
          <w:p w14:paraId="770EAB2D" w14:textId="77777777" w:rsidR="005F4E6D" w:rsidRDefault="005F4E6D" w:rsidP="00592459">
            <w:pPr>
              <w:widowControl w:val="0"/>
              <w:pBdr>
                <w:top w:val="nil"/>
                <w:left w:val="nil"/>
                <w:bottom w:val="nil"/>
                <w:right w:val="nil"/>
                <w:between w:val="nil"/>
              </w:pBdr>
              <w:spacing w:line="240" w:lineRule="auto"/>
            </w:pPr>
            <w:r>
              <w:t>82,600</w:t>
            </w:r>
          </w:p>
          <w:p w14:paraId="08C9DB61" w14:textId="77777777" w:rsidR="005F4E6D" w:rsidRDefault="005F4E6D" w:rsidP="00592459">
            <w:pPr>
              <w:widowControl w:val="0"/>
              <w:pBdr>
                <w:top w:val="nil"/>
                <w:left w:val="nil"/>
                <w:bottom w:val="nil"/>
                <w:right w:val="nil"/>
                <w:between w:val="nil"/>
              </w:pBdr>
              <w:spacing w:line="240" w:lineRule="auto"/>
            </w:pPr>
            <w:r>
              <w:t>42,000</w:t>
            </w:r>
          </w:p>
          <w:p w14:paraId="42F1DFCC" w14:textId="77777777" w:rsidR="005F4E6D" w:rsidRDefault="005F4E6D" w:rsidP="00592459">
            <w:pPr>
              <w:widowControl w:val="0"/>
              <w:pBdr>
                <w:top w:val="nil"/>
                <w:left w:val="nil"/>
                <w:bottom w:val="nil"/>
                <w:right w:val="nil"/>
                <w:between w:val="nil"/>
              </w:pBdr>
              <w:spacing w:line="240" w:lineRule="auto"/>
            </w:pPr>
            <w:r>
              <w:t>…...</w:t>
            </w:r>
          </w:p>
          <w:p w14:paraId="54235A7E" w14:textId="77777777" w:rsidR="005F4E6D" w:rsidRDefault="005F4E6D" w:rsidP="00592459">
            <w:pPr>
              <w:widowControl w:val="0"/>
              <w:pBdr>
                <w:top w:val="nil"/>
                <w:left w:val="nil"/>
                <w:bottom w:val="nil"/>
                <w:right w:val="nil"/>
                <w:between w:val="nil"/>
              </w:pBdr>
              <w:spacing w:line="240" w:lineRule="auto"/>
            </w:pPr>
            <w:r>
              <w:t>1,200</w:t>
            </w:r>
          </w:p>
          <w:p w14:paraId="6B537541" w14:textId="77777777" w:rsidR="005F4E6D" w:rsidRDefault="005F4E6D" w:rsidP="00592459">
            <w:pPr>
              <w:widowControl w:val="0"/>
              <w:pBdr>
                <w:top w:val="nil"/>
                <w:left w:val="nil"/>
                <w:bottom w:val="nil"/>
                <w:right w:val="nil"/>
                <w:between w:val="nil"/>
              </w:pBdr>
              <w:spacing w:line="240" w:lineRule="auto"/>
            </w:pPr>
            <w:r>
              <w:t>4,000</w:t>
            </w:r>
          </w:p>
          <w:p w14:paraId="7BC62483" w14:textId="77777777" w:rsidR="005F4E6D" w:rsidRDefault="005F4E6D" w:rsidP="00592459">
            <w:pPr>
              <w:widowControl w:val="0"/>
              <w:pBdr>
                <w:top w:val="nil"/>
                <w:left w:val="nil"/>
                <w:bottom w:val="nil"/>
                <w:right w:val="nil"/>
                <w:between w:val="nil"/>
              </w:pBdr>
              <w:spacing w:line="240" w:lineRule="auto"/>
            </w:pPr>
            <w:r>
              <w:t>6,000</w:t>
            </w:r>
          </w:p>
          <w:p w14:paraId="7B73B6FD" w14:textId="77777777" w:rsidR="005F4E6D" w:rsidRDefault="005F4E6D" w:rsidP="00592459">
            <w:pPr>
              <w:widowControl w:val="0"/>
              <w:pBdr>
                <w:top w:val="nil"/>
                <w:left w:val="nil"/>
                <w:bottom w:val="nil"/>
                <w:right w:val="nil"/>
                <w:between w:val="nil"/>
              </w:pBdr>
              <w:spacing w:line="240" w:lineRule="auto"/>
            </w:pPr>
          </w:p>
          <w:p w14:paraId="213FFC6D" w14:textId="77777777" w:rsidR="005F4E6D" w:rsidRDefault="005F4E6D" w:rsidP="00592459">
            <w:pPr>
              <w:widowControl w:val="0"/>
              <w:pBdr>
                <w:top w:val="nil"/>
                <w:left w:val="nil"/>
                <w:bottom w:val="nil"/>
                <w:right w:val="nil"/>
                <w:between w:val="nil"/>
              </w:pBdr>
              <w:spacing w:line="240" w:lineRule="auto"/>
            </w:pPr>
            <w:r>
              <w:t>50,000</w:t>
            </w:r>
          </w:p>
          <w:p w14:paraId="2EC3A675" w14:textId="77777777" w:rsidR="005F4E6D" w:rsidRDefault="005F4E6D" w:rsidP="00592459">
            <w:pPr>
              <w:widowControl w:val="0"/>
              <w:pBdr>
                <w:top w:val="nil"/>
                <w:left w:val="nil"/>
                <w:bottom w:val="nil"/>
                <w:right w:val="nil"/>
                <w:between w:val="nil"/>
              </w:pBdr>
              <w:spacing w:line="240" w:lineRule="auto"/>
            </w:pPr>
            <w:r>
              <w:t>14,000</w:t>
            </w:r>
          </w:p>
          <w:p w14:paraId="22D5AD93" w14:textId="77777777" w:rsidR="005F4E6D" w:rsidRDefault="005F4E6D" w:rsidP="00592459">
            <w:pPr>
              <w:widowControl w:val="0"/>
              <w:pBdr>
                <w:top w:val="nil"/>
                <w:left w:val="nil"/>
                <w:bottom w:val="nil"/>
                <w:right w:val="nil"/>
                <w:between w:val="nil"/>
              </w:pBdr>
              <w:spacing w:line="240" w:lineRule="auto"/>
            </w:pPr>
            <w:r>
              <w:t>22,000</w:t>
            </w:r>
          </w:p>
          <w:p w14:paraId="7A70966C" w14:textId="77777777" w:rsidR="005F4E6D" w:rsidRDefault="005F4E6D" w:rsidP="00592459">
            <w:pPr>
              <w:widowControl w:val="0"/>
              <w:pBdr>
                <w:top w:val="nil"/>
                <w:left w:val="nil"/>
                <w:bottom w:val="nil"/>
                <w:right w:val="nil"/>
                <w:between w:val="nil"/>
              </w:pBdr>
              <w:spacing w:line="240" w:lineRule="auto"/>
            </w:pPr>
            <w:r>
              <w:t>15,000</w:t>
            </w:r>
          </w:p>
          <w:p w14:paraId="4C47AC03" w14:textId="77777777" w:rsidR="005F4E6D" w:rsidRDefault="005F4E6D" w:rsidP="00592459">
            <w:pPr>
              <w:widowControl w:val="0"/>
              <w:pBdr>
                <w:top w:val="nil"/>
                <w:left w:val="nil"/>
                <w:bottom w:val="nil"/>
                <w:right w:val="nil"/>
                <w:between w:val="nil"/>
              </w:pBdr>
              <w:spacing w:line="240" w:lineRule="auto"/>
            </w:pPr>
            <w:r>
              <w:t>3,600</w:t>
            </w:r>
          </w:p>
          <w:p w14:paraId="749ED5D0" w14:textId="77777777" w:rsidR="005F4E6D" w:rsidRDefault="005F4E6D" w:rsidP="00592459">
            <w:pPr>
              <w:widowControl w:val="0"/>
              <w:pBdr>
                <w:top w:val="nil"/>
                <w:left w:val="nil"/>
                <w:bottom w:val="nil"/>
                <w:right w:val="nil"/>
                <w:between w:val="nil"/>
              </w:pBdr>
              <w:spacing w:line="240" w:lineRule="auto"/>
            </w:pPr>
            <w:r>
              <w:lastRenderedPageBreak/>
              <w:t>…..</w:t>
            </w:r>
          </w:p>
          <w:p w14:paraId="0C7D8DE4" w14:textId="77777777" w:rsidR="005F4E6D" w:rsidRDefault="005F4E6D" w:rsidP="00592459">
            <w:pPr>
              <w:widowControl w:val="0"/>
              <w:pBdr>
                <w:top w:val="nil"/>
                <w:left w:val="nil"/>
                <w:bottom w:val="nil"/>
                <w:right w:val="nil"/>
                <w:between w:val="nil"/>
              </w:pBdr>
              <w:spacing w:line="240" w:lineRule="auto"/>
            </w:pPr>
            <w:r>
              <w:t>20,600</w:t>
            </w:r>
          </w:p>
          <w:p w14:paraId="47B92B16" w14:textId="77777777" w:rsidR="005F4E6D" w:rsidRDefault="005F4E6D" w:rsidP="00592459">
            <w:pPr>
              <w:widowControl w:val="0"/>
              <w:pBdr>
                <w:top w:val="nil"/>
                <w:left w:val="nil"/>
                <w:bottom w:val="nil"/>
                <w:right w:val="nil"/>
                <w:between w:val="nil"/>
              </w:pBdr>
              <w:spacing w:line="240" w:lineRule="auto"/>
            </w:pPr>
            <w:r>
              <w:t>…..</w:t>
            </w:r>
          </w:p>
          <w:p w14:paraId="25B6BADE" w14:textId="77777777" w:rsidR="005F4E6D" w:rsidRDefault="005F4E6D" w:rsidP="00592459">
            <w:pPr>
              <w:widowControl w:val="0"/>
              <w:pBdr>
                <w:top w:val="nil"/>
                <w:left w:val="nil"/>
                <w:bottom w:val="nil"/>
                <w:right w:val="nil"/>
                <w:between w:val="nil"/>
              </w:pBdr>
              <w:spacing w:line="240" w:lineRule="auto"/>
            </w:pPr>
            <w:r>
              <w:t>1,500</w:t>
            </w:r>
          </w:p>
          <w:p w14:paraId="6E2BA240" w14:textId="77777777" w:rsidR="005F4E6D" w:rsidRDefault="005F4E6D" w:rsidP="0059245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AFC55A8" w14:textId="77777777" w:rsidR="005F4E6D" w:rsidRDefault="005F4E6D" w:rsidP="00592459">
            <w:pPr>
              <w:widowControl w:val="0"/>
              <w:pBdr>
                <w:top w:val="nil"/>
                <w:left w:val="nil"/>
                <w:bottom w:val="nil"/>
                <w:right w:val="nil"/>
                <w:between w:val="nil"/>
              </w:pBdr>
              <w:spacing w:line="240" w:lineRule="auto"/>
            </w:pPr>
            <w:r>
              <w:lastRenderedPageBreak/>
              <w:t>Credit</w:t>
            </w:r>
          </w:p>
          <w:p w14:paraId="5D6ED0CA" w14:textId="77777777" w:rsidR="005F4E6D" w:rsidRDefault="005F4E6D" w:rsidP="00592459">
            <w:pPr>
              <w:widowControl w:val="0"/>
              <w:pBdr>
                <w:top w:val="nil"/>
                <w:left w:val="nil"/>
                <w:bottom w:val="nil"/>
                <w:right w:val="nil"/>
                <w:between w:val="nil"/>
              </w:pBdr>
              <w:spacing w:line="240" w:lineRule="auto"/>
            </w:pPr>
            <w:r>
              <w:t>80,000</w:t>
            </w:r>
          </w:p>
          <w:p w14:paraId="7F4CCF83" w14:textId="77777777" w:rsidR="005F4E6D" w:rsidRDefault="005F4E6D" w:rsidP="00592459">
            <w:pPr>
              <w:widowControl w:val="0"/>
              <w:pBdr>
                <w:top w:val="nil"/>
                <w:left w:val="nil"/>
                <w:bottom w:val="nil"/>
                <w:right w:val="nil"/>
                <w:between w:val="nil"/>
              </w:pBdr>
              <w:spacing w:line="240" w:lineRule="auto"/>
            </w:pPr>
            <w:r>
              <w:t>…</w:t>
            </w:r>
          </w:p>
          <w:p w14:paraId="40C1D7A4" w14:textId="77777777" w:rsidR="005F4E6D" w:rsidRDefault="005F4E6D" w:rsidP="00592459">
            <w:pPr>
              <w:widowControl w:val="0"/>
              <w:pBdr>
                <w:top w:val="nil"/>
                <w:left w:val="nil"/>
                <w:bottom w:val="nil"/>
                <w:right w:val="nil"/>
                <w:between w:val="nil"/>
              </w:pBdr>
              <w:spacing w:line="240" w:lineRule="auto"/>
            </w:pPr>
            <w:r>
              <w:t>1,55,000</w:t>
            </w:r>
          </w:p>
          <w:p w14:paraId="677A7C94" w14:textId="77777777" w:rsidR="005F4E6D" w:rsidRDefault="005F4E6D" w:rsidP="00592459">
            <w:pPr>
              <w:widowControl w:val="0"/>
              <w:pBdr>
                <w:top w:val="nil"/>
                <w:left w:val="nil"/>
                <w:bottom w:val="nil"/>
                <w:right w:val="nil"/>
                <w:between w:val="nil"/>
              </w:pBdr>
              <w:spacing w:line="240" w:lineRule="auto"/>
            </w:pPr>
            <w:r>
              <w:t>……….</w:t>
            </w:r>
          </w:p>
          <w:p w14:paraId="610A16FA" w14:textId="77777777" w:rsidR="005F4E6D" w:rsidRDefault="005F4E6D" w:rsidP="00592459">
            <w:pPr>
              <w:widowControl w:val="0"/>
              <w:pBdr>
                <w:top w:val="nil"/>
                <w:left w:val="nil"/>
                <w:bottom w:val="nil"/>
                <w:right w:val="nil"/>
                <w:between w:val="nil"/>
              </w:pBdr>
              <w:spacing w:line="240" w:lineRule="auto"/>
            </w:pPr>
            <w:r>
              <w:t>……………..</w:t>
            </w:r>
          </w:p>
          <w:p w14:paraId="5B204D29" w14:textId="77777777" w:rsidR="005F4E6D" w:rsidRDefault="005F4E6D" w:rsidP="00592459">
            <w:pPr>
              <w:widowControl w:val="0"/>
              <w:pBdr>
                <w:top w:val="nil"/>
                <w:left w:val="nil"/>
                <w:bottom w:val="nil"/>
                <w:right w:val="nil"/>
                <w:between w:val="nil"/>
              </w:pBdr>
              <w:spacing w:line="240" w:lineRule="auto"/>
            </w:pPr>
            <w:r>
              <w:t>1,600</w:t>
            </w:r>
          </w:p>
          <w:p w14:paraId="013CFDA8" w14:textId="77777777" w:rsidR="005F4E6D" w:rsidRDefault="005F4E6D" w:rsidP="00592459">
            <w:pPr>
              <w:widowControl w:val="0"/>
              <w:pBdr>
                <w:top w:val="nil"/>
                <w:left w:val="nil"/>
                <w:bottom w:val="nil"/>
                <w:right w:val="nil"/>
                <w:between w:val="nil"/>
              </w:pBdr>
              <w:spacing w:line="240" w:lineRule="auto"/>
            </w:pPr>
            <w:r>
              <w:t>…</w:t>
            </w:r>
          </w:p>
          <w:p w14:paraId="1BDBCEC1" w14:textId="77777777" w:rsidR="005F4E6D" w:rsidRDefault="005F4E6D" w:rsidP="00592459">
            <w:pPr>
              <w:widowControl w:val="0"/>
              <w:pBdr>
                <w:top w:val="nil"/>
                <w:left w:val="nil"/>
                <w:bottom w:val="nil"/>
                <w:right w:val="nil"/>
                <w:between w:val="nil"/>
              </w:pBdr>
              <w:spacing w:line="240" w:lineRule="auto"/>
            </w:pPr>
            <w:r>
              <w:t>…</w:t>
            </w:r>
          </w:p>
          <w:p w14:paraId="5A9788D8" w14:textId="77777777" w:rsidR="005F4E6D" w:rsidRDefault="005F4E6D" w:rsidP="00592459">
            <w:pPr>
              <w:widowControl w:val="0"/>
              <w:pBdr>
                <w:top w:val="nil"/>
                <w:left w:val="nil"/>
                <w:bottom w:val="nil"/>
                <w:right w:val="nil"/>
                <w:between w:val="nil"/>
              </w:pBdr>
              <w:spacing w:line="240" w:lineRule="auto"/>
            </w:pPr>
            <w:r>
              <w:t>…</w:t>
            </w:r>
          </w:p>
          <w:p w14:paraId="0269BDCC" w14:textId="77777777" w:rsidR="005F4E6D" w:rsidRDefault="005F4E6D" w:rsidP="00592459">
            <w:pPr>
              <w:widowControl w:val="0"/>
              <w:pBdr>
                <w:top w:val="nil"/>
                <w:left w:val="nil"/>
                <w:bottom w:val="nil"/>
                <w:right w:val="nil"/>
                <w:between w:val="nil"/>
              </w:pBdr>
              <w:spacing w:line="240" w:lineRule="auto"/>
            </w:pPr>
          </w:p>
          <w:p w14:paraId="2DA2E585" w14:textId="77777777" w:rsidR="005F4E6D" w:rsidRDefault="005F4E6D" w:rsidP="00592459">
            <w:pPr>
              <w:widowControl w:val="0"/>
              <w:pBdr>
                <w:top w:val="nil"/>
                <w:left w:val="nil"/>
                <w:bottom w:val="nil"/>
                <w:right w:val="nil"/>
                <w:between w:val="nil"/>
              </w:pBdr>
              <w:spacing w:line="240" w:lineRule="auto"/>
            </w:pPr>
            <w:r>
              <w:t>….</w:t>
            </w:r>
          </w:p>
          <w:p w14:paraId="5D4BF1D0" w14:textId="77777777" w:rsidR="005F4E6D" w:rsidRDefault="005F4E6D" w:rsidP="00592459">
            <w:pPr>
              <w:widowControl w:val="0"/>
              <w:pBdr>
                <w:top w:val="nil"/>
                <w:left w:val="nil"/>
                <w:bottom w:val="nil"/>
                <w:right w:val="nil"/>
                <w:between w:val="nil"/>
              </w:pBdr>
              <w:spacing w:line="240" w:lineRule="auto"/>
            </w:pPr>
            <w:r>
              <w:t>….</w:t>
            </w:r>
          </w:p>
          <w:p w14:paraId="4588A8E1" w14:textId="77777777" w:rsidR="005F4E6D" w:rsidRDefault="005F4E6D" w:rsidP="00592459">
            <w:pPr>
              <w:widowControl w:val="0"/>
              <w:pBdr>
                <w:top w:val="nil"/>
                <w:left w:val="nil"/>
                <w:bottom w:val="nil"/>
                <w:right w:val="nil"/>
                <w:between w:val="nil"/>
              </w:pBdr>
              <w:spacing w:line="240" w:lineRule="auto"/>
            </w:pPr>
            <w:r>
              <w:t>…</w:t>
            </w:r>
          </w:p>
          <w:p w14:paraId="26C3A44B" w14:textId="77777777" w:rsidR="005F4E6D" w:rsidRDefault="005F4E6D" w:rsidP="00592459">
            <w:pPr>
              <w:widowControl w:val="0"/>
              <w:pBdr>
                <w:top w:val="nil"/>
                <w:left w:val="nil"/>
                <w:bottom w:val="nil"/>
                <w:right w:val="nil"/>
                <w:between w:val="nil"/>
              </w:pBdr>
              <w:spacing w:line="240" w:lineRule="auto"/>
            </w:pPr>
            <w:r>
              <w:t>…</w:t>
            </w:r>
          </w:p>
          <w:p w14:paraId="3A82A1F2" w14:textId="77777777" w:rsidR="005F4E6D" w:rsidRDefault="005F4E6D" w:rsidP="00592459">
            <w:pPr>
              <w:widowControl w:val="0"/>
              <w:pBdr>
                <w:top w:val="nil"/>
                <w:left w:val="nil"/>
                <w:bottom w:val="nil"/>
                <w:right w:val="nil"/>
                <w:between w:val="nil"/>
              </w:pBdr>
              <w:spacing w:line="240" w:lineRule="auto"/>
            </w:pPr>
            <w:r>
              <w:t>…</w:t>
            </w:r>
          </w:p>
          <w:p w14:paraId="408B8C71" w14:textId="77777777" w:rsidR="005F4E6D" w:rsidRDefault="005F4E6D" w:rsidP="00592459">
            <w:pPr>
              <w:widowControl w:val="0"/>
              <w:pBdr>
                <w:top w:val="nil"/>
                <w:left w:val="nil"/>
                <w:bottom w:val="nil"/>
                <w:right w:val="nil"/>
                <w:between w:val="nil"/>
              </w:pBdr>
              <w:spacing w:line="240" w:lineRule="auto"/>
            </w:pPr>
            <w:r>
              <w:lastRenderedPageBreak/>
              <w:t>25,000</w:t>
            </w:r>
          </w:p>
          <w:p w14:paraId="4497A87D" w14:textId="77777777" w:rsidR="005F4E6D" w:rsidRDefault="005F4E6D" w:rsidP="00592459">
            <w:pPr>
              <w:widowControl w:val="0"/>
              <w:pBdr>
                <w:top w:val="nil"/>
                <w:left w:val="nil"/>
                <w:bottom w:val="nil"/>
                <w:right w:val="nil"/>
                <w:between w:val="nil"/>
              </w:pBdr>
              <w:spacing w:line="240" w:lineRule="auto"/>
            </w:pPr>
            <w:r>
              <w:t>…..</w:t>
            </w:r>
          </w:p>
          <w:p w14:paraId="09278A4C" w14:textId="77777777" w:rsidR="005F4E6D" w:rsidRDefault="005F4E6D" w:rsidP="00592459">
            <w:pPr>
              <w:widowControl w:val="0"/>
              <w:pBdr>
                <w:top w:val="nil"/>
                <w:left w:val="nil"/>
                <w:bottom w:val="nil"/>
                <w:right w:val="nil"/>
                <w:between w:val="nil"/>
              </w:pBdr>
              <w:spacing w:line="240" w:lineRule="auto"/>
            </w:pPr>
            <w:r>
              <w:t>18,900</w:t>
            </w:r>
          </w:p>
          <w:p w14:paraId="4CF132A4" w14:textId="77777777" w:rsidR="005F4E6D" w:rsidRDefault="005F4E6D" w:rsidP="00592459">
            <w:pPr>
              <w:widowControl w:val="0"/>
              <w:pBdr>
                <w:top w:val="nil"/>
                <w:left w:val="nil"/>
                <w:bottom w:val="nil"/>
                <w:right w:val="nil"/>
                <w:between w:val="nil"/>
              </w:pBdr>
              <w:spacing w:line="240" w:lineRule="auto"/>
            </w:pPr>
            <w:r>
              <w:t>……</w:t>
            </w:r>
          </w:p>
          <w:p w14:paraId="5C309DC9" w14:textId="77777777" w:rsidR="005F4E6D" w:rsidRDefault="005F4E6D" w:rsidP="00592459">
            <w:pPr>
              <w:widowControl w:val="0"/>
              <w:pBdr>
                <w:top w:val="nil"/>
                <w:left w:val="nil"/>
                <w:bottom w:val="nil"/>
                <w:right w:val="nil"/>
                <w:between w:val="nil"/>
              </w:pBdr>
              <w:spacing w:line="240" w:lineRule="auto"/>
            </w:pPr>
          </w:p>
        </w:tc>
      </w:tr>
      <w:tr w:rsidR="005F4E6D" w14:paraId="0538EE1E" w14:textId="77777777" w:rsidTr="00592459">
        <w:tc>
          <w:tcPr>
            <w:tcW w:w="3120" w:type="dxa"/>
            <w:shd w:val="clear" w:color="auto" w:fill="auto"/>
            <w:tcMar>
              <w:top w:w="100" w:type="dxa"/>
              <w:left w:w="100" w:type="dxa"/>
              <w:bottom w:w="100" w:type="dxa"/>
              <w:right w:w="100" w:type="dxa"/>
            </w:tcMar>
          </w:tcPr>
          <w:p w14:paraId="44FB9798" w14:textId="77777777" w:rsidR="005F4E6D" w:rsidRDefault="005F4E6D" w:rsidP="00592459">
            <w:pPr>
              <w:widowControl w:val="0"/>
              <w:pBdr>
                <w:top w:val="nil"/>
                <w:left w:val="nil"/>
                <w:bottom w:val="nil"/>
                <w:right w:val="nil"/>
                <w:between w:val="nil"/>
              </w:pBdr>
              <w:spacing w:line="240" w:lineRule="auto"/>
            </w:pPr>
            <w:r>
              <w:lastRenderedPageBreak/>
              <w:t>total</w:t>
            </w:r>
          </w:p>
        </w:tc>
        <w:tc>
          <w:tcPr>
            <w:tcW w:w="3120" w:type="dxa"/>
            <w:shd w:val="clear" w:color="auto" w:fill="auto"/>
            <w:tcMar>
              <w:top w:w="100" w:type="dxa"/>
              <w:left w:w="100" w:type="dxa"/>
              <w:bottom w:w="100" w:type="dxa"/>
              <w:right w:w="100" w:type="dxa"/>
            </w:tcMar>
          </w:tcPr>
          <w:p w14:paraId="02F369EE" w14:textId="77777777" w:rsidR="005F4E6D" w:rsidRDefault="005F4E6D" w:rsidP="00592459">
            <w:pPr>
              <w:widowControl w:val="0"/>
              <w:pBdr>
                <w:top w:val="nil"/>
                <w:left w:val="nil"/>
                <w:bottom w:val="nil"/>
                <w:right w:val="nil"/>
                <w:between w:val="nil"/>
              </w:pBdr>
              <w:spacing w:line="240" w:lineRule="auto"/>
            </w:pPr>
            <w:r>
              <w:t>2,80,500</w:t>
            </w:r>
          </w:p>
        </w:tc>
        <w:tc>
          <w:tcPr>
            <w:tcW w:w="3120" w:type="dxa"/>
            <w:shd w:val="clear" w:color="auto" w:fill="auto"/>
            <w:tcMar>
              <w:top w:w="100" w:type="dxa"/>
              <w:left w:w="100" w:type="dxa"/>
              <w:bottom w:w="100" w:type="dxa"/>
              <w:right w:w="100" w:type="dxa"/>
            </w:tcMar>
          </w:tcPr>
          <w:p w14:paraId="4F337C6B" w14:textId="77777777" w:rsidR="005F4E6D" w:rsidRDefault="005F4E6D" w:rsidP="00592459">
            <w:pPr>
              <w:widowControl w:val="0"/>
              <w:pBdr>
                <w:top w:val="nil"/>
                <w:left w:val="nil"/>
                <w:bottom w:val="nil"/>
                <w:right w:val="nil"/>
                <w:between w:val="nil"/>
              </w:pBdr>
              <w:spacing w:line="240" w:lineRule="auto"/>
            </w:pPr>
            <w:r>
              <w:t>2,80,500</w:t>
            </w:r>
          </w:p>
        </w:tc>
      </w:tr>
    </w:tbl>
    <w:p w14:paraId="7413A5D3" w14:textId="77777777" w:rsidR="005F4E6D" w:rsidRDefault="005F4E6D" w:rsidP="005F4E6D">
      <w:r>
        <w:t>Adjustments:</w:t>
      </w:r>
    </w:p>
    <w:p w14:paraId="30CD80F2" w14:textId="77777777" w:rsidR="005F4E6D" w:rsidRDefault="005F4E6D" w:rsidP="005F4E6D"/>
    <w:p w14:paraId="56D88FF7" w14:textId="77777777" w:rsidR="005F4E6D" w:rsidRDefault="005F4E6D" w:rsidP="005F4E6D">
      <w:pPr>
        <w:pStyle w:val="ListParagraph"/>
        <w:numPr>
          <w:ilvl w:val="0"/>
          <w:numId w:val="2"/>
        </w:numPr>
        <w:spacing w:after="0"/>
      </w:pPr>
      <w:r>
        <w:t>Closing stock rs 64,000</w:t>
      </w:r>
    </w:p>
    <w:p w14:paraId="4D17DE95" w14:textId="77777777" w:rsidR="005F4E6D" w:rsidRDefault="005F4E6D" w:rsidP="005F4E6D">
      <w:pPr>
        <w:pStyle w:val="ListParagraph"/>
        <w:numPr>
          <w:ilvl w:val="0"/>
          <w:numId w:val="2"/>
        </w:numPr>
        <w:spacing w:after="0"/>
      </w:pPr>
      <w:r>
        <w:t>Wages outstanding rs 2,400</w:t>
      </w:r>
    </w:p>
    <w:p w14:paraId="27C2CA87" w14:textId="77777777" w:rsidR="005F4E6D" w:rsidRDefault="005F4E6D" w:rsidP="005F4E6D">
      <w:pPr>
        <w:pStyle w:val="ListParagraph"/>
        <w:numPr>
          <w:ilvl w:val="0"/>
          <w:numId w:val="2"/>
        </w:numPr>
        <w:spacing w:after="0"/>
      </w:pPr>
      <w:r>
        <w:t>Bad debts rs 600</w:t>
      </w:r>
    </w:p>
    <w:p w14:paraId="76E0730F" w14:textId="77777777" w:rsidR="005F4E6D" w:rsidRDefault="005F4E6D" w:rsidP="005F4E6D">
      <w:pPr>
        <w:pStyle w:val="ListParagraph"/>
        <w:numPr>
          <w:ilvl w:val="0"/>
          <w:numId w:val="2"/>
        </w:numPr>
        <w:spacing w:after="0"/>
      </w:pPr>
      <w:r>
        <w:t>Provision for doubtful debts to be 5% on Debtors</w:t>
      </w:r>
    </w:p>
    <w:p w14:paraId="1BAAF45F" w14:textId="77777777" w:rsidR="005F4E6D" w:rsidRDefault="005F4E6D" w:rsidP="005F4E6D">
      <w:pPr>
        <w:pStyle w:val="ListParagraph"/>
        <w:numPr>
          <w:ilvl w:val="0"/>
          <w:numId w:val="2"/>
        </w:numPr>
        <w:spacing w:after="0"/>
      </w:pPr>
      <w:r>
        <w:t>Rent is paid for 11 months . one month rent to be paid.</w:t>
      </w:r>
    </w:p>
    <w:p w14:paraId="086DA5F9" w14:textId="0E0AAEB5" w:rsidR="005F4E6D" w:rsidRDefault="005F4E6D" w:rsidP="005F4E6D">
      <w:pPr>
        <w:pStyle w:val="ListParagraph"/>
        <w:numPr>
          <w:ilvl w:val="0"/>
          <w:numId w:val="2"/>
        </w:numPr>
        <w:spacing w:after="0"/>
      </w:pPr>
      <w:r>
        <w:t>Insurance premium is paid per annum,</w:t>
      </w:r>
      <w:r w:rsidR="002135CB">
        <w:t xml:space="preserve"> </w:t>
      </w:r>
      <w:r>
        <w:t>ended 31st may,2019 (Prepaid )</w:t>
      </w:r>
    </w:p>
    <w:p w14:paraId="7185038B" w14:textId="77777777" w:rsidR="005F4E6D" w:rsidRDefault="005F4E6D" w:rsidP="005F4E6D">
      <w:pPr>
        <w:pStyle w:val="ListParagraph"/>
        <w:numPr>
          <w:ilvl w:val="0"/>
          <w:numId w:val="2"/>
        </w:numPr>
        <w:spacing w:after="0"/>
      </w:pPr>
      <w:r>
        <w:t>Loan from the bank was taken on 1st october,2018</w:t>
      </w:r>
    </w:p>
    <w:p w14:paraId="16E5CD48" w14:textId="77777777" w:rsidR="005F4E6D" w:rsidRDefault="005F4E6D" w:rsidP="005F4E6D">
      <w:pPr>
        <w:pStyle w:val="ListParagraph"/>
        <w:numPr>
          <w:ilvl w:val="0"/>
          <w:numId w:val="2"/>
        </w:numPr>
        <w:spacing w:after="0"/>
      </w:pPr>
      <w:r>
        <w:t>Provide depreciation on machinery@10% and on furniture @5%</w:t>
      </w:r>
    </w:p>
    <w:p w14:paraId="0900F849" w14:textId="77777777" w:rsidR="005F4E6D" w:rsidRDefault="005F4E6D" w:rsidP="005F4E6D"/>
    <w:p w14:paraId="0541B3AF" w14:textId="6A8F144D" w:rsidR="005F4E6D" w:rsidRDefault="005F4E6D" w:rsidP="005F4E6D">
      <w:r>
        <w:t xml:space="preserve">Ans Gross profit </w:t>
      </w:r>
      <w:r w:rsidR="002135CB">
        <w:t>R</w:t>
      </w:r>
      <w:r>
        <w:t xml:space="preserve">s 82,400 net profit </w:t>
      </w:r>
      <w:r w:rsidR="002135CB">
        <w:t>R</w:t>
      </w:r>
      <w:r>
        <w:t xml:space="preserve">s 32,100 balance sheet </w:t>
      </w:r>
      <w:r w:rsidR="002135CB">
        <w:t>R</w:t>
      </w:r>
      <w:r>
        <w:t>s 1,43,400</w:t>
      </w:r>
    </w:p>
    <w:p w14:paraId="4496E5AA" w14:textId="77777777" w:rsidR="005F4E6D" w:rsidRDefault="005F4E6D" w:rsidP="005F4E6D"/>
    <w:p w14:paraId="6BF58139" w14:textId="77777777" w:rsidR="005F4E6D" w:rsidRDefault="005F4E6D" w:rsidP="005F4E6D">
      <w:r>
        <w:t>Soln.</w:t>
      </w:r>
    </w:p>
    <w:p w14:paraId="446B5913" w14:textId="77777777" w:rsidR="005F4E6D" w:rsidRDefault="005F4E6D" w:rsidP="005F4E6D">
      <w:pPr>
        <w:rPr>
          <w:sz w:val="28"/>
          <w:szCs w:val="28"/>
        </w:rPr>
      </w:pPr>
      <w:r>
        <w:t xml:space="preserve">            </w:t>
      </w:r>
      <w:r>
        <w:rPr>
          <w:sz w:val="28"/>
          <w:szCs w:val="28"/>
        </w:rPr>
        <w:t>Trading &amp; Profit &amp; Loss Account</w:t>
      </w:r>
    </w:p>
    <w:p w14:paraId="654500FF" w14:textId="77777777" w:rsidR="005F4E6D" w:rsidRDefault="005F4E6D" w:rsidP="005F4E6D">
      <w:pPr>
        <w:rPr>
          <w:sz w:val="28"/>
          <w:szCs w:val="28"/>
        </w:rPr>
      </w:pPr>
      <w:r>
        <w:rPr>
          <w:sz w:val="28"/>
          <w:szCs w:val="28"/>
        </w:rPr>
        <w:t xml:space="preserve">   For the year ended 31</w:t>
      </w:r>
      <w:r w:rsidRPr="00DC7199">
        <w:rPr>
          <w:sz w:val="28"/>
          <w:szCs w:val="28"/>
          <w:vertAlign w:val="superscript"/>
        </w:rPr>
        <w:t>st</w:t>
      </w:r>
      <w:r>
        <w:rPr>
          <w:sz w:val="28"/>
          <w:szCs w:val="28"/>
        </w:rPr>
        <w:t xml:space="preserve"> March 2019</w:t>
      </w:r>
    </w:p>
    <w:tbl>
      <w:tblPr>
        <w:tblStyle w:val="TableGrid"/>
        <w:tblW w:w="0" w:type="auto"/>
        <w:tblLook w:val="04A0" w:firstRow="1" w:lastRow="0" w:firstColumn="1" w:lastColumn="0" w:noHBand="0" w:noVBand="1"/>
      </w:tblPr>
      <w:tblGrid>
        <w:gridCol w:w="3370"/>
        <w:gridCol w:w="1253"/>
        <w:gridCol w:w="3189"/>
        <w:gridCol w:w="1430"/>
      </w:tblGrid>
      <w:tr w:rsidR="005F4E6D" w14:paraId="5D242252" w14:textId="77777777" w:rsidTr="00592459">
        <w:tc>
          <w:tcPr>
            <w:tcW w:w="3415" w:type="dxa"/>
          </w:tcPr>
          <w:p w14:paraId="23442156" w14:textId="77777777" w:rsidR="005F4E6D" w:rsidRDefault="005F4E6D" w:rsidP="00592459">
            <w:pPr>
              <w:rPr>
                <w:sz w:val="28"/>
                <w:szCs w:val="28"/>
              </w:rPr>
            </w:pPr>
            <w:r>
              <w:rPr>
                <w:sz w:val="28"/>
                <w:szCs w:val="28"/>
              </w:rPr>
              <w:t>Par..</w:t>
            </w:r>
          </w:p>
        </w:tc>
        <w:tc>
          <w:tcPr>
            <w:tcW w:w="1259" w:type="dxa"/>
          </w:tcPr>
          <w:p w14:paraId="07BFACE6" w14:textId="77777777" w:rsidR="005F4E6D" w:rsidRDefault="005F4E6D" w:rsidP="00592459">
            <w:pPr>
              <w:rPr>
                <w:sz w:val="28"/>
                <w:szCs w:val="28"/>
              </w:rPr>
            </w:pPr>
            <w:r>
              <w:rPr>
                <w:sz w:val="28"/>
                <w:szCs w:val="28"/>
              </w:rPr>
              <w:t>Rs</w:t>
            </w:r>
          </w:p>
        </w:tc>
        <w:tc>
          <w:tcPr>
            <w:tcW w:w="3241" w:type="dxa"/>
          </w:tcPr>
          <w:p w14:paraId="5F58A00F" w14:textId="77777777" w:rsidR="005F4E6D" w:rsidRDefault="005F4E6D" w:rsidP="00592459">
            <w:pPr>
              <w:rPr>
                <w:sz w:val="28"/>
                <w:szCs w:val="28"/>
              </w:rPr>
            </w:pPr>
            <w:r>
              <w:rPr>
                <w:sz w:val="28"/>
                <w:szCs w:val="28"/>
              </w:rPr>
              <w:t>Par…</w:t>
            </w:r>
          </w:p>
        </w:tc>
        <w:tc>
          <w:tcPr>
            <w:tcW w:w="1435" w:type="dxa"/>
          </w:tcPr>
          <w:p w14:paraId="66015B9A" w14:textId="77777777" w:rsidR="005F4E6D" w:rsidRDefault="005F4E6D" w:rsidP="00592459">
            <w:pPr>
              <w:rPr>
                <w:sz w:val="28"/>
                <w:szCs w:val="28"/>
              </w:rPr>
            </w:pPr>
            <w:r>
              <w:rPr>
                <w:sz w:val="28"/>
                <w:szCs w:val="28"/>
              </w:rPr>
              <w:t>Rs</w:t>
            </w:r>
          </w:p>
        </w:tc>
      </w:tr>
      <w:tr w:rsidR="005F4E6D" w14:paraId="2EE59E97" w14:textId="77777777" w:rsidTr="00592459">
        <w:tc>
          <w:tcPr>
            <w:tcW w:w="3415" w:type="dxa"/>
          </w:tcPr>
          <w:p w14:paraId="4E459BE6" w14:textId="77777777" w:rsidR="005F4E6D" w:rsidRDefault="005F4E6D" w:rsidP="00592459">
            <w:pPr>
              <w:rPr>
                <w:sz w:val="28"/>
                <w:szCs w:val="28"/>
              </w:rPr>
            </w:pPr>
            <w:r>
              <w:rPr>
                <w:sz w:val="28"/>
                <w:szCs w:val="28"/>
              </w:rPr>
              <w:t>To Opening Stock</w:t>
            </w:r>
          </w:p>
          <w:p w14:paraId="5F7AA6E9" w14:textId="77777777" w:rsidR="005F4E6D" w:rsidRDefault="005F4E6D" w:rsidP="00592459">
            <w:pPr>
              <w:widowControl w:val="0"/>
              <w:pBdr>
                <w:top w:val="nil"/>
                <w:left w:val="nil"/>
                <w:bottom w:val="nil"/>
                <w:right w:val="nil"/>
                <w:between w:val="nil"/>
              </w:pBdr>
            </w:pPr>
            <w:r>
              <w:rPr>
                <w:sz w:val="28"/>
                <w:szCs w:val="28"/>
              </w:rPr>
              <w:t xml:space="preserve">To </w:t>
            </w:r>
            <w:r>
              <w:t>Purchases           82,600</w:t>
            </w:r>
          </w:p>
          <w:p w14:paraId="7F62291C" w14:textId="77777777" w:rsidR="005F4E6D" w:rsidRDefault="005F4E6D" w:rsidP="00592459">
            <w:pPr>
              <w:widowControl w:val="0"/>
              <w:pBdr>
                <w:top w:val="nil"/>
                <w:left w:val="nil"/>
                <w:bottom w:val="nil"/>
                <w:right w:val="nil"/>
                <w:between w:val="nil"/>
              </w:pBdr>
              <w:rPr>
                <w:u w:val="single"/>
              </w:rPr>
            </w:pPr>
            <w:r>
              <w:t xml:space="preserve">Less, Return outward   </w:t>
            </w:r>
            <w:r w:rsidRPr="00BA032C">
              <w:rPr>
                <w:u w:val="single"/>
              </w:rPr>
              <w:t>1,600</w:t>
            </w:r>
          </w:p>
          <w:p w14:paraId="73D009A9" w14:textId="77777777" w:rsidR="005F4E6D" w:rsidRDefault="005F4E6D" w:rsidP="00592459">
            <w:pPr>
              <w:widowControl w:val="0"/>
              <w:pBdr>
                <w:top w:val="nil"/>
                <w:left w:val="nil"/>
                <w:bottom w:val="nil"/>
                <w:right w:val="nil"/>
                <w:between w:val="nil"/>
              </w:pBdr>
              <w:rPr>
                <w:u w:val="single"/>
              </w:rPr>
            </w:pPr>
          </w:p>
          <w:p w14:paraId="0F0F8737" w14:textId="77777777" w:rsidR="005F4E6D" w:rsidRDefault="005F4E6D" w:rsidP="00592459">
            <w:pPr>
              <w:widowControl w:val="0"/>
              <w:pBdr>
                <w:top w:val="nil"/>
                <w:left w:val="nil"/>
                <w:bottom w:val="nil"/>
                <w:right w:val="nil"/>
                <w:between w:val="nil"/>
              </w:pBdr>
            </w:pPr>
            <w:r>
              <w:t>To Carriage inward</w:t>
            </w:r>
          </w:p>
          <w:p w14:paraId="61C31555" w14:textId="77777777" w:rsidR="005F4E6D" w:rsidRDefault="005F4E6D" w:rsidP="00592459">
            <w:pPr>
              <w:widowControl w:val="0"/>
              <w:pBdr>
                <w:top w:val="nil"/>
                <w:left w:val="nil"/>
                <w:bottom w:val="nil"/>
                <w:right w:val="nil"/>
                <w:between w:val="nil"/>
              </w:pBdr>
            </w:pPr>
            <w:r>
              <w:t>To Wages               4,000</w:t>
            </w:r>
          </w:p>
          <w:p w14:paraId="14163B3E" w14:textId="77777777" w:rsidR="005F4E6D" w:rsidRDefault="005F4E6D" w:rsidP="00592459">
            <w:pPr>
              <w:widowControl w:val="0"/>
              <w:pBdr>
                <w:top w:val="nil"/>
                <w:left w:val="nil"/>
                <w:bottom w:val="nil"/>
                <w:right w:val="nil"/>
                <w:between w:val="nil"/>
              </w:pBdr>
            </w:pPr>
            <w:r>
              <w:t xml:space="preserve">Add, O/S                 </w:t>
            </w:r>
            <w:r w:rsidRPr="00BA032C">
              <w:rPr>
                <w:u w:val="single"/>
              </w:rPr>
              <w:t>2,400</w:t>
            </w:r>
          </w:p>
          <w:p w14:paraId="33EB7970" w14:textId="77777777" w:rsidR="005F4E6D" w:rsidRDefault="005F4E6D" w:rsidP="00592459">
            <w:pPr>
              <w:widowControl w:val="0"/>
              <w:pBdr>
                <w:top w:val="nil"/>
                <w:left w:val="nil"/>
                <w:bottom w:val="nil"/>
                <w:right w:val="nil"/>
                <w:between w:val="nil"/>
              </w:pBdr>
            </w:pPr>
            <w:r>
              <w:t>To Power</w:t>
            </w:r>
          </w:p>
          <w:p w14:paraId="6B9E9534" w14:textId="77777777" w:rsidR="005F4E6D" w:rsidRDefault="005F4E6D" w:rsidP="00592459">
            <w:pPr>
              <w:widowControl w:val="0"/>
              <w:pBdr>
                <w:top w:val="nil"/>
                <w:left w:val="nil"/>
                <w:bottom w:val="nil"/>
                <w:right w:val="nil"/>
                <w:between w:val="nil"/>
              </w:pBdr>
            </w:pPr>
          </w:p>
          <w:p w14:paraId="3DCECBB9" w14:textId="77777777" w:rsidR="005F4E6D" w:rsidRDefault="005F4E6D" w:rsidP="00592459">
            <w:pPr>
              <w:widowControl w:val="0"/>
              <w:pBdr>
                <w:top w:val="nil"/>
                <w:left w:val="nil"/>
                <w:bottom w:val="nil"/>
                <w:right w:val="nil"/>
                <w:between w:val="nil"/>
              </w:pBdr>
            </w:pPr>
            <w:r>
              <w:t>To Gross Profit (CR- DR)</w:t>
            </w:r>
          </w:p>
          <w:p w14:paraId="416A5E56" w14:textId="77777777" w:rsidR="005F4E6D" w:rsidRPr="00BA032C" w:rsidRDefault="005F4E6D" w:rsidP="00592459">
            <w:pPr>
              <w:widowControl w:val="0"/>
              <w:pBdr>
                <w:top w:val="nil"/>
                <w:left w:val="nil"/>
                <w:bottom w:val="nil"/>
                <w:right w:val="nil"/>
                <w:between w:val="nil"/>
              </w:pBdr>
              <w:rPr>
                <w:u w:val="single"/>
              </w:rPr>
            </w:pPr>
          </w:p>
          <w:p w14:paraId="28B1D2D3" w14:textId="77777777" w:rsidR="005F4E6D" w:rsidRDefault="005F4E6D" w:rsidP="00592459">
            <w:pPr>
              <w:rPr>
                <w:sz w:val="28"/>
                <w:szCs w:val="28"/>
              </w:rPr>
            </w:pPr>
          </w:p>
        </w:tc>
        <w:tc>
          <w:tcPr>
            <w:tcW w:w="1259" w:type="dxa"/>
          </w:tcPr>
          <w:p w14:paraId="48F1AA5D" w14:textId="77777777" w:rsidR="005F4E6D" w:rsidRDefault="005F4E6D" w:rsidP="00592459">
            <w:pPr>
              <w:widowControl w:val="0"/>
              <w:pBdr>
                <w:top w:val="nil"/>
                <w:left w:val="nil"/>
                <w:bottom w:val="nil"/>
                <w:right w:val="nil"/>
                <w:between w:val="nil"/>
              </w:pBdr>
            </w:pPr>
            <w:r>
              <w:t>42,000</w:t>
            </w:r>
          </w:p>
          <w:p w14:paraId="7A219716" w14:textId="77777777" w:rsidR="005F4E6D" w:rsidRDefault="005F4E6D" w:rsidP="00592459">
            <w:pPr>
              <w:widowControl w:val="0"/>
              <w:pBdr>
                <w:top w:val="nil"/>
                <w:left w:val="nil"/>
                <w:bottom w:val="nil"/>
                <w:right w:val="nil"/>
                <w:between w:val="nil"/>
              </w:pBdr>
            </w:pPr>
          </w:p>
          <w:p w14:paraId="75AE1702" w14:textId="77777777" w:rsidR="005F4E6D" w:rsidRDefault="005F4E6D" w:rsidP="00592459">
            <w:pPr>
              <w:widowControl w:val="0"/>
              <w:pBdr>
                <w:top w:val="nil"/>
                <w:left w:val="nil"/>
                <w:bottom w:val="nil"/>
                <w:right w:val="nil"/>
                <w:between w:val="nil"/>
              </w:pBdr>
            </w:pPr>
            <w:r>
              <w:t>81,000</w:t>
            </w:r>
          </w:p>
          <w:p w14:paraId="32B596D9" w14:textId="77777777" w:rsidR="005F4E6D" w:rsidRDefault="005F4E6D" w:rsidP="00592459">
            <w:pPr>
              <w:widowControl w:val="0"/>
              <w:pBdr>
                <w:top w:val="nil"/>
                <w:left w:val="nil"/>
                <w:bottom w:val="nil"/>
                <w:right w:val="nil"/>
                <w:between w:val="nil"/>
              </w:pBdr>
            </w:pPr>
          </w:p>
          <w:p w14:paraId="7B68C4B1" w14:textId="77777777" w:rsidR="005F4E6D" w:rsidRDefault="005F4E6D" w:rsidP="00592459">
            <w:pPr>
              <w:widowControl w:val="0"/>
              <w:pBdr>
                <w:top w:val="nil"/>
                <w:left w:val="nil"/>
                <w:bottom w:val="nil"/>
                <w:right w:val="nil"/>
                <w:between w:val="nil"/>
              </w:pBdr>
            </w:pPr>
          </w:p>
          <w:p w14:paraId="7D4EAD89" w14:textId="77777777" w:rsidR="005F4E6D" w:rsidRDefault="005F4E6D" w:rsidP="00592459">
            <w:pPr>
              <w:widowControl w:val="0"/>
              <w:pBdr>
                <w:top w:val="nil"/>
                <w:left w:val="nil"/>
                <w:bottom w:val="nil"/>
                <w:right w:val="nil"/>
                <w:between w:val="nil"/>
              </w:pBdr>
            </w:pPr>
            <w:r>
              <w:t>1200</w:t>
            </w:r>
          </w:p>
          <w:p w14:paraId="4E646F0F" w14:textId="77777777" w:rsidR="005F4E6D" w:rsidRDefault="005F4E6D" w:rsidP="00592459">
            <w:pPr>
              <w:widowControl w:val="0"/>
              <w:pBdr>
                <w:top w:val="nil"/>
                <w:left w:val="nil"/>
                <w:bottom w:val="nil"/>
                <w:right w:val="nil"/>
                <w:between w:val="nil"/>
              </w:pBdr>
            </w:pPr>
            <w:r>
              <w:t>6,400</w:t>
            </w:r>
          </w:p>
          <w:p w14:paraId="7E0569E3" w14:textId="77777777" w:rsidR="005F4E6D" w:rsidRDefault="005F4E6D" w:rsidP="00592459">
            <w:pPr>
              <w:widowControl w:val="0"/>
              <w:pBdr>
                <w:top w:val="nil"/>
                <w:left w:val="nil"/>
                <w:bottom w:val="nil"/>
                <w:right w:val="nil"/>
                <w:between w:val="nil"/>
              </w:pBdr>
            </w:pPr>
            <w:r>
              <w:t>6,000</w:t>
            </w:r>
          </w:p>
          <w:p w14:paraId="30BC28B2" w14:textId="77777777" w:rsidR="005F4E6D" w:rsidRDefault="005F4E6D" w:rsidP="00592459">
            <w:pPr>
              <w:widowControl w:val="0"/>
              <w:pBdr>
                <w:top w:val="nil"/>
                <w:left w:val="nil"/>
                <w:bottom w:val="nil"/>
                <w:right w:val="nil"/>
                <w:between w:val="nil"/>
              </w:pBdr>
            </w:pPr>
          </w:p>
          <w:p w14:paraId="3D71F8A0" w14:textId="77777777" w:rsidR="005F4E6D" w:rsidRDefault="005F4E6D" w:rsidP="00592459">
            <w:pPr>
              <w:widowControl w:val="0"/>
              <w:pBdr>
                <w:top w:val="nil"/>
                <w:left w:val="nil"/>
                <w:bottom w:val="nil"/>
                <w:right w:val="nil"/>
                <w:between w:val="nil"/>
              </w:pBdr>
            </w:pPr>
            <w:r>
              <w:t>82,400</w:t>
            </w:r>
          </w:p>
          <w:p w14:paraId="585BE24C" w14:textId="77777777" w:rsidR="005F4E6D" w:rsidRDefault="005F4E6D" w:rsidP="00592459">
            <w:pPr>
              <w:widowControl w:val="0"/>
              <w:pBdr>
                <w:top w:val="nil"/>
                <w:left w:val="nil"/>
                <w:bottom w:val="nil"/>
                <w:right w:val="nil"/>
                <w:between w:val="nil"/>
              </w:pBdr>
            </w:pPr>
          </w:p>
          <w:p w14:paraId="58056516" w14:textId="77777777" w:rsidR="005F4E6D" w:rsidRDefault="005F4E6D" w:rsidP="00592459">
            <w:pPr>
              <w:rPr>
                <w:sz w:val="28"/>
                <w:szCs w:val="28"/>
              </w:rPr>
            </w:pPr>
          </w:p>
        </w:tc>
        <w:tc>
          <w:tcPr>
            <w:tcW w:w="3241" w:type="dxa"/>
          </w:tcPr>
          <w:p w14:paraId="6203D0E9" w14:textId="77777777" w:rsidR="005F4E6D" w:rsidRDefault="005F4E6D" w:rsidP="00592459">
            <w:pPr>
              <w:widowControl w:val="0"/>
              <w:pBdr>
                <w:top w:val="nil"/>
                <w:left w:val="nil"/>
                <w:bottom w:val="nil"/>
                <w:right w:val="nil"/>
                <w:between w:val="nil"/>
              </w:pBdr>
            </w:pPr>
            <w:r>
              <w:rPr>
                <w:sz w:val="28"/>
                <w:szCs w:val="28"/>
              </w:rPr>
              <w:t xml:space="preserve">By </w:t>
            </w:r>
            <w:r>
              <w:t>Sales</w:t>
            </w:r>
          </w:p>
          <w:p w14:paraId="47726544" w14:textId="77777777" w:rsidR="005F4E6D" w:rsidRDefault="005F4E6D" w:rsidP="00592459">
            <w:pPr>
              <w:widowControl w:val="0"/>
              <w:pBdr>
                <w:top w:val="nil"/>
                <w:left w:val="nil"/>
                <w:bottom w:val="nil"/>
                <w:right w:val="nil"/>
                <w:between w:val="nil"/>
              </w:pBdr>
            </w:pPr>
            <w:r>
              <w:t>By Closing stock</w:t>
            </w:r>
          </w:p>
          <w:p w14:paraId="0AA3CDC1" w14:textId="77777777" w:rsidR="005F4E6D" w:rsidRDefault="005F4E6D" w:rsidP="00592459">
            <w:pPr>
              <w:rPr>
                <w:sz w:val="28"/>
                <w:szCs w:val="28"/>
              </w:rPr>
            </w:pPr>
          </w:p>
        </w:tc>
        <w:tc>
          <w:tcPr>
            <w:tcW w:w="1435" w:type="dxa"/>
          </w:tcPr>
          <w:p w14:paraId="491915BE" w14:textId="77777777" w:rsidR="005F4E6D" w:rsidRDefault="005F4E6D" w:rsidP="00592459">
            <w:pPr>
              <w:rPr>
                <w:sz w:val="28"/>
                <w:szCs w:val="28"/>
              </w:rPr>
            </w:pPr>
            <w:r>
              <w:rPr>
                <w:sz w:val="28"/>
                <w:szCs w:val="28"/>
              </w:rPr>
              <w:t>1,55,000</w:t>
            </w:r>
          </w:p>
          <w:p w14:paraId="6263EF71" w14:textId="77777777" w:rsidR="005F4E6D" w:rsidRDefault="005F4E6D" w:rsidP="00592459">
            <w:pPr>
              <w:rPr>
                <w:sz w:val="28"/>
                <w:szCs w:val="28"/>
              </w:rPr>
            </w:pPr>
            <w:r>
              <w:rPr>
                <w:sz w:val="28"/>
                <w:szCs w:val="28"/>
              </w:rPr>
              <w:t xml:space="preserve">   64,000</w:t>
            </w:r>
          </w:p>
        </w:tc>
      </w:tr>
      <w:tr w:rsidR="005F4E6D" w14:paraId="6DC21FB6" w14:textId="77777777" w:rsidTr="00592459">
        <w:tc>
          <w:tcPr>
            <w:tcW w:w="3415" w:type="dxa"/>
          </w:tcPr>
          <w:p w14:paraId="3A01C6D8" w14:textId="77777777" w:rsidR="005F4E6D" w:rsidRDefault="005F4E6D" w:rsidP="00592459">
            <w:pPr>
              <w:rPr>
                <w:sz w:val="28"/>
                <w:szCs w:val="28"/>
              </w:rPr>
            </w:pPr>
            <w:r>
              <w:rPr>
                <w:sz w:val="28"/>
                <w:szCs w:val="28"/>
              </w:rPr>
              <w:lastRenderedPageBreak/>
              <w:t xml:space="preserve">  Total</w:t>
            </w:r>
          </w:p>
        </w:tc>
        <w:tc>
          <w:tcPr>
            <w:tcW w:w="1259" w:type="dxa"/>
          </w:tcPr>
          <w:p w14:paraId="71362AF3" w14:textId="77777777" w:rsidR="005F4E6D" w:rsidRDefault="005F4E6D" w:rsidP="00592459">
            <w:pPr>
              <w:widowControl w:val="0"/>
              <w:pBdr>
                <w:top w:val="nil"/>
                <w:left w:val="nil"/>
                <w:bottom w:val="nil"/>
                <w:right w:val="nil"/>
                <w:between w:val="nil"/>
              </w:pBdr>
            </w:pPr>
            <w:r>
              <w:t>2,19,000</w:t>
            </w:r>
          </w:p>
        </w:tc>
        <w:tc>
          <w:tcPr>
            <w:tcW w:w="3241" w:type="dxa"/>
          </w:tcPr>
          <w:p w14:paraId="461AAE5A" w14:textId="77777777" w:rsidR="005F4E6D" w:rsidRDefault="005F4E6D" w:rsidP="00592459">
            <w:pPr>
              <w:widowControl w:val="0"/>
              <w:pBdr>
                <w:top w:val="nil"/>
                <w:left w:val="nil"/>
                <w:bottom w:val="nil"/>
                <w:right w:val="nil"/>
                <w:between w:val="nil"/>
              </w:pBdr>
              <w:rPr>
                <w:sz w:val="28"/>
                <w:szCs w:val="28"/>
              </w:rPr>
            </w:pPr>
          </w:p>
        </w:tc>
        <w:tc>
          <w:tcPr>
            <w:tcW w:w="1435" w:type="dxa"/>
          </w:tcPr>
          <w:p w14:paraId="089F9920" w14:textId="77777777" w:rsidR="005F4E6D" w:rsidRDefault="005F4E6D" w:rsidP="00592459">
            <w:pPr>
              <w:rPr>
                <w:sz w:val="28"/>
                <w:szCs w:val="28"/>
              </w:rPr>
            </w:pPr>
            <w:r>
              <w:rPr>
                <w:sz w:val="28"/>
                <w:szCs w:val="28"/>
              </w:rPr>
              <w:t>2,19,000</w:t>
            </w:r>
          </w:p>
        </w:tc>
      </w:tr>
      <w:tr w:rsidR="005F4E6D" w14:paraId="0559074E" w14:textId="77777777" w:rsidTr="00592459">
        <w:tc>
          <w:tcPr>
            <w:tcW w:w="3415" w:type="dxa"/>
          </w:tcPr>
          <w:p w14:paraId="4B478712" w14:textId="77777777" w:rsidR="005F4E6D" w:rsidRDefault="005F4E6D" w:rsidP="00592459">
            <w:r>
              <w:rPr>
                <w:sz w:val="28"/>
                <w:szCs w:val="28"/>
              </w:rPr>
              <w:t xml:space="preserve">To </w:t>
            </w:r>
            <w:r>
              <w:t xml:space="preserve">Bad debts </w:t>
            </w:r>
          </w:p>
          <w:p w14:paraId="1215A46B" w14:textId="77777777" w:rsidR="005F4E6D" w:rsidRDefault="005F4E6D" w:rsidP="00592459">
            <w:pPr>
              <w:rPr>
                <w:sz w:val="28"/>
                <w:szCs w:val="28"/>
              </w:rPr>
            </w:pPr>
            <w:r>
              <w:rPr>
                <w:sz w:val="28"/>
                <w:szCs w:val="28"/>
              </w:rPr>
              <w:t xml:space="preserve"> To Provision for d.d.</w:t>
            </w:r>
          </w:p>
          <w:p w14:paraId="63515F68" w14:textId="77777777" w:rsidR="005F4E6D" w:rsidRDefault="005F4E6D" w:rsidP="00592459">
            <w:pPr>
              <w:rPr>
                <w:sz w:val="28"/>
                <w:szCs w:val="28"/>
              </w:rPr>
            </w:pPr>
            <w:r>
              <w:rPr>
                <w:sz w:val="28"/>
                <w:szCs w:val="28"/>
              </w:rPr>
              <w:t>( 20,600 – 600) x 5%</w:t>
            </w:r>
          </w:p>
          <w:p w14:paraId="43C5FE02" w14:textId="77777777" w:rsidR="005F4E6D" w:rsidRDefault="005F4E6D" w:rsidP="00592459">
            <w:pPr>
              <w:widowControl w:val="0"/>
              <w:pBdr>
                <w:top w:val="nil"/>
                <w:left w:val="nil"/>
                <w:bottom w:val="nil"/>
                <w:right w:val="nil"/>
                <w:between w:val="nil"/>
              </w:pBdr>
            </w:pPr>
            <w:r>
              <w:rPr>
                <w:sz w:val="28"/>
                <w:szCs w:val="28"/>
              </w:rPr>
              <w:t xml:space="preserve">To </w:t>
            </w:r>
            <w:r>
              <w:t>Rent                  22,000</w:t>
            </w:r>
          </w:p>
          <w:p w14:paraId="1DAE7BC7" w14:textId="77777777" w:rsidR="005F4E6D" w:rsidRDefault="005F4E6D" w:rsidP="00592459">
            <w:pPr>
              <w:widowControl w:val="0"/>
              <w:pBdr>
                <w:top w:val="nil"/>
                <w:left w:val="nil"/>
                <w:bottom w:val="nil"/>
                <w:right w:val="nil"/>
                <w:between w:val="nil"/>
              </w:pBdr>
            </w:pPr>
            <w:r>
              <w:t xml:space="preserve">Add, O/S                   </w:t>
            </w:r>
            <w:r w:rsidRPr="001C1299">
              <w:rPr>
                <w:u w:val="single"/>
              </w:rPr>
              <w:t>2,000</w:t>
            </w:r>
          </w:p>
          <w:p w14:paraId="49CF4E18" w14:textId="77777777" w:rsidR="005F4E6D" w:rsidRDefault="005F4E6D" w:rsidP="00592459">
            <w:pPr>
              <w:widowControl w:val="0"/>
              <w:pBdr>
                <w:top w:val="nil"/>
                <w:left w:val="nil"/>
                <w:bottom w:val="nil"/>
                <w:right w:val="nil"/>
                <w:between w:val="nil"/>
              </w:pBdr>
            </w:pPr>
            <w:r>
              <w:t xml:space="preserve">(22,000/11)     </w:t>
            </w:r>
          </w:p>
          <w:p w14:paraId="30F3CF87" w14:textId="77777777" w:rsidR="005F4E6D" w:rsidRDefault="005F4E6D" w:rsidP="00592459">
            <w:pPr>
              <w:widowControl w:val="0"/>
              <w:pBdr>
                <w:top w:val="nil"/>
                <w:left w:val="nil"/>
                <w:bottom w:val="nil"/>
                <w:right w:val="nil"/>
                <w:between w:val="nil"/>
              </w:pBdr>
            </w:pPr>
          </w:p>
          <w:p w14:paraId="146D3B99" w14:textId="77777777" w:rsidR="005F4E6D" w:rsidRDefault="005F4E6D" w:rsidP="00592459">
            <w:pPr>
              <w:widowControl w:val="0"/>
              <w:pBdr>
                <w:top w:val="nil"/>
                <w:left w:val="nil"/>
                <w:bottom w:val="nil"/>
                <w:right w:val="nil"/>
                <w:between w:val="nil"/>
              </w:pBdr>
            </w:pPr>
            <w:r>
              <w:t xml:space="preserve"> To Insurance            3,600</w:t>
            </w:r>
          </w:p>
          <w:p w14:paraId="3D940FFC" w14:textId="77777777" w:rsidR="005F4E6D" w:rsidRDefault="005F4E6D" w:rsidP="00592459">
            <w:pPr>
              <w:widowControl w:val="0"/>
              <w:pBdr>
                <w:top w:val="nil"/>
                <w:left w:val="nil"/>
                <w:bottom w:val="nil"/>
                <w:right w:val="nil"/>
                <w:between w:val="nil"/>
              </w:pBdr>
            </w:pPr>
            <w:r>
              <w:t>Less, Prepaid</w:t>
            </w:r>
          </w:p>
          <w:p w14:paraId="7436013F" w14:textId="77777777" w:rsidR="005F4E6D" w:rsidRDefault="005F4E6D" w:rsidP="00592459">
            <w:pPr>
              <w:widowControl w:val="0"/>
              <w:pBdr>
                <w:top w:val="nil"/>
                <w:left w:val="nil"/>
                <w:bottom w:val="nil"/>
                <w:right w:val="nil"/>
                <w:between w:val="nil"/>
              </w:pBdr>
            </w:pPr>
            <w:r>
              <w:t>(</w:t>
            </w:r>
            <w:r w:rsidRPr="0072110E">
              <w:rPr>
                <w:u w:val="single"/>
              </w:rPr>
              <w:t>3600</w:t>
            </w:r>
            <w:r>
              <w:rPr>
                <w:u w:val="single"/>
              </w:rPr>
              <w:t xml:space="preserve">   x 2 month)        6,00</w:t>
            </w:r>
          </w:p>
          <w:p w14:paraId="56DAD1C2" w14:textId="77777777" w:rsidR="005F4E6D" w:rsidRDefault="005F4E6D" w:rsidP="00592459">
            <w:pPr>
              <w:widowControl w:val="0"/>
              <w:pBdr>
                <w:top w:val="nil"/>
                <w:left w:val="nil"/>
                <w:bottom w:val="nil"/>
                <w:right w:val="nil"/>
                <w:between w:val="nil"/>
              </w:pBdr>
            </w:pPr>
            <w:r>
              <w:t xml:space="preserve">  12</w:t>
            </w:r>
          </w:p>
          <w:p w14:paraId="23ADF3B1" w14:textId="77777777" w:rsidR="005F4E6D" w:rsidRDefault="005F4E6D" w:rsidP="00592459">
            <w:pPr>
              <w:widowControl w:val="0"/>
              <w:pBdr>
                <w:top w:val="nil"/>
                <w:left w:val="nil"/>
                <w:bottom w:val="nil"/>
                <w:right w:val="nil"/>
                <w:between w:val="nil"/>
              </w:pBdr>
            </w:pPr>
          </w:p>
          <w:p w14:paraId="636A9C93" w14:textId="7B56466F" w:rsidR="005F4E6D" w:rsidRDefault="005F4E6D" w:rsidP="00592459">
            <w:pPr>
              <w:widowControl w:val="0"/>
              <w:pBdr>
                <w:top w:val="nil"/>
                <w:left w:val="nil"/>
                <w:bottom w:val="nil"/>
                <w:right w:val="nil"/>
                <w:between w:val="nil"/>
              </w:pBdr>
            </w:pPr>
            <w:r>
              <w:t xml:space="preserve"> To Interest on</w:t>
            </w:r>
            <w:r w:rsidR="00573C72">
              <w:t xml:space="preserve"> Bank</w:t>
            </w:r>
            <w:r>
              <w:t xml:space="preserve"> Loan</w:t>
            </w:r>
          </w:p>
          <w:p w14:paraId="0C0593FD" w14:textId="77777777" w:rsidR="005F4E6D" w:rsidRDefault="005F4E6D" w:rsidP="00592459">
            <w:pPr>
              <w:widowControl w:val="0"/>
              <w:pBdr>
                <w:top w:val="nil"/>
                <w:left w:val="nil"/>
                <w:bottom w:val="nil"/>
                <w:right w:val="nil"/>
                <w:between w:val="nil"/>
              </w:pBdr>
            </w:pPr>
            <w:r>
              <w:t>(25,000 x 8/100 x 6/12)</w:t>
            </w:r>
          </w:p>
          <w:p w14:paraId="4D0B098E" w14:textId="77777777" w:rsidR="005F4E6D" w:rsidRDefault="005F4E6D" w:rsidP="00592459">
            <w:r>
              <w:t>To depreciation on machinery</w:t>
            </w:r>
          </w:p>
          <w:p w14:paraId="3B7A72B7" w14:textId="77777777" w:rsidR="005F4E6D" w:rsidRDefault="005F4E6D" w:rsidP="00592459">
            <w:r>
              <w:t>10% x 50,000</w:t>
            </w:r>
          </w:p>
          <w:p w14:paraId="638FA00F" w14:textId="77777777" w:rsidR="005F4E6D" w:rsidRDefault="005F4E6D" w:rsidP="00592459">
            <w:r>
              <w:t>Depn. on furniture @5% x14000</w:t>
            </w:r>
          </w:p>
          <w:p w14:paraId="17FC4787" w14:textId="77777777" w:rsidR="005F4E6D" w:rsidRDefault="005F4E6D" w:rsidP="00592459">
            <w:pPr>
              <w:widowControl w:val="0"/>
              <w:pBdr>
                <w:top w:val="nil"/>
                <w:left w:val="nil"/>
                <w:bottom w:val="nil"/>
                <w:right w:val="nil"/>
                <w:between w:val="nil"/>
              </w:pBdr>
            </w:pPr>
            <w:r>
              <w:t>To Salary</w:t>
            </w:r>
          </w:p>
          <w:p w14:paraId="4450C4FC" w14:textId="77777777" w:rsidR="005F4E6D" w:rsidRDefault="005F4E6D" w:rsidP="00592459">
            <w:pPr>
              <w:widowControl w:val="0"/>
              <w:pBdr>
                <w:top w:val="nil"/>
                <w:left w:val="nil"/>
                <w:bottom w:val="nil"/>
                <w:right w:val="nil"/>
                <w:between w:val="nil"/>
              </w:pBdr>
            </w:pPr>
            <w:r>
              <w:t xml:space="preserve"> </w:t>
            </w:r>
          </w:p>
          <w:p w14:paraId="69A1C133" w14:textId="77777777" w:rsidR="005F4E6D" w:rsidRPr="001C1299" w:rsidRDefault="005F4E6D" w:rsidP="00592459">
            <w:pPr>
              <w:widowControl w:val="0"/>
              <w:pBdr>
                <w:top w:val="nil"/>
                <w:left w:val="nil"/>
                <w:bottom w:val="nil"/>
                <w:right w:val="nil"/>
                <w:between w:val="nil"/>
              </w:pBdr>
            </w:pPr>
            <w:r>
              <w:t>To Net Profit (Cr – Dr)</w:t>
            </w:r>
          </w:p>
        </w:tc>
        <w:tc>
          <w:tcPr>
            <w:tcW w:w="1259" w:type="dxa"/>
          </w:tcPr>
          <w:p w14:paraId="7D7DB091" w14:textId="77777777" w:rsidR="005F4E6D" w:rsidRDefault="005F4E6D" w:rsidP="00592459">
            <w:pPr>
              <w:widowControl w:val="0"/>
              <w:pBdr>
                <w:top w:val="nil"/>
                <w:left w:val="nil"/>
                <w:bottom w:val="nil"/>
                <w:right w:val="nil"/>
                <w:between w:val="nil"/>
              </w:pBdr>
            </w:pPr>
            <w:r>
              <w:t xml:space="preserve">   600</w:t>
            </w:r>
          </w:p>
          <w:p w14:paraId="59EBB238" w14:textId="77777777" w:rsidR="005F4E6D" w:rsidRDefault="005F4E6D" w:rsidP="00592459">
            <w:pPr>
              <w:widowControl w:val="0"/>
              <w:pBdr>
                <w:top w:val="nil"/>
                <w:left w:val="nil"/>
                <w:bottom w:val="nil"/>
                <w:right w:val="nil"/>
                <w:between w:val="nil"/>
              </w:pBdr>
            </w:pPr>
            <w:r>
              <w:t xml:space="preserve"> 1,000</w:t>
            </w:r>
          </w:p>
          <w:p w14:paraId="4220FED0" w14:textId="77777777" w:rsidR="005F4E6D" w:rsidRDefault="005F4E6D" w:rsidP="00592459">
            <w:pPr>
              <w:widowControl w:val="0"/>
              <w:pBdr>
                <w:top w:val="nil"/>
                <w:left w:val="nil"/>
                <w:bottom w:val="nil"/>
                <w:right w:val="nil"/>
                <w:between w:val="nil"/>
              </w:pBdr>
            </w:pPr>
          </w:p>
          <w:p w14:paraId="06DC3DB2" w14:textId="77777777" w:rsidR="005F4E6D" w:rsidRDefault="005F4E6D" w:rsidP="00592459">
            <w:pPr>
              <w:widowControl w:val="0"/>
              <w:pBdr>
                <w:top w:val="nil"/>
                <w:left w:val="nil"/>
                <w:bottom w:val="nil"/>
                <w:right w:val="nil"/>
                <w:between w:val="nil"/>
              </w:pBdr>
            </w:pPr>
          </w:p>
          <w:p w14:paraId="4A3777C2" w14:textId="77777777" w:rsidR="005F4E6D" w:rsidRDefault="005F4E6D" w:rsidP="00592459">
            <w:pPr>
              <w:widowControl w:val="0"/>
              <w:pBdr>
                <w:top w:val="nil"/>
                <w:left w:val="nil"/>
                <w:bottom w:val="nil"/>
                <w:right w:val="nil"/>
                <w:between w:val="nil"/>
              </w:pBdr>
            </w:pPr>
          </w:p>
          <w:p w14:paraId="4CFA19C1" w14:textId="77777777" w:rsidR="005F4E6D" w:rsidRDefault="005F4E6D" w:rsidP="00592459">
            <w:pPr>
              <w:widowControl w:val="0"/>
              <w:pBdr>
                <w:top w:val="nil"/>
                <w:left w:val="nil"/>
                <w:bottom w:val="nil"/>
                <w:right w:val="nil"/>
                <w:between w:val="nil"/>
              </w:pBdr>
            </w:pPr>
            <w:r>
              <w:t>24,000</w:t>
            </w:r>
          </w:p>
          <w:p w14:paraId="31BAD782" w14:textId="77777777" w:rsidR="005F4E6D" w:rsidRDefault="005F4E6D" w:rsidP="00592459">
            <w:pPr>
              <w:widowControl w:val="0"/>
              <w:pBdr>
                <w:top w:val="nil"/>
                <w:left w:val="nil"/>
                <w:bottom w:val="nil"/>
                <w:right w:val="nil"/>
                <w:between w:val="nil"/>
              </w:pBdr>
            </w:pPr>
          </w:p>
          <w:p w14:paraId="67EA5A42" w14:textId="77777777" w:rsidR="005F4E6D" w:rsidRDefault="005F4E6D" w:rsidP="00592459">
            <w:pPr>
              <w:widowControl w:val="0"/>
              <w:pBdr>
                <w:top w:val="nil"/>
                <w:left w:val="nil"/>
                <w:bottom w:val="nil"/>
                <w:right w:val="nil"/>
                <w:between w:val="nil"/>
              </w:pBdr>
            </w:pPr>
          </w:p>
          <w:p w14:paraId="2495937C" w14:textId="77777777" w:rsidR="005F4E6D" w:rsidRDefault="005F4E6D" w:rsidP="00592459">
            <w:pPr>
              <w:widowControl w:val="0"/>
              <w:pBdr>
                <w:top w:val="nil"/>
                <w:left w:val="nil"/>
                <w:bottom w:val="nil"/>
                <w:right w:val="nil"/>
                <w:between w:val="nil"/>
              </w:pBdr>
            </w:pPr>
          </w:p>
          <w:p w14:paraId="1947B90B" w14:textId="77777777" w:rsidR="005F4E6D" w:rsidRDefault="005F4E6D" w:rsidP="00592459">
            <w:pPr>
              <w:widowControl w:val="0"/>
              <w:pBdr>
                <w:top w:val="nil"/>
                <w:left w:val="nil"/>
                <w:bottom w:val="nil"/>
                <w:right w:val="nil"/>
                <w:between w:val="nil"/>
              </w:pBdr>
            </w:pPr>
          </w:p>
          <w:p w14:paraId="6F9288ED" w14:textId="77777777" w:rsidR="005F4E6D" w:rsidRDefault="005F4E6D" w:rsidP="00592459">
            <w:pPr>
              <w:widowControl w:val="0"/>
              <w:pBdr>
                <w:top w:val="nil"/>
                <w:left w:val="nil"/>
                <w:bottom w:val="nil"/>
                <w:right w:val="nil"/>
                <w:between w:val="nil"/>
              </w:pBdr>
            </w:pPr>
            <w:r>
              <w:t>3,000</w:t>
            </w:r>
          </w:p>
          <w:p w14:paraId="639BD332" w14:textId="77777777" w:rsidR="005F4E6D" w:rsidRDefault="005F4E6D" w:rsidP="00592459">
            <w:pPr>
              <w:widowControl w:val="0"/>
              <w:pBdr>
                <w:top w:val="nil"/>
                <w:left w:val="nil"/>
                <w:bottom w:val="nil"/>
                <w:right w:val="nil"/>
                <w:between w:val="nil"/>
              </w:pBdr>
            </w:pPr>
          </w:p>
          <w:p w14:paraId="6C0222F7" w14:textId="77777777" w:rsidR="005F4E6D" w:rsidRDefault="005F4E6D" w:rsidP="00592459">
            <w:pPr>
              <w:widowControl w:val="0"/>
              <w:pBdr>
                <w:top w:val="nil"/>
                <w:left w:val="nil"/>
                <w:bottom w:val="nil"/>
                <w:right w:val="nil"/>
                <w:between w:val="nil"/>
              </w:pBdr>
            </w:pPr>
          </w:p>
          <w:p w14:paraId="29045CF6" w14:textId="77777777" w:rsidR="005F4E6D" w:rsidRDefault="005F4E6D" w:rsidP="00592459">
            <w:pPr>
              <w:widowControl w:val="0"/>
              <w:pBdr>
                <w:top w:val="nil"/>
                <w:left w:val="nil"/>
                <w:bottom w:val="nil"/>
                <w:right w:val="nil"/>
                <w:between w:val="nil"/>
              </w:pBdr>
            </w:pPr>
            <w:r>
              <w:t>1,000</w:t>
            </w:r>
          </w:p>
          <w:p w14:paraId="276F0D54" w14:textId="77777777" w:rsidR="005F4E6D" w:rsidRDefault="005F4E6D" w:rsidP="00592459">
            <w:pPr>
              <w:widowControl w:val="0"/>
              <w:pBdr>
                <w:top w:val="nil"/>
                <w:left w:val="nil"/>
                <w:bottom w:val="nil"/>
                <w:right w:val="nil"/>
                <w:between w:val="nil"/>
              </w:pBdr>
            </w:pPr>
          </w:p>
          <w:p w14:paraId="6A5F1FB0" w14:textId="77777777" w:rsidR="005F4E6D" w:rsidRDefault="005F4E6D" w:rsidP="00592459">
            <w:pPr>
              <w:widowControl w:val="0"/>
              <w:pBdr>
                <w:top w:val="nil"/>
                <w:left w:val="nil"/>
                <w:bottom w:val="nil"/>
                <w:right w:val="nil"/>
                <w:between w:val="nil"/>
              </w:pBdr>
            </w:pPr>
            <w:r>
              <w:t>5,000</w:t>
            </w:r>
          </w:p>
          <w:p w14:paraId="5E4F8A69" w14:textId="77777777" w:rsidR="005F4E6D" w:rsidRDefault="005F4E6D" w:rsidP="00592459">
            <w:pPr>
              <w:widowControl w:val="0"/>
              <w:pBdr>
                <w:top w:val="nil"/>
                <w:left w:val="nil"/>
                <w:bottom w:val="nil"/>
                <w:right w:val="nil"/>
                <w:between w:val="nil"/>
              </w:pBdr>
            </w:pPr>
          </w:p>
          <w:p w14:paraId="2C7DD86E" w14:textId="77777777" w:rsidR="005F4E6D" w:rsidRDefault="005F4E6D" w:rsidP="00592459">
            <w:pPr>
              <w:widowControl w:val="0"/>
              <w:pBdr>
                <w:top w:val="nil"/>
                <w:left w:val="nil"/>
                <w:bottom w:val="nil"/>
                <w:right w:val="nil"/>
                <w:between w:val="nil"/>
              </w:pBdr>
            </w:pPr>
            <w:r>
              <w:t xml:space="preserve"> 7,00</w:t>
            </w:r>
          </w:p>
          <w:p w14:paraId="72E4B838" w14:textId="77777777" w:rsidR="005F4E6D" w:rsidRDefault="005F4E6D" w:rsidP="00592459">
            <w:pPr>
              <w:widowControl w:val="0"/>
              <w:pBdr>
                <w:top w:val="nil"/>
                <w:left w:val="nil"/>
                <w:bottom w:val="nil"/>
                <w:right w:val="nil"/>
                <w:between w:val="nil"/>
              </w:pBdr>
            </w:pPr>
            <w:r>
              <w:t>15,000</w:t>
            </w:r>
          </w:p>
          <w:p w14:paraId="4B7C2864" w14:textId="77777777" w:rsidR="005F4E6D" w:rsidRDefault="005F4E6D" w:rsidP="00592459">
            <w:pPr>
              <w:widowControl w:val="0"/>
              <w:pBdr>
                <w:top w:val="nil"/>
                <w:left w:val="nil"/>
                <w:bottom w:val="nil"/>
                <w:right w:val="nil"/>
                <w:between w:val="nil"/>
              </w:pBdr>
            </w:pPr>
          </w:p>
          <w:p w14:paraId="75265B78" w14:textId="77777777" w:rsidR="005F4E6D" w:rsidRDefault="005F4E6D" w:rsidP="00592459">
            <w:pPr>
              <w:widowControl w:val="0"/>
              <w:pBdr>
                <w:top w:val="nil"/>
                <w:left w:val="nil"/>
                <w:bottom w:val="nil"/>
                <w:right w:val="nil"/>
                <w:between w:val="nil"/>
              </w:pBdr>
            </w:pPr>
            <w:r>
              <w:t>32,100</w:t>
            </w:r>
          </w:p>
          <w:p w14:paraId="5B8FEDF3" w14:textId="77777777" w:rsidR="005F4E6D" w:rsidRPr="00BF1DD2" w:rsidRDefault="005F4E6D" w:rsidP="00592459"/>
        </w:tc>
        <w:tc>
          <w:tcPr>
            <w:tcW w:w="3241" w:type="dxa"/>
          </w:tcPr>
          <w:p w14:paraId="3BA857B9" w14:textId="77777777" w:rsidR="005F4E6D" w:rsidRDefault="005F4E6D" w:rsidP="00592459">
            <w:pPr>
              <w:widowControl w:val="0"/>
              <w:pBdr>
                <w:top w:val="nil"/>
                <w:left w:val="nil"/>
                <w:bottom w:val="nil"/>
                <w:right w:val="nil"/>
                <w:between w:val="nil"/>
              </w:pBdr>
              <w:rPr>
                <w:sz w:val="28"/>
                <w:szCs w:val="28"/>
              </w:rPr>
            </w:pPr>
            <w:r>
              <w:rPr>
                <w:sz w:val="28"/>
                <w:szCs w:val="28"/>
              </w:rPr>
              <w:t>By Gross Profit</w:t>
            </w:r>
          </w:p>
        </w:tc>
        <w:tc>
          <w:tcPr>
            <w:tcW w:w="1435" w:type="dxa"/>
          </w:tcPr>
          <w:p w14:paraId="443A22E2" w14:textId="77777777" w:rsidR="005F4E6D" w:rsidRDefault="005F4E6D" w:rsidP="00592459">
            <w:pPr>
              <w:rPr>
                <w:sz w:val="28"/>
                <w:szCs w:val="28"/>
              </w:rPr>
            </w:pPr>
            <w:r>
              <w:rPr>
                <w:sz w:val="28"/>
                <w:szCs w:val="28"/>
              </w:rPr>
              <w:t>82,400</w:t>
            </w:r>
          </w:p>
        </w:tc>
      </w:tr>
      <w:tr w:rsidR="005F4E6D" w14:paraId="74137067" w14:textId="77777777" w:rsidTr="00592459">
        <w:tc>
          <w:tcPr>
            <w:tcW w:w="3415" w:type="dxa"/>
          </w:tcPr>
          <w:p w14:paraId="4379EE96" w14:textId="77777777" w:rsidR="005F4E6D" w:rsidRDefault="005F4E6D" w:rsidP="00592459">
            <w:pPr>
              <w:rPr>
                <w:sz w:val="28"/>
                <w:szCs w:val="28"/>
              </w:rPr>
            </w:pPr>
          </w:p>
        </w:tc>
        <w:tc>
          <w:tcPr>
            <w:tcW w:w="1259" w:type="dxa"/>
          </w:tcPr>
          <w:p w14:paraId="37C2D3A0" w14:textId="77777777" w:rsidR="005F4E6D" w:rsidRDefault="005F4E6D" w:rsidP="00592459">
            <w:pPr>
              <w:widowControl w:val="0"/>
              <w:pBdr>
                <w:top w:val="nil"/>
                <w:left w:val="nil"/>
                <w:bottom w:val="nil"/>
                <w:right w:val="nil"/>
                <w:between w:val="nil"/>
              </w:pBdr>
            </w:pPr>
            <w:r>
              <w:t>82,400</w:t>
            </w:r>
          </w:p>
        </w:tc>
        <w:tc>
          <w:tcPr>
            <w:tcW w:w="3241" w:type="dxa"/>
          </w:tcPr>
          <w:p w14:paraId="483D6084" w14:textId="77777777" w:rsidR="005F4E6D" w:rsidRDefault="005F4E6D" w:rsidP="00592459">
            <w:pPr>
              <w:widowControl w:val="0"/>
              <w:pBdr>
                <w:top w:val="nil"/>
                <w:left w:val="nil"/>
                <w:bottom w:val="nil"/>
                <w:right w:val="nil"/>
                <w:between w:val="nil"/>
              </w:pBdr>
              <w:rPr>
                <w:sz w:val="28"/>
                <w:szCs w:val="28"/>
              </w:rPr>
            </w:pPr>
          </w:p>
        </w:tc>
        <w:tc>
          <w:tcPr>
            <w:tcW w:w="1435" w:type="dxa"/>
          </w:tcPr>
          <w:p w14:paraId="75AC750D" w14:textId="77777777" w:rsidR="005F4E6D" w:rsidRDefault="005F4E6D" w:rsidP="00592459">
            <w:pPr>
              <w:rPr>
                <w:sz w:val="28"/>
                <w:szCs w:val="28"/>
              </w:rPr>
            </w:pPr>
            <w:r>
              <w:rPr>
                <w:sz w:val="28"/>
                <w:szCs w:val="28"/>
              </w:rPr>
              <w:t>82,400</w:t>
            </w:r>
          </w:p>
        </w:tc>
      </w:tr>
    </w:tbl>
    <w:p w14:paraId="28CC02D9" w14:textId="77777777" w:rsidR="005F4E6D" w:rsidRDefault="005F4E6D" w:rsidP="005F4E6D">
      <w:pPr>
        <w:rPr>
          <w:sz w:val="28"/>
          <w:szCs w:val="28"/>
        </w:rPr>
      </w:pPr>
    </w:p>
    <w:p w14:paraId="35961A2C" w14:textId="77777777" w:rsidR="005F4E6D" w:rsidRDefault="005F4E6D" w:rsidP="005F4E6D">
      <w:pPr>
        <w:rPr>
          <w:sz w:val="28"/>
          <w:szCs w:val="28"/>
        </w:rPr>
      </w:pPr>
      <w:r>
        <w:rPr>
          <w:sz w:val="28"/>
          <w:szCs w:val="28"/>
        </w:rPr>
        <w:t xml:space="preserve">CR 21,9,000 – 1,36,600= </w:t>
      </w:r>
    </w:p>
    <w:p w14:paraId="5A76CD92" w14:textId="77777777" w:rsidR="005F4E6D" w:rsidRDefault="005F4E6D" w:rsidP="005F4E6D">
      <w:pPr>
        <w:rPr>
          <w:sz w:val="28"/>
          <w:szCs w:val="28"/>
        </w:rPr>
      </w:pPr>
      <w:r>
        <w:rPr>
          <w:sz w:val="28"/>
          <w:szCs w:val="28"/>
        </w:rPr>
        <w:t>82,400 – 50,300 = 32,100 Net Profit</w:t>
      </w:r>
    </w:p>
    <w:p w14:paraId="1AB92DBD" w14:textId="77777777" w:rsidR="005F4E6D" w:rsidRDefault="005F4E6D" w:rsidP="005F4E6D">
      <w:pPr>
        <w:rPr>
          <w:sz w:val="28"/>
          <w:szCs w:val="28"/>
        </w:rPr>
      </w:pPr>
    </w:p>
    <w:p w14:paraId="4D1C5B04" w14:textId="77777777" w:rsidR="005F4E6D" w:rsidRDefault="005F4E6D" w:rsidP="005F4E6D"/>
    <w:p w14:paraId="53DC7A80" w14:textId="77777777" w:rsidR="005F4E6D" w:rsidRDefault="005F4E6D" w:rsidP="005F4E6D">
      <w:r>
        <w:t xml:space="preserve">                                                 Balance- Sheet</w:t>
      </w:r>
    </w:p>
    <w:p w14:paraId="4C54565E" w14:textId="77777777" w:rsidR="005F4E6D" w:rsidRDefault="005F4E6D" w:rsidP="005F4E6D">
      <w:r>
        <w:t xml:space="preserve">                                           As at 31st March 2019</w:t>
      </w:r>
    </w:p>
    <w:tbl>
      <w:tblPr>
        <w:tblStyle w:val="TableGrid"/>
        <w:tblW w:w="0" w:type="auto"/>
        <w:tblLook w:val="04A0" w:firstRow="1" w:lastRow="0" w:firstColumn="1" w:lastColumn="0" w:noHBand="0" w:noVBand="1"/>
      </w:tblPr>
      <w:tblGrid>
        <w:gridCol w:w="3279"/>
        <w:gridCol w:w="1341"/>
        <w:gridCol w:w="3021"/>
        <w:gridCol w:w="1601"/>
      </w:tblGrid>
      <w:tr w:rsidR="005F4E6D" w14:paraId="7AC1A181" w14:textId="77777777" w:rsidTr="00592459">
        <w:tc>
          <w:tcPr>
            <w:tcW w:w="3325" w:type="dxa"/>
          </w:tcPr>
          <w:p w14:paraId="5A823421" w14:textId="77777777" w:rsidR="005F4E6D" w:rsidRDefault="005F4E6D" w:rsidP="00592459">
            <w:r>
              <w:t>Liabilities</w:t>
            </w:r>
          </w:p>
        </w:tc>
        <w:tc>
          <w:tcPr>
            <w:tcW w:w="1349" w:type="dxa"/>
          </w:tcPr>
          <w:p w14:paraId="5016C9FA" w14:textId="77777777" w:rsidR="005F4E6D" w:rsidRDefault="005F4E6D" w:rsidP="00592459">
            <w:r>
              <w:t>Rs</w:t>
            </w:r>
          </w:p>
        </w:tc>
        <w:tc>
          <w:tcPr>
            <w:tcW w:w="3061" w:type="dxa"/>
          </w:tcPr>
          <w:p w14:paraId="154F5C8E" w14:textId="77777777" w:rsidR="005F4E6D" w:rsidRDefault="005F4E6D" w:rsidP="00592459">
            <w:r>
              <w:t>Assets</w:t>
            </w:r>
          </w:p>
        </w:tc>
        <w:tc>
          <w:tcPr>
            <w:tcW w:w="1615" w:type="dxa"/>
          </w:tcPr>
          <w:p w14:paraId="209E7A2C" w14:textId="77777777" w:rsidR="005F4E6D" w:rsidRDefault="005F4E6D" w:rsidP="00592459">
            <w:r>
              <w:t>Rs</w:t>
            </w:r>
          </w:p>
        </w:tc>
      </w:tr>
      <w:tr w:rsidR="005F4E6D" w14:paraId="4AD012B9" w14:textId="77777777" w:rsidTr="00592459">
        <w:tc>
          <w:tcPr>
            <w:tcW w:w="3325" w:type="dxa"/>
          </w:tcPr>
          <w:p w14:paraId="715DC28E" w14:textId="77777777" w:rsidR="005F4E6D" w:rsidRDefault="005F4E6D" w:rsidP="00592459">
            <w:r>
              <w:t>Capital                80,000</w:t>
            </w:r>
          </w:p>
          <w:p w14:paraId="34FDA29E" w14:textId="77777777" w:rsidR="005F4E6D" w:rsidRDefault="005F4E6D" w:rsidP="00592459">
            <w:r>
              <w:t xml:space="preserve">Add, Net Profit    </w:t>
            </w:r>
            <w:r w:rsidRPr="009522F2">
              <w:rPr>
                <w:u w:val="single"/>
              </w:rPr>
              <w:t>32,100</w:t>
            </w:r>
          </w:p>
          <w:p w14:paraId="015469EF" w14:textId="77777777" w:rsidR="005F4E6D" w:rsidRDefault="005F4E6D" w:rsidP="00592459">
            <w:r>
              <w:t xml:space="preserve">                            1,12,100</w:t>
            </w:r>
          </w:p>
          <w:p w14:paraId="1E70A3D5" w14:textId="77777777" w:rsidR="005F4E6D" w:rsidRPr="009522F2" w:rsidRDefault="005F4E6D" w:rsidP="00592459">
            <w:r>
              <w:t xml:space="preserve">Less, Drawings       </w:t>
            </w:r>
            <w:r w:rsidRPr="009522F2">
              <w:rPr>
                <w:u w:val="single"/>
              </w:rPr>
              <w:t>18,000</w:t>
            </w:r>
          </w:p>
          <w:p w14:paraId="6249EA16" w14:textId="77777777" w:rsidR="005F4E6D" w:rsidRDefault="005F4E6D" w:rsidP="00592459">
            <w:pPr>
              <w:rPr>
                <w:u w:val="single"/>
              </w:rPr>
            </w:pPr>
          </w:p>
          <w:p w14:paraId="48A62CD0" w14:textId="77777777" w:rsidR="005F4E6D" w:rsidRDefault="005F4E6D" w:rsidP="00592459">
            <w:pPr>
              <w:widowControl w:val="0"/>
              <w:pBdr>
                <w:top w:val="nil"/>
                <w:left w:val="nil"/>
                <w:bottom w:val="nil"/>
                <w:right w:val="nil"/>
                <w:between w:val="nil"/>
              </w:pBdr>
            </w:pPr>
            <w:r>
              <w:t>8% bank loan</w:t>
            </w:r>
          </w:p>
          <w:p w14:paraId="2A120F6A" w14:textId="77777777" w:rsidR="005F4E6D" w:rsidRDefault="005F4E6D" w:rsidP="00592459">
            <w:pPr>
              <w:widowControl w:val="0"/>
              <w:pBdr>
                <w:top w:val="nil"/>
                <w:left w:val="nil"/>
                <w:bottom w:val="nil"/>
                <w:right w:val="nil"/>
                <w:between w:val="nil"/>
              </w:pBdr>
            </w:pPr>
            <w:r>
              <w:t>Outstanding interest on Bank Loan</w:t>
            </w:r>
          </w:p>
          <w:p w14:paraId="11E625E9" w14:textId="77777777" w:rsidR="005F4E6D" w:rsidRDefault="005F4E6D" w:rsidP="00592459">
            <w:pPr>
              <w:rPr>
                <w:u w:val="single"/>
              </w:rPr>
            </w:pPr>
          </w:p>
          <w:p w14:paraId="45490B4D" w14:textId="77777777" w:rsidR="005F4E6D" w:rsidRDefault="005F4E6D" w:rsidP="00592459">
            <w:pPr>
              <w:widowControl w:val="0"/>
              <w:pBdr>
                <w:top w:val="nil"/>
                <w:left w:val="nil"/>
                <w:bottom w:val="nil"/>
                <w:right w:val="nil"/>
                <w:between w:val="nil"/>
              </w:pBdr>
            </w:pPr>
            <w:r>
              <w:t xml:space="preserve"> creditors</w:t>
            </w:r>
          </w:p>
          <w:p w14:paraId="1E435088" w14:textId="77777777" w:rsidR="005F4E6D" w:rsidRDefault="005F4E6D" w:rsidP="00592459">
            <w:pPr>
              <w:widowControl w:val="0"/>
              <w:pBdr>
                <w:top w:val="nil"/>
                <w:left w:val="nil"/>
                <w:bottom w:val="nil"/>
                <w:right w:val="nil"/>
                <w:between w:val="nil"/>
              </w:pBdr>
            </w:pPr>
            <w:r>
              <w:t>Outstanding Rent</w:t>
            </w:r>
          </w:p>
          <w:p w14:paraId="177536CB" w14:textId="77777777" w:rsidR="005F4E6D" w:rsidRDefault="005F4E6D" w:rsidP="00592459">
            <w:pPr>
              <w:widowControl w:val="0"/>
              <w:pBdr>
                <w:top w:val="nil"/>
                <w:left w:val="nil"/>
                <w:bottom w:val="nil"/>
                <w:right w:val="nil"/>
                <w:between w:val="nil"/>
              </w:pBdr>
            </w:pPr>
            <w:r>
              <w:lastRenderedPageBreak/>
              <w:t>Outstanding Wages</w:t>
            </w:r>
          </w:p>
          <w:p w14:paraId="06C3C4DE" w14:textId="77777777" w:rsidR="005F4E6D" w:rsidRDefault="005F4E6D" w:rsidP="00592459"/>
        </w:tc>
        <w:tc>
          <w:tcPr>
            <w:tcW w:w="1349" w:type="dxa"/>
          </w:tcPr>
          <w:p w14:paraId="1F643831" w14:textId="77777777" w:rsidR="005F4E6D" w:rsidRDefault="005F4E6D" w:rsidP="00592459"/>
          <w:p w14:paraId="62CC6479" w14:textId="77777777" w:rsidR="005F4E6D" w:rsidRDefault="005F4E6D" w:rsidP="00592459"/>
          <w:p w14:paraId="56376A65" w14:textId="77777777" w:rsidR="005F4E6D" w:rsidRDefault="005F4E6D" w:rsidP="00592459"/>
          <w:p w14:paraId="26F988DF" w14:textId="77777777" w:rsidR="005F4E6D" w:rsidRDefault="005F4E6D" w:rsidP="00592459">
            <w:r>
              <w:t>94,100</w:t>
            </w:r>
          </w:p>
          <w:p w14:paraId="4E04A73B" w14:textId="77777777" w:rsidR="005F4E6D" w:rsidRDefault="005F4E6D" w:rsidP="00592459"/>
          <w:p w14:paraId="23906292" w14:textId="77777777" w:rsidR="005F4E6D" w:rsidRDefault="005F4E6D" w:rsidP="00592459">
            <w:r>
              <w:t xml:space="preserve">  25,000</w:t>
            </w:r>
          </w:p>
          <w:p w14:paraId="7522303C" w14:textId="77777777" w:rsidR="005F4E6D" w:rsidRDefault="005F4E6D" w:rsidP="00592459"/>
          <w:p w14:paraId="3BA16CA7" w14:textId="77777777" w:rsidR="005F4E6D" w:rsidRDefault="005F4E6D" w:rsidP="00592459">
            <w:r>
              <w:t xml:space="preserve">    1,000</w:t>
            </w:r>
          </w:p>
          <w:p w14:paraId="3AD20A13" w14:textId="77777777" w:rsidR="005F4E6D" w:rsidRDefault="005F4E6D" w:rsidP="00592459"/>
          <w:p w14:paraId="26D958B7" w14:textId="77777777" w:rsidR="005F4E6D" w:rsidRDefault="005F4E6D" w:rsidP="00592459">
            <w:r>
              <w:t xml:space="preserve">  18,900</w:t>
            </w:r>
          </w:p>
          <w:p w14:paraId="7B2D27D6" w14:textId="77777777" w:rsidR="005F4E6D" w:rsidRDefault="005F4E6D" w:rsidP="00592459">
            <w:r>
              <w:t xml:space="preserve">    2,000</w:t>
            </w:r>
          </w:p>
          <w:p w14:paraId="0E5E4843" w14:textId="77777777" w:rsidR="005F4E6D" w:rsidRDefault="005F4E6D" w:rsidP="00592459">
            <w:r>
              <w:lastRenderedPageBreak/>
              <w:t xml:space="preserve">    2,400</w:t>
            </w:r>
          </w:p>
        </w:tc>
        <w:tc>
          <w:tcPr>
            <w:tcW w:w="3061" w:type="dxa"/>
          </w:tcPr>
          <w:p w14:paraId="5206EE35" w14:textId="77777777" w:rsidR="005F4E6D" w:rsidRDefault="005F4E6D" w:rsidP="00592459">
            <w:pPr>
              <w:widowControl w:val="0"/>
              <w:pBdr>
                <w:top w:val="nil"/>
                <w:left w:val="nil"/>
                <w:bottom w:val="nil"/>
                <w:right w:val="nil"/>
                <w:between w:val="nil"/>
              </w:pBdr>
            </w:pPr>
            <w:r>
              <w:lastRenderedPageBreak/>
              <w:t>Machinery         50,000</w:t>
            </w:r>
          </w:p>
          <w:p w14:paraId="6EED461C" w14:textId="77777777" w:rsidR="005F4E6D" w:rsidRPr="0047053C" w:rsidRDefault="005F4E6D" w:rsidP="00592459">
            <w:pPr>
              <w:widowControl w:val="0"/>
              <w:pBdr>
                <w:top w:val="nil"/>
                <w:left w:val="nil"/>
                <w:bottom w:val="nil"/>
                <w:right w:val="nil"/>
                <w:between w:val="nil"/>
              </w:pBdr>
              <w:rPr>
                <w:u w:val="single"/>
              </w:rPr>
            </w:pPr>
            <w:r>
              <w:t>Less, Dep</w:t>
            </w:r>
            <w:r w:rsidRPr="0047053C">
              <w:rPr>
                <w:u w:val="single"/>
              </w:rPr>
              <w:t xml:space="preserve">.        </w:t>
            </w:r>
            <w:r>
              <w:rPr>
                <w:u w:val="single"/>
              </w:rPr>
              <w:t xml:space="preserve">   5</w:t>
            </w:r>
            <w:r w:rsidRPr="0047053C">
              <w:rPr>
                <w:u w:val="single"/>
              </w:rPr>
              <w:t>,000</w:t>
            </w:r>
          </w:p>
          <w:p w14:paraId="1FA79EBA" w14:textId="77777777" w:rsidR="005F4E6D" w:rsidRDefault="005F4E6D" w:rsidP="00592459">
            <w:pPr>
              <w:widowControl w:val="0"/>
              <w:pBdr>
                <w:top w:val="nil"/>
                <w:left w:val="nil"/>
                <w:bottom w:val="nil"/>
                <w:right w:val="nil"/>
                <w:between w:val="nil"/>
              </w:pBdr>
            </w:pPr>
            <w:r>
              <w:t>Furniture           14,000</w:t>
            </w:r>
          </w:p>
          <w:p w14:paraId="7C811777" w14:textId="77777777" w:rsidR="005F4E6D" w:rsidRDefault="005F4E6D" w:rsidP="00592459">
            <w:pPr>
              <w:widowControl w:val="0"/>
              <w:pBdr>
                <w:top w:val="nil"/>
                <w:left w:val="nil"/>
                <w:bottom w:val="nil"/>
                <w:right w:val="nil"/>
                <w:between w:val="nil"/>
              </w:pBdr>
            </w:pPr>
            <w:r>
              <w:t>Less, Dep</w:t>
            </w:r>
            <w:r w:rsidRPr="00711EF6">
              <w:rPr>
                <w:u w:val="single"/>
              </w:rPr>
              <w:t>.             7,00</w:t>
            </w:r>
            <w:r>
              <w:t xml:space="preserve">     </w:t>
            </w:r>
          </w:p>
          <w:p w14:paraId="7F6E1E85" w14:textId="77777777" w:rsidR="005F4E6D" w:rsidRDefault="005F4E6D" w:rsidP="00592459">
            <w:pPr>
              <w:widowControl w:val="0"/>
              <w:pBdr>
                <w:top w:val="nil"/>
                <w:left w:val="nil"/>
                <w:bottom w:val="nil"/>
                <w:right w:val="nil"/>
                <w:between w:val="nil"/>
              </w:pBdr>
            </w:pPr>
          </w:p>
          <w:p w14:paraId="3E95E2E8" w14:textId="77777777" w:rsidR="005F4E6D" w:rsidRDefault="005F4E6D" w:rsidP="00592459">
            <w:pPr>
              <w:widowControl w:val="0"/>
              <w:pBdr>
                <w:top w:val="nil"/>
                <w:left w:val="nil"/>
                <w:bottom w:val="nil"/>
                <w:right w:val="nil"/>
                <w:between w:val="nil"/>
              </w:pBdr>
            </w:pPr>
            <w:r>
              <w:t>Cash in hand</w:t>
            </w:r>
          </w:p>
          <w:p w14:paraId="172EAB3C" w14:textId="77777777" w:rsidR="005F4E6D" w:rsidRDefault="005F4E6D" w:rsidP="00592459">
            <w:pPr>
              <w:widowControl w:val="0"/>
              <w:pBdr>
                <w:top w:val="nil"/>
                <w:left w:val="nil"/>
                <w:bottom w:val="nil"/>
                <w:right w:val="nil"/>
                <w:between w:val="nil"/>
              </w:pBdr>
            </w:pPr>
            <w:r>
              <w:t xml:space="preserve"> Debtors               20,600</w:t>
            </w:r>
          </w:p>
          <w:p w14:paraId="746BE52D" w14:textId="77777777" w:rsidR="005F4E6D" w:rsidRDefault="005F4E6D" w:rsidP="00592459">
            <w:pPr>
              <w:widowControl w:val="0"/>
              <w:pBdr>
                <w:top w:val="nil"/>
                <w:left w:val="nil"/>
                <w:bottom w:val="nil"/>
                <w:right w:val="nil"/>
                <w:between w:val="nil"/>
              </w:pBdr>
              <w:rPr>
                <w:u w:val="single"/>
              </w:rPr>
            </w:pPr>
            <w:r>
              <w:t xml:space="preserve">Less, Bad D.             </w:t>
            </w:r>
            <w:r w:rsidRPr="00711EF6">
              <w:rPr>
                <w:u w:val="single"/>
              </w:rPr>
              <w:t>600</w:t>
            </w:r>
          </w:p>
          <w:p w14:paraId="6A43DB04" w14:textId="77777777" w:rsidR="005F4E6D" w:rsidRDefault="005F4E6D" w:rsidP="00592459">
            <w:pPr>
              <w:widowControl w:val="0"/>
              <w:pBdr>
                <w:top w:val="nil"/>
                <w:left w:val="nil"/>
                <w:bottom w:val="nil"/>
                <w:right w:val="nil"/>
                <w:between w:val="nil"/>
              </w:pBdr>
            </w:pPr>
            <w:r w:rsidRPr="00711EF6">
              <w:t xml:space="preserve">                              20,000</w:t>
            </w:r>
          </w:p>
          <w:p w14:paraId="48362968" w14:textId="77777777" w:rsidR="005F4E6D" w:rsidRDefault="005F4E6D" w:rsidP="00592459">
            <w:pPr>
              <w:widowControl w:val="0"/>
              <w:pBdr>
                <w:top w:val="nil"/>
                <w:left w:val="nil"/>
                <w:bottom w:val="nil"/>
                <w:right w:val="nil"/>
                <w:between w:val="nil"/>
              </w:pBdr>
            </w:pPr>
            <w:r>
              <w:t>Less, P.D.D 5%</w:t>
            </w:r>
          </w:p>
          <w:p w14:paraId="60DF4568" w14:textId="77777777" w:rsidR="005F4E6D" w:rsidRPr="00711EF6" w:rsidRDefault="005F4E6D" w:rsidP="00592459">
            <w:pPr>
              <w:widowControl w:val="0"/>
              <w:pBdr>
                <w:top w:val="nil"/>
                <w:left w:val="nil"/>
                <w:bottom w:val="nil"/>
                <w:right w:val="nil"/>
                <w:between w:val="nil"/>
              </w:pBdr>
              <w:rPr>
                <w:u w:val="single"/>
              </w:rPr>
            </w:pPr>
            <w:r>
              <w:t xml:space="preserve">( 5 X 20,000/100)    </w:t>
            </w:r>
            <w:r w:rsidRPr="00711EF6">
              <w:rPr>
                <w:u w:val="single"/>
              </w:rPr>
              <w:t>1,000</w:t>
            </w:r>
          </w:p>
          <w:p w14:paraId="7076A3AF" w14:textId="77777777" w:rsidR="005F4E6D" w:rsidRDefault="005F4E6D" w:rsidP="00592459">
            <w:pPr>
              <w:widowControl w:val="0"/>
              <w:pBdr>
                <w:top w:val="nil"/>
                <w:left w:val="nil"/>
                <w:bottom w:val="nil"/>
                <w:right w:val="nil"/>
                <w:between w:val="nil"/>
              </w:pBdr>
            </w:pPr>
            <w:r>
              <w:lastRenderedPageBreak/>
              <w:t xml:space="preserve"> Prepaid  nsurance</w:t>
            </w:r>
          </w:p>
          <w:p w14:paraId="127268EA" w14:textId="77777777" w:rsidR="005F4E6D" w:rsidRDefault="005F4E6D" w:rsidP="00592459">
            <w:pPr>
              <w:widowControl w:val="0"/>
              <w:pBdr>
                <w:top w:val="nil"/>
                <w:left w:val="nil"/>
                <w:bottom w:val="nil"/>
                <w:right w:val="nil"/>
                <w:between w:val="nil"/>
              </w:pBdr>
            </w:pPr>
            <w:r>
              <w:t>Closing Stock</w:t>
            </w:r>
          </w:p>
          <w:p w14:paraId="4A2F81B2" w14:textId="77777777" w:rsidR="005F4E6D" w:rsidRDefault="005F4E6D" w:rsidP="00592459">
            <w:pPr>
              <w:widowControl w:val="0"/>
              <w:pBdr>
                <w:top w:val="nil"/>
                <w:left w:val="nil"/>
                <w:bottom w:val="nil"/>
                <w:right w:val="nil"/>
                <w:between w:val="nil"/>
              </w:pBdr>
            </w:pPr>
          </w:p>
          <w:p w14:paraId="1B8F5558" w14:textId="77777777" w:rsidR="005F4E6D" w:rsidRDefault="005F4E6D" w:rsidP="00592459"/>
        </w:tc>
        <w:tc>
          <w:tcPr>
            <w:tcW w:w="1615" w:type="dxa"/>
          </w:tcPr>
          <w:p w14:paraId="64C9D5FA" w14:textId="77777777" w:rsidR="005F4E6D" w:rsidRDefault="005F4E6D" w:rsidP="00592459"/>
          <w:p w14:paraId="2E22BCD3" w14:textId="77777777" w:rsidR="005F4E6D" w:rsidRDefault="005F4E6D" w:rsidP="00592459">
            <w:r>
              <w:t xml:space="preserve">  45,000</w:t>
            </w:r>
          </w:p>
          <w:p w14:paraId="05B2BECD" w14:textId="77777777" w:rsidR="005F4E6D" w:rsidRDefault="005F4E6D" w:rsidP="00592459"/>
          <w:p w14:paraId="354E7146" w14:textId="77777777" w:rsidR="005F4E6D" w:rsidRDefault="005F4E6D" w:rsidP="00592459">
            <w:r>
              <w:t xml:space="preserve">   13,300</w:t>
            </w:r>
          </w:p>
          <w:p w14:paraId="1D5C6A1E" w14:textId="77777777" w:rsidR="005F4E6D" w:rsidRDefault="005F4E6D" w:rsidP="00592459"/>
          <w:p w14:paraId="7D5FB2A6" w14:textId="77777777" w:rsidR="005F4E6D" w:rsidRDefault="005F4E6D" w:rsidP="00592459">
            <w:r>
              <w:t xml:space="preserve">      1,500</w:t>
            </w:r>
          </w:p>
          <w:p w14:paraId="5B557B85" w14:textId="77777777" w:rsidR="005F4E6D" w:rsidRDefault="005F4E6D" w:rsidP="00592459"/>
          <w:p w14:paraId="797088D6" w14:textId="77777777" w:rsidR="005F4E6D" w:rsidRDefault="005F4E6D" w:rsidP="00592459"/>
          <w:p w14:paraId="6D3E6CAE" w14:textId="77777777" w:rsidR="005F4E6D" w:rsidRDefault="005F4E6D" w:rsidP="00592459"/>
          <w:p w14:paraId="0EDC41A1" w14:textId="77777777" w:rsidR="005F4E6D" w:rsidRDefault="005F4E6D" w:rsidP="00592459"/>
          <w:p w14:paraId="32CE7F0D" w14:textId="77777777" w:rsidR="005F4E6D" w:rsidRDefault="005F4E6D" w:rsidP="00592459">
            <w:r>
              <w:t xml:space="preserve">    19,000</w:t>
            </w:r>
          </w:p>
          <w:p w14:paraId="36ECED17" w14:textId="4F7660C0" w:rsidR="005F4E6D" w:rsidRDefault="005F4E6D" w:rsidP="00592459">
            <w:r>
              <w:lastRenderedPageBreak/>
              <w:t xml:space="preserve">      </w:t>
            </w:r>
            <w:r w:rsidR="00573C72">
              <w:t xml:space="preserve">  </w:t>
            </w:r>
            <w:r>
              <w:t xml:space="preserve"> 600</w:t>
            </w:r>
          </w:p>
          <w:p w14:paraId="3A505D41" w14:textId="77777777" w:rsidR="005F4E6D" w:rsidRDefault="005F4E6D" w:rsidP="00592459">
            <w:r>
              <w:t xml:space="preserve">     64,000</w:t>
            </w:r>
          </w:p>
          <w:p w14:paraId="38164E8C" w14:textId="77777777" w:rsidR="005F4E6D" w:rsidRDefault="005F4E6D" w:rsidP="00592459"/>
        </w:tc>
      </w:tr>
      <w:tr w:rsidR="005F4E6D" w14:paraId="78454EA8" w14:textId="77777777" w:rsidTr="00592459">
        <w:tc>
          <w:tcPr>
            <w:tcW w:w="3325" w:type="dxa"/>
          </w:tcPr>
          <w:p w14:paraId="2B6B1016" w14:textId="77777777" w:rsidR="005F4E6D" w:rsidRDefault="005F4E6D" w:rsidP="00592459"/>
        </w:tc>
        <w:tc>
          <w:tcPr>
            <w:tcW w:w="1349" w:type="dxa"/>
          </w:tcPr>
          <w:p w14:paraId="4554DD68" w14:textId="77777777" w:rsidR="005F4E6D" w:rsidRDefault="005F4E6D" w:rsidP="00592459">
            <w:r>
              <w:t>1,43,400</w:t>
            </w:r>
          </w:p>
        </w:tc>
        <w:tc>
          <w:tcPr>
            <w:tcW w:w="3061" w:type="dxa"/>
          </w:tcPr>
          <w:p w14:paraId="63BEA836" w14:textId="77777777" w:rsidR="005F4E6D" w:rsidRDefault="005F4E6D" w:rsidP="00592459">
            <w:pPr>
              <w:widowControl w:val="0"/>
              <w:pBdr>
                <w:top w:val="nil"/>
                <w:left w:val="nil"/>
                <w:bottom w:val="nil"/>
                <w:right w:val="nil"/>
                <w:between w:val="nil"/>
              </w:pBdr>
            </w:pPr>
          </w:p>
        </w:tc>
        <w:tc>
          <w:tcPr>
            <w:tcW w:w="1615" w:type="dxa"/>
          </w:tcPr>
          <w:p w14:paraId="2447F9C2" w14:textId="77777777" w:rsidR="005F4E6D" w:rsidRDefault="005F4E6D" w:rsidP="00592459">
            <w:r>
              <w:t>1,43,400</w:t>
            </w:r>
          </w:p>
        </w:tc>
      </w:tr>
    </w:tbl>
    <w:p w14:paraId="15E7724D" w14:textId="77777777" w:rsidR="005F4E6D" w:rsidRDefault="005F4E6D" w:rsidP="005F4E6D"/>
    <w:p w14:paraId="6B18C3C5" w14:textId="77777777" w:rsidR="005F4E6D" w:rsidRDefault="005F4E6D" w:rsidP="005F4E6D">
      <w:pPr>
        <w:rPr>
          <w:sz w:val="28"/>
          <w:szCs w:val="28"/>
        </w:rPr>
      </w:pPr>
    </w:p>
    <w:p w14:paraId="44AE89D9" w14:textId="77777777" w:rsidR="00E27C25" w:rsidRDefault="00E27C25" w:rsidP="00E27C25">
      <w:pPr>
        <w:rPr>
          <w:sz w:val="30"/>
          <w:szCs w:val="30"/>
        </w:rPr>
      </w:pPr>
      <w:r>
        <w:rPr>
          <w:sz w:val="30"/>
          <w:szCs w:val="30"/>
        </w:rPr>
        <w:t>5. Trial Balance of a business as at 31st March, 2019 is given below:</w:t>
      </w:r>
    </w:p>
    <w:p w14:paraId="76EB2AB6" w14:textId="77777777" w:rsidR="00E27C25" w:rsidRDefault="00E27C25" w:rsidP="00E27C25">
      <w:pPr>
        <w:rPr>
          <w:sz w:val="30"/>
          <w:szCs w:val="30"/>
        </w:rPr>
      </w:pPr>
    </w:p>
    <w:tbl>
      <w:tblPr>
        <w:tblW w:w="12015"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1950"/>
        <w:gridCol w:w="3735"/>
        <w:gridCol w:w="2280"/>
      </w:tblGrid>
      <w:tr w:rsidR="00E27C25" w14:paraId="23B2DC72" w14:textId="77777777" w:rsidTr="00BF5889">
        <w:tc>
          <w:tcPr>
            <w:tcW w:w="4050" w:type="dxa"/>
            <w:shd w:val="clear" w:color="auto" w:fill="auto"/>
            <w:tcMar>
              <w:top w:w="100" w:type="dxa"/>
              <w:left w:w="100" w:type="dxa"/>
              <w:bottom w:w="100" w:type="dxa"/>
              <w:right w:w="100" w:type="dxa"/>
            </w:tcMar>
          </w:tcPr>
          <w:p w14:paraId="36D2830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Particulars</w:t>
            </w:r>
          </w:p>
        </w:tc>
        <w:tc>
          <w:tcPr>
            <w:tcW w:w="1950" w:type="dxa"/>
            <w:shd w:val="clear" w:color="auto" w:fill="auto"/>
            <w:tcMar>
              <w:top w:w="100" w:type="dxa"/>
              <w:left w:w="100" w:type="dxa"/>
              <w:bottom w:w="100" w:type="dxa"/>
              <w:right w:w="100" w:type="dxa"/>
            </w:tcMar>
          </w:tcPr>
          <w:p w14:paraId="44F86CA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Dr. (Rs.)</w:t>
            </w:r>
          </w:p>
        </w:tc>
        <w:tc>
          <w:tcPr>
            <w:tcW w:w="3735" w:type="dxa"/>
            <w:shd w:val="clear" w:color="auto" w:fill="auto"/>
            <w:tcMar>
              <w:top w:w="100" w:type="dxa"/>
              <w:left w:w="100" w:type="dxa"/>
              <w:bottom w:w="100" w:type="dxa"/>
              <w:right w:w="100" w:type="dxa"/>
            </w:tcMar>
          </w:tcPr>
          <w:p w14:paraId="096CC106"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Particulars</w:t>
            </w:r>
          </w:p>
        </w:tc>
        <w:tc>
          <w:tcPr>
            <w:tcW w:w="2280" w:type="dxa"/>
            <w:shd w:val="clear" w:color="auto" w:fill="auto"/>
            <w:tcMar>
              <w:top w:w="100" w:type="dxa"/>
              <w:left w:w="100" w:type="dxa"/>
              <w:bottom w:w="100" w:type="dxa"/>
              <w:right w:w="100" w:type="dxa"/>
            </w:tcMar>
          </w:tcPr>
          <w:p w14:paraId="2C35B6CF"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Cr. (Rs.)</w:t>
            </w:r>
          </w:p>
        </w:tc>
      </w:tr>
      <w:tr w:rsidR="00E27C25" w14:paraId="5CEBDEF6" w14:textId="77777777" w:rsidTr="00BF5889">
        <w:tc>
          <w:tcPr>
            <w:tcW w:w="4050" w:type="dxa"/>
            <w:shd w:val="clear" w:color="auto" w:fill="auto"/>
            <w:tcMar>
              <w:top w:w="100" w:type="dxa"/>
              <w:left w:w="100" w:type="dxa"/>
              <w:bottom w:w="100" w:type="dxa"/>
              <w:right w:w="100" w:type="dxa"/>
            </w:tcMar>
          </w:tcPr>
          <w:p w14:paraId="1FBFD29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Stock in 1st April,2018</w:t>
            </w:r>
          </w:p>
        </w:tc>
        <w:tc>
          <w:tcPr>
            <w:tcW w:w="1950" w:type="dxa"/>
            <w:shd w:val="clear" w:color="auto" w:fill="auto"/>
            <w:tcMar>
              <w:top w:w="100" w:type="dxa"/>
              <w:left w:w="100" w:type="dxa"/>
              <w:bottom w:w="100" w:type="dxa"/>
              <w:right w:w="100" w:type="dxa"/>
            </w:tcMar>
          </w:tcPr>
          <w:p w14:paraId="1CFDAD4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25,000</w:t>
            </w:r>
          </w:p>
        </w:tc>
        <w:tc>
          <w:tcPr>
            <w:tcW w:w="3735" w:type="dxa"/>
            <w:shd w:val="clear" w:color="auto" w:fill="auto"/>
            <w:tcMar>
              <w:top w:w="100" w:type="dxa"/>
              <w:left w:w="100" w:type="dxa"/>
              <w:bottom w:w="100" w:type="dxa"/>
              <w:right w:w="100" w:type="dxa"/>
            </w:tcMar>
          </w:tcPr>
          <w:p w14:paraId="4AEDB497"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Sales</w:t>
            </w:r>
          </w:p>
        </w:tc>
        <w:tc>
          <w:tcPr>
            <w:tcW w:w="2280" w:type="dxa"/>
            <w:shd w:val="clear" w:color="auto" w:fill="auto"/>
            <w:tcMar>
              <w:top w:w="100" w:type="dxa"/>
              <w:left w:w="100" w:type="dxa"/>
              <w:bottom w:w="100" w:type="dxa"/>
              <w:right w:w="100" w:type="dxa"/>
            </w:tcMar>
          </w:tcPr>
          <w:p w14:paraId="1C35F45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2,27,800</w:t>
            </w:r>
          </w:p>
        </w:tc>
      </w:tr>
      <w:tr w:rsidR="00E27C25" w14:paraId="2EED5445" w14:textId="77777777" w:rsidTr="00BF5889">
        <w:tc>
          <w:tcPr>
            <w:tcW w:w="4050" w:type="dxa"/>
            <w:shd w:val="clear" w:color="auto" w:fill="auto"/>
            <w:tcMar>
              <w:top w:w="100" w:type="dxa"/>
              <w:left w:w="100" w:type="dxa"/>
              <w:bottom w:w="100" w:type="dxa"/>
              <w:right w:w="100" w:type="dxa"/>
            </w:tcMar>
          </w:tcPr>
          <w:p w14:paraId="5FD55B0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Furniture</w:t>
            </w:r>
          </w:p>
        </w:tc>
        <w:tc>
          <w:tcPr>
            <w:tcW w:w="1950" w:type="dxa"/>
            <w:shd w:val="clear" w:color="auto" w:fill="auto"/>
            <w:tcMar>
              <w:top w:w="100" w:type="dxa"/>
              <w:left w:w="100" w:type="dxa"/>
              <w:bottom w:w="100" w:type="dxa"/>
              <w:right w:w="100" w:type="dxa"/>
            </w:tcMar>
          </w:tcPr>
          <w:p w14:paraId="17122FAE"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8,000</w:t>
            </w:r>
          </w:p>
        </w:tc>
        <w:tc>
          <w:tcPr>
            <w:tcW w:w="3735" w:type="dxa"/>
            <w:shd w:val="clear" w:color="auto" w:fill="auto"/>
            <w:tcMar>
              <w:top w:w="100" w:type="dxa"/>
              <w:left w:w="100" w:type="dxa"/>
              <w:bottom w:w="100" w:type="dxa"/>
              <w:right w:w="100" w:type="dxa"/>
            </w:tcMar>
          </w:tcPr>
          <w:p w14:paraId="2FBBDDA9"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Commission</w:t>
            </w:r>
          </w:p>
        </w:tc>
        <w:tc>
          <w:tcPr>
            <w:tcW w:w="2280" w:type="dxa"/>
            <w:shd w:val="clear" w:color="auto" w:fill="auto"/>
            <w:tcMar>
              <w:top w:w="100" w:type="dxa"/>
              <w:left w:w="100" w:type="dxa"/>
              <w:bottom w:w="100" w:type="dxa"/>
              <w:right w:w="100" w:type="dxa"/>
            </w:tcMar>
          </w:tcPr>
          <w:p w14:paraId="55335FC1"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500</w:t>
            </w:r>
          </w:p>
        </w:tc>
      </w:tr>
      <w:tr w:rsidR="00E27C25" w14:paraId="4EC525C4" w14:textId="77777777" w:rsidTr="00BF5889">
        <w:tc>
          <w:tcPr>
            <w:tcW w:w="4050" w:type="dxa"/>
            <w:shd w:val="clear" w:color="auto" w:fill="auto"/>
            <w:tcMar>
              <w:top w:w="100" w:type="dxa"/>
              <w:left w:w="100" w:type="dxa"/>
              <w:bottom w:w="100" w:type="dxa"/>
              <w:right w:w="100" w:type="dxa"/>
            </w:tcMar>
          </w:tcPr>
          <w:p w14:paraId="61C696C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Plant and Machinery</w:t>
            </w:r>
          </w:p>
        </w:tc>
        <w:tc>
          <w:tcPr>
            <w:tcW w:w="1950" w:type="dxa"/>
            <w:shd w:val="clear" w:color="auto" w:fill="auto"/>
            <w:tcMar>
              <w:top w:w="100" w:type="dxa"/>
              <w:left w:w="100" w:type="dxa"/>
              <w:bottom w:w="100" w:type="dxa"/>
              <w:right w:w="100" w:type="dxa"/>
            </w:tcMar>
          </w:tcPr>
          <w:p w14:paraId="1A936DF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1,50,000</w:t>
            </w:r>
          </w:p>
        </w:tc>
        <w:tc>
          <w:tcPr>
            <w:tcW w:w="3735" w:type="dxa"/>
            <w:shd w:val="clear" w:color="auto" w:fill="auto"/>
            <w:tcMar>
              <w:top w:w="100" w:type="dxa"/>
              <w:left w:w="100" w:type="dxa"/>
              <w:bottom w:w="100" w:type="dxa"/>
              <w:right w:w="100" w:type="dxa"/>
            </w:tcMar>
          </w:tcPr>
          <w:p w14:paraId="24ED96FC"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Returns Outward/Purchase Return</w:t>
            </w:r>
          </w:p>
        </w:tc>
        <w:tc>
          <w:tcPr>
            <w:tcW w:w="2280" w:type="dxa"/>
            <w:shd w:val="clear" w:color="auto" w:fill="auto"/>
            <w:tcMar>
              <w:top w:w="100" w:type="dxa"/>
              <w:left w:w="100" w:type="dxa"/>
              <w:bottom w:w="100" w:type="dxa"/>
              <w:right w:w="100" w:type="dxa"/>
            </w:tcMar>
          </w:tcPr>
          <w:p w14:paraId="49C6129E"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1,000</w:t>
            </w:r>
          </w:p>
        </w:tc>
      </w:tr>
      <w:tr w:rsidR="00E27C25" w14:paraId="22A5BCE2" w14:textId="77777777" w:rsidTr="00BF5889">
        <w:tc>
          <w:tcPr>
            <w:tcW w:w="4050" w:type="dxa"/>
            <w:shd w:val="clear" w:color="auto" w:fill="auto"/>
            <w:tcMar>
              <w:top w:w="100" w:type="dxa"/>
              <w:left w:w="100" w:type="dxa"/>
              <w:bottom w:w="100" w:type="dxa"/>
              <w:right w:w="100" w:type="dxa"/>
            </w:tcMar>
          </w:tcPr>
          <w:p w14:paraId="7C46BF6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Debtors</w:t>
            </w:r>
          </w:p>
        </w:tc>
        <w:tc>
          <w:tcPr>
            <w:tcW w:w="1950" w:type="dxa"/>
            <w:shd w:val="clear" w:color="auto" w:fill="auto"/>
            <w:tcMar>
              <w:top w:w="100" w:type="dxa"/>
              <w:left w:w="100" w:type="dxa"/>
              <w:bottom w:w="100" w:type="dxa"/>
              <w:right w:w="100" w:type="dxa"/>
            </w:tcMar>
          </w:tcPr>
          <w:p w14:paraId="412974CF"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30,000</w:t>
            </w:r>
          </w:p>
        </w:tc>
        <w:tc>
          <w:tcPr>
            <w:tcW w:w="3735" w:type="dxa"/>
            <w:shd w:val="clear" w:color="auto" w:fill="auto"/>
            <w:tcMar>
              <w:top w:w="100" w:type="dxa"/>
              <w:left w:w="100" w:type="dxa"/>
              <w:bottom w:w="100" w:type="dxa"/>
              <w:right w:w="100" w:type="dxa"/>
            </w:tcMar>
          </w:tcPr>
          <w:p w14:paraId="6E73116C"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Creditors</w:t>
            </w:r>
          </w:p>
        </w:tc>
        <w:tc>
          <w:tcPr>
            <w:tcW w:w="2280" w:type="dxa"/>
            <w:shd w:val="clear" w:color="auto" w:fill="auto"/>
            <w:tcMar>
              <w:top w:w="100" w:type="dxa"/>
              <w:left w:w="100" w:type="dxa"/>
              <w:bottom w:w="100" w:type="dxa"/>
              <w:right w:w="100" w:type="dxa"/>
            </w:tcMar>
          </w:tcPr>
          <w:p w14:paraId="4F704F79"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40,000</w:t>
            </w:r>
          </w:p>
        </w:tc>
      </w:tr>
      <w:tr w:rsidR="00E27C25" w14:paraId="62DDBA47" w14:textId="77777777" w:rsidTr="00BF5889">
        <w:tc>
          <w:tcPr>
            <w:tcW w:w="4050" w:type="dxa"/>
            <w:shd w:val="clear" w:color="auto" w:fill="auto"/>
            <w:tcMar>
              <w:top w:w="100" w:type="dxa"/>
              <w:left w:w="100" w:type="dxa"/>
              <w:bottom w:w="100" w:type="dxa"/>
              <w:right w:w="100" w:type="dxa"/>
            </w:tcMar>
          </w:tcPr>
          <w:p w14:paraId="4B4C017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Wages</w:t>
            </w:r>
          </w:p>
        </w:tc>
        <w:tc>
          <w:tcPr>
            <w:tcW w:w="1950" w:type="dxa"/>
            <w:shd w:val="clear" w:color="auto" w:fill="auto"/>
            <w:tcMar>
              <w:top w:w="100" w:type="dxa"/>
              <w:left w:w="100" w:type="dxa"/>
              <w:bottom w:w="100" w:type="dxa"/>
              <w:right w:w="100" w:type="dxa"/>
            </w:tcMar>
          </w:tcPr>
          <w:p w14:paraId="3DE12A7E"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12,000</w:t>
            </w:r>
          </w:p>
        </w:tc>
        <w:tc>
          <w:tcPr>
            <w:tcW w:w="3735" w:type="dxa"/>
            <w:shd w:val="clear" w:color="auto" w:fill="auto"/>
            <w:tcMar>
              <w:top w:w="100" w:type="dxa"/>
              <w:left w:w="100" w:type="dxa"/>
              <w:bottom w:w="100" w:type="dxa"/>
              <w:right w:w="100" w:type="dxa"/>
            </w:tcMar>
          </w:tcPr>
          <w:p w14:paraId="0227EBB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Capital</w:t>
            </w:r>
          </w:p>
        </w:tc>
        <w:tc>
          <w:tcPr>
            <w:tcW w:w="2280" w:type="dxa"/>
            <w:shd w:val="clear" w:color="auto" w:fill="auto"/>
            <w:tcMar>
              <w:top w:w="100" w:type="dxa"/>
              <w:left w:w="100" w:type="dxa"/>
              <w:bottom w:w="100" w:type="dxa"/>
              <w:right w:w="100" w:type="dxa"/>
            </w:tcMar>
          </w:tcPr>
          <w:p w14:paraId="508A409D"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1,50,000</w:t>
            </w:r>
          </w:p>
        </w:tc>
      </w:tr>
      <w:tr w:rsidR="00E27C25" w14:paraId="1F81ADD6" w14:textId="77777777" w:rsidTr="00BF5889">
        <w:tc>
          <w:tcPr>
            <w:tcW w:w="4050" w:type="dxa"/>
            <w:shd w:val="clear" w:color="auto" w:fill="auto"/>
            <w:tcMar>
              <w:top w:w="100" w:type="dxa"/>
              <w:left w:w="100" w:type="dxa"/>
              <w:bottom w:w="100" w:type="dxa"/>
              <w:right w:w="100" w:type="dxa"/>
            </w:tcMar>
          </w:tcPr>
          <w:p w14:paraId="6F400E3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Salaries</w:t>
            </w:r>
          </w:p>
        </w:tc>
        <w:tc>
          <w:tcPr>
            <w:tcW w:w="1950" w:type="dxa"/>
            <w:shd w:val="clear" w:color="auto" w:fill="auto"/>
            <w:tcMar>
              <w:top w:w="100" w:type="dxa"/>
              <w:left w:w="100" w:type="dxa"/>
              <w:bottom w:w="100" w:type="dxa"/>
              <w:right w:w="100" w:type="dxa"/>
            </w:tcMar>
          </w:tcPr>
          <w:p w14:paraId="076DEDFC"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20,000</w:t>
            </w:r>
          </w:p>
        </w:tc>
        <w:tc>
          <w:tcPr>
            <w:tcW w:w="3735" w:type="dxa"/>
            <w:shd w:val="clear" w:color="auto" w:fill="auto"/>
            <w:tcMar>
              <w:top w:w="100" w:type="dxa"/>
              <w:left w:w="100" w:type="dxa"/>
              <w:bottom w:w="100" w:type="dxa"/>
              <w:right w:w="100" w:type="dxa"/>
            </w:tcMar>
          </w:tcPr>
          <w:p w14:paraId="1F4F9139"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4A8305C8"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22E3A6AB" w14:textId="77777777" w:rsidTr="00BF5889">
        <w:tc>
          <w:tcPr>
            <w:tcW w:w="4050" w:type="dxa"/>
            <w:shd w:val="clear" w:color="auto" w:fill="auto"/>
            <w:tcMar>
              <w:top w:w="100" w:type="dxa"/>
              <w:left w:w="100" w:type="dxa"/>
              <w:bottom w:w="100" w:type="dxa"/>
              <w:right w:w="100" w:type="dxa"/>
            </w:tcMar>
          </w:tcPr>
          <w:p w14:paraId="4CF6BEF6"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Bad Debts</w:t>
            </w:r>
          </w:p>
        </w:tc>
        <w:tc>
          <w:tcPr>
            <w:tcW w:w="1950" w:type="dxa"/>
            <w:shd w:val="clear" w:color="auto" w:fill="auto"/>
            <w:tcMar>
              <w:top w:w="100" w:type="dxa"/>
              <w:left w:w="100" w:type="dxa"/>
              <w:bottom w:w="100" w:type="dxa"/>
              <w:right w:w="100" w:type="dxa"/>
            </w:tcMar>
          </w:tcPr>
          <w:p w14:paraId="3108C38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1,000</w:t>
            </w:r>
          </w:p>
        </w:tc>
        <w:tc>
          <w:tcPr>
            <w:tcW w:w="3735" w:type="dxa"/>
            <w:shd w:val="clear" w:color="auto" w:fill="auto"/>
            <w:tcMar>
              <w:top w:w="100" w:type="dxa"/>
              <w:left w:w="100" w:type="dxa"/>
              <w:bottom w:w="100" w:type="dxa"/>
              <w:right w:w="100" w:type="dxa"/>
            </w:tcMar>
          </w:tcPr>
          <w:p w14:paraId="3840E110"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2C06FB4E"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5519C1B8" w14:textId="77777777" w:rsidTr="00BF5889">
        <w:tc>
          <w:tcPr>
            <w:tcW w:w="4050" w:type="dxa"/>
            <w:shd w:val="clear" w:color="auto" w:fill="auto"/>
            <w:tcMar>
              <w:top w:w="100" w:type="dxa"/>
              <w:left w:w="100" w:type="dxa"/>
              <w:bottom w:w="100" w:type="dxa"/>
              <w:right w:w="100" w:type="dxa"/>
            </w:tcMar>
          </w:tcPr>
          <w:p w14:paraId="127DC4F7"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Purchases</w:t>
            </w:r>
          </w:p>
        </w:tc>
        <w:tc>
          <w:tcPr>
            <w:tcW w:w="1950" w:type="dxa"/>
            <w:shd w:val="clear" w:color="auto" w:fill="auto"/>
            <w:tcMar>
              <w:top w:w="100" w:type="dxa"/>
              <w:left w:w="100" w:type="dxa"/>
              <w:bottom w:w="100" w:type="dxa"/>
              <w:right w:w="100" w:type="dxa"/>
            </w:tcMar>
          </w:tcPr>
          <w:p w14:paraId="7DF9FF3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1,20,000</w:t>
            </w:r>
          </w:p>
        </w:tc>
        <w:tc>
          <w:tcPr>
            <w:tcW w:w="3735" w:type="dxa"/>
            <w:shd w:val="clear" w:color="auto" w:fill="auto"/>
            <w:tcMar>
              <w:top w:w="100" w:type="dxa"/>
              <w:left w:w="100" w:type="dxa"/>
              <w:bottom w:w="100" w:type="dxa"/>
              <w:right w:w="100" w:type="dxa"/>
            </w:tcMar>
          </w:tcPr>
          <w:p w14:paraId="7AC09F64"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4AAFCB5E"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637817D6" w14:textId="77777777" w:rsidTr="00BF5889">
        <w:tc>
          <w:tcPr>
            <w:tcW w:w="4050" w:type="dxa"/>
            <w:shd w:val="clear" w:color="auto" w:fill="auto"/>
            <w:tcMar>
              <w:top w:w="100" w:type="dxa"/>
              <w:left w:w="100" w:type="dxa"/>
              <w:bottom w:w="100" w:type="dxa"/>
              <w:right w:w="100" w:type="dxa"/>
            </w:tcMar>
          </w:tcPr>
          <w:p w14:paraId="5829914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Electricity Charges</w:t>
            </w:r>
          </w:p>
        </w:tc>
        <w:tc>
          <w:tcPr>
            <w:tcW w:w="1950" w:type="dxa"/>
            <w:shd w:val="clear" w:color="auto" w:fill="auto"/>
            <w:tcMar>
              <w:top w:w="100" w:type="dxa"/>
              <w:left w:w="100" w:type="dxa"/>
              <w:bottom w:w="100" w:type="dxa"/>
              <w:right w:w="100" w:type="dxa"/>
            </w:tcMar>
          </w:tcPr>
          <w:p w14:paraId="4DB6232F"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1,200</w:t>
            </w:r>
          </w:p>
        </w:tc>
        <w:tc>
          <w:tcPr>
            <w:tcW w:w="3735" w:type="dxa"/>
            <w:shd w:val="clear" w:color="auto" w:fill="auto"/>
            <w:tcMar>
              <w:top w:w="100" w:type="dxa"/>
              <w:left w:w="100" w:type="dxa"/>
              <w:bottom w:w="100" w:type="dxa"/>
              <w:right w:w="100" w:type="dxa"/>
            </w:tcMar>
          </w:tcPr>
          <w:p w14:paraId="5F70A13B"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7EE6487E"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2EA32325" w14:textId="77777777" w:rsidTr="00BF5889">
        <w:tc>
          <w:tcPr>
            <w:tcW w:w="4050" w:type="dxa"/>
            <w:shd w:val="clear" w:color="auto" w:fill="auto"/>
            <w:tcMar>
              <w:top w:w="100" w:type="dxa"/>
              <w:left w:w="100" w:type="dxa"/>
              <w:bottom w:w="100" w:type="dxa"/>
              <w:right w:w="100" w:type="dxa"/>
            </w:tcMar>
          </w:tcPr>
          <w:p w14:paraId="1137559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Telephone Charges</w:t>
            </w:r>
          </w:p>
        </w:tc>
        <w:tc>
          <w:tcPr>
            <w:tcW w:w="1950" w:type="dxa"/>
            <w:shd w:val="clear" w:color="auto" w:fill="auto"/>
            <w:tcMar>
              <w:top w:w="100" w:type="dxa"/>
              <w:left w:w="100" w:type="dxa"/>
              <w:bottom w:w="100" w:type="dxa"/>
              <w:right w:w="100" w:type="dxa"/>
            </w:tcMar>
          </w:tcPr>
          <w:p w14:paraId="12DA79F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2,400</w:t>
            </w:r>
          </w:p>
        </w:tc>
        <w:tc>
          <w:tcPr>
            <w:tcW w:w="3735" w:type="dxa"/>
            <w:shd w:val="clear" w:color="auto" w:fill="auto"/>
            <w:tcMar>
              <w:top w:w="100" w:type="dxa"/>
              <w:left w:w="100" w:type="dxa"/>
              <w:bottom w:w="100" w:type="dxa"/>
              <w:right w:w="100" w:type="dxa"/>
            </w:tcMar>
          </w:tcPr>
          <w:p w14:paraId="6284B2FE"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17D3AD11"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10E30284" w14:textId="77777777" w:rsidTr="00BF5889">
        <w:tc>
          <w:tcPr>
            <w:tcW w:w="4050" w:type="dxa"/>
            <w:shd w:val="clear" w:color="auto" w:fill="auto"/>
            <w:tcMar>
              <w:top w:w="100" w:type="dxa"/>
              <w:left w:w="100" w:type="dxa"/>
              <w:bottom w:w="100" w:type="dxa"/>
              <w:right w:w="100" w:type="dxa"/>
            </w:tcMar>
          </w:tcPr>
          <w:p w14:paraId="4387FE3C"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General Expenses</w:t>
            </w:r>
          </w:p>
        </w:tc>
        <w:tc>
          <w:tcPr>
            <w:tcW w:w="1950" w:type="dxa"/>
            <w:shd w:val="clear" w:color="auto" w:fill="auto"/>
            <w:tcMar>
              <w:top w:w="100" w:type="dxa"/>
              <w:left w:w="100" w:type="dxa"/>
              <w:bottom w:w="100" w:type="dxa"/>
              <w:right w:w="100" w:type="dxa"/>
            </w:tcMar>
          </w:tcPr>
          <w:p w14:paraId="53311BB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3,000</w:t>
            </w:r>
          </w:p>
        </w:tc>
        <w:tc>
          <w:tcPr>
            <w:tcW w:w="3735" w:type="dxa"/>
            <w:shd w:val="clear" w:color="auto" w:fill="auto"/>
            <w:tcMar>
              <w:top w:w="100" w:type="dxa"/>
              <w:left w:w="100" w:type="dxa"/>
              <w:bottom w:w="100" w:type="dxa"/>
              <w:right w:w="100" w:type="dxa"/>
            </w:tcMar>
          </w:tcPr>
          <w:p w14:paraId="1E000B40"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02BC67B3"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24F63156" w14:textId="77777777" w:rsidTr="00BF5889">
        <w:tc>
          <w:tcPr>
            <w:tcW w:w="4050" w:type="dxa"/>
            <w:shd w:val="clear" w:color="auto" w:fill="auto"/>
            <w:tcMar>
              <w:top w:w="100" w:type="dxa"/>
              <w:left w:w="100" w:type="dxa"/>
              <w:bottom w:w="100" w:type="dxa"/>
              <w:right w:w="100" w:type="dxa"/>
            </w:tcMar>
          </w:tcPr>
          <w:p w14:paraId="6FE4362E"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lastRenderedPageBreak/>
              <w:t>Postage Expenses</w:t>
            </w:r>
          </w:p>
        </w:tc>
        <w:tc>
          <w:tcPr>
            <w:tcW w:w="1950" w:type="dxa"/>
            <w:shd w:val="clear" w:color="auto" w:fill="auto"/>
            <w:tcMar>
              <w:top w:w="100" w:type="dxa"/>
              <w:left w:w="100" w:type="dxa"/>
              <w:bottom w:w="100" w:type="dxa"/>
              <w:right w:w="100" w:type="dxa"/>
            </w:tcMar>
          </w:tcPr>
          <w:p w14:paraId="20FF645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1,800</w:t>
            </w:r>
          </w:p>
        </w:tc>
        <w:tc>
          <w:tcPr>
            <w:tcW w:w="3735" w:type="dxa"/>
            <w:shd w:val="clear" w:color="auto" w:fill="auto"/>
            <w:tcMar>
              <w:top w:w="100" w:type="dxa"/>
              <w:left w:w="100" w:type="dxa"/>
              <w:bottom w:w="100" w:type="dxa"/>
              <w:right w:w="100" w:type="dxa"/>
            </w:tcMar>
          </w:tcPr>
          <w:p w14:paraId="00B95186"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60793514"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0BADB076" w14:textId="77777777" w:rsidTr="00BF5889">
        <w:tc>
          <w:tcPr>
            <w:tcW w:w="4050" w:type="dxa"/>
            <w:shd w:val="clear" w:color="auto" w:fill="auto"/>
            <w:tcMar>
              <w:top w:w="100" w:type="dxa"/>
              <w:left w:w="100" w:type="dxa"/>
              <w:bottom w:w="100" w:type="dxa"/>
              <w:right w:w="100" w:type="dxa"/>
            </w:tcMar>
          </w:tcPr>
          <w:p w14:paraId="13CF72D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Returns Inward/ Sales Return</w:t>
            </w:r>
          </w:p>
        </w:tc>
        <w:tc>
          <w:tcPr>
            <w:tcW w:w="1950" w:type="dxa"/>
            <w:shd w:val="clear" w:color="auto" w:fill="auto"/>
            <w:tcMar>
              <w:top w:w="100" w:type="dxa"/>
              <w:left w:w="100" w:type="dxa"/>
              <w:bottom w:w="100" w:type="dxa"/>
              <w:right w:w="100" w:type="dxa"/>
            </w:tcMar>
          </w:tcPr>
          <w:p w14:paraId="1876016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900</w:t>
            </w:r>
          </w:p>
        </w:tc>
        <w:tc>
          <w:tcPr>
            <w:tcW w:w="3735" w:type="dxa"/>
            <w:shd w:val="clear" w:color="auto" w:fill="auto"/>
            <w:tcMar>
              <w:top w:w="100" w:type="dxa"/>
              <w:left w:w="100" w:type="dxa"/>
              <w:bottom w:w="100" w:type="dxa"/>
              <w:right w:w="100" w:type="dxa"/>
            </w:tcMar>
          </w:tcPr>
          <w:p w14:paraId="02203E43"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2A013728"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46D0E3D6" w14:textId="77777777" w:rsidTr="00BF5889">
        <w:tc>
          <w:tcPr>
            <w:tcW w:w="4050" w:type="dxa"/>
            <w:shd w:val="clear" w:color="auto" w:fill="auto"/>
            <w:tcMar>
              <w:top w:w="100" w:type="dxa"/>
              <w:left w:w="100" w:type="dxa"/>
              <w:bottom w:w="100" w:type="dxa"/>
              <w:right w:w="100" w:type="dxa"/>
            </w:tcMar>
          </w:tcPr>
          <w:p w14:paraId="21574874"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Insurance Premium</w:t>
            </w:r>
          </w:p>
        </w:tc>
        <w:tc>
          <w:tcPr>
            <w:tcW w:w="1950" w:type="dxa"/>
            <w:shd w:val="clear" w:color="auto" w:fill="auto"/>
            <w:tcMar>
              <w:top w:w="100" w:type="dxa"/>
              <w:left w:w="100" w:type="dxa"/>
              <w:bottom w:w="100" w:type="dxa"/>
              <w:right w:w="100" w:type="dxa"/>
            </w:tcMar>
          </w:tcPr>
          <w:p w14:paraId="2C835CB7"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1,500</w:t>
            </w:r>
          </w:p>
        </w:tc>
        <w:tc>
          <w:tcPr>
            <w:tcW w:w="3735" w:type="dxa"/>
            <w:shd w:val="clear" w:color="auto" w:fill="auto"/>
            <w:tcMar>
              <w:top w:w="100" w:type="dxa"/>
              <w:left w:w="100" w:type="dxa"/>
              <w:bottom w:w="100" w:type="dxa"/>
              <w:right w:w="100" w:type="dxa"/>
            </w:tcMar>
          </w:tcPr>
          <w:p w14:paraId="46889266"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00653C8F"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2E5481D3" w14:textId="77777777" w:rsidTr="00BF5889">
        <w:tc>
          <w:tcPr>
            <w:tcW w:w="4050" w:type="dxa"/>
            <w:shd w:val="clear" w:color="auto" w:fill="auto"/>
            <w:tcMar>
              <w:top w:w="100" w:type="dxa"/>
              <w:left w:w="100" w:type="dxa"/>
              <w:bottom w:w="100" w:type="dxa"/>
              <w:right w:w="100" w:type="dxa"/>
            </w:tcMar>
          </w:tcPr>
          <w:p w14:paraId="56C150D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Cash in Hand</w:t>
            </w:r>
          </w:p>
        </w:tc>
        <w:tc>
          <w:tcPr>
            <w:tcW w:w="1950" w:type="dxa"/>
            <w:shd w:val="clear" w:color="auto" w:fill="auto"/>
            <w:tcMar>
              <w:top w:w="100" w:type="dxa"/>
              <w:left w:w="100" w:type="dxa"/>
              <w:bottom w:w="100" w:type="dxa"/>
              <w:right w:w="100" w:type="dxa"/>
            </w:tcMar>
          </w:tcPr>
          <w:p w14:paraId="51468CD6"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2,500</w:t>
            </w:r>
          </w:p>
        </w:tc>
        <w:tc>
          <w:tcPr>
            <w:tcW w:w="3735" w:type="dxa"/>
            <w:shd w:val="clear" w:color="auto" w:fill="auto"/>
            <w:tcMar>
              <w:top w:w="100" w:type="dxa"/>
              <w:left w:w="100" w:type="dxa"/>
              <w:bottom w:w="100" w:type="dxa"/>
              <w:right w:w="100" w:type="dxa"/>
            </w:tcMar>
          </w:tcPr>
          <w:p w14:paraId="1A95D3F2"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00F0BB77"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3AD04803" w14:textId="77777777" w:rsidTr="00BF5889">
        <w:tc>
          <w:tcPr>
            <w:tcW w:w="4050" w:type="dxa"/>
            <w:shd w:val="clear" w:color="auto" w:fill="auto"/>
            <w:tcMar>
              <w:top w:w="100" w:type="dxa"/>
              <w:left w:w="100" w:type="dxa"/>
              <w:bottom w:w="100" w:type="dxa"/>
              <w:right w:w="100" w:type="dxa"/>
            </w:tcMar>
          </w:tcPr>
          <w:p w14:paraId="7B053AF7"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Cash at Bank</w:t>
            </w:r>
          </w:p>
        </w:tc>
        <w:tc>
          <w:tcPr>
            <w:tcW w:w="1950" w:type="dxa"/>
            <w:shd w:val="clear" w:color="auto" w:fill="auto"/>
            <w:tcMar>
              <w:top w:w="100" w:type="dxa"/>
              <w:left w:w="100" w:type="dxa"/>
              <w:bottom w:w="100" w:type="dxa"/>
              <w:right w:w="100" w:type="dxa"/>
            </w:tcMar>
          </w:tcPr>
          <w:p w14:paraId="12B40DB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40,000</w:t>
            </w:r>
          </w:p>
        </w:tc>
        <w:tc>
          <w:tcPr>
            <w:tcW w:w="3735" w:type="dxa"/>
            <w:shd w:val="clear" w:color="auto" w:fill="auto"/>
            <w:tcMar>
              <w:top w:w="100" w:type="dxa"/>
              <w:left w:w="100" w:type="dxa"/>
              <w:bottom w:w="100" w:type="dxa"/>
              <w:right w:w="100" w:type="dxa"/>
            </w:tcMar>
          </w:tcPr>
          <w:p w14:paraId="207F81B2"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569F5D6F" w14:textId="77777777" w:rsidR="00E27C25" w:rsidRDefault="00E27C25" w:rsidP="00BF5889">
            <w:pPr>
              <w:widowControl w:val="0"/>
              <w:pBdr>
                <w:top w:val="nil"/>
                <w:left w:val="nil"/>
                <w:bottom w:val="nil"/>
                <w:right w:val="nil"/>
                <w:between w:val="nil"/>
              </w:pBdr>
              <w:spacing w:line="240" w:lineRule="auto"/>
              <w:rPr>
                <w:sz w:val="30"/>
                <w:szCs w:val="30"/>
              </w:rPr>
            </w:pPr>
          </w:p>
        </w:tc>
      </w:tr>
      <w:tr w:rsidR="00E27C25" w14:paraId="2EB0C355" w14:textId="77777777" w:rsidTr="00BF5889">
        <w:tc>
          <w:tcPr>
            <w:tcW w:w="4050" w:type="dxa"/>
            <w:shd w:val="clear" w:color="auto" w:fill="auto"/>
            <w:tcMar>
              <w:top w:w="100" w:type="dxa"/>
              <w:left w:w="100" w:type="dxa"/>
              <w:bottom w:w="100" w:type="dxa"/>
              <w:right w:w="100" w:type="dxa"/>
            </w:tcMar>
          </w:tcPr>
          <w:p w14:paraId="63676903" w14:textId="77777777" w:rsidR="00E27C25" w:rsidRDefault="00E27C25" w:rsidP="00BF5889">
            <w:pPr>
              <w:widowControl w:val="0"/>
              <w:pBdr>
                <w:top w:val="nil"/>
                <w:left w:val="nil"/>
                <w:bottom w:val="nil"/>
                <w:right w:val="nil"/>
                <w:between w:val="nil"/>
              </w:pBdr>
              <w:spacing w:line="240" w:lineRule="auto"/>
              <w:rPr>
                <w:sz w:val="30"/>
                <w:szCs w:val="30"/>
              </w:rPr>
            </w:pPr>
          </w:p>
        </w:tc>
        <w:tc>
          <w:tcPr>
            <w:tcW w:w="1950" w:type="dxa"/>
            <w:shd w:val="clear" w:color="auto" w:fill="auto"/>
            <w:tcMar>
              <w:top w:w="100" w:type="dxa"/>
              <w:left w:w="100" w:type="dxa"/>
              <w:bottom w:w="100" w:type="dxa"/>
              <w:right w:w="100" w:type="dxa"/>
            </w:tcMar>
          </w:tcPr>
          <w:p w14:paraId="113494B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4,19,300</w:t>
            </w:r>
          </w:p>
        </w:tc>
        <w:tc>
          <w:tcPr>
            <w:tcW w:w="3735" w:type="dxa"/>
            <w:shd w:val="clear" w:color="auto" w:fill="auto"/>
            <w:tcMar>
              <w:top w:w="100" w:type="dxa"/>
              <w:left w:w="100" w:type="dxa"/>
              <w:bottom w:w="100" w:type="dxa"/>
              <w:right w:w="100" w:type="dxa"/>
            </w:tcMar>
          </w:tcPr>
          <w:p w14:paraId="29394D21" w14:textId="77777777" w:rsidR="00E27C25" w:rsidRDefault="00E27C25" w:rsidP="00BF5889">
            <w:pPr>
              <w:widowControl w:val="0"/>
              <w:pBdr>
                <w:top w:val="nil"/>
                <w:left w:val="nil"/>
                <w:bottom w:val="nil"/>
                <w:right w:val="nil"/>
                <w:between w:val="nil"/>
              </w:pBdr>
              <w:spacing w:line="240" w:lineRule="auto"/>
              <w:rPr>
                <w:sz w:val="30"/>
                <w:szCs w:val="30"/>
              </w:rPr>
            </w:pPr>
          </w:p>
        </w:tc>
        <w:tc>
          <w:tcPr>
            <w:tcW w:w="2280" w:type="dxa"/>
            <w:shd w:val="clear" w:color="auto" w:fill="auto"/>
            <w:tcMar>
              <w:top w:w="100" w:type="dxa"/>
              <w:left w:w="100" w:type="dxa"/>
              <w:bottom w:w="100" w:type="dxa"/>
              <w:right w:w="100" w:type="dxa"/>
            </w:tcMar>
          </w:tcPr>
          <w:p w14:paraId="1650A40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4,19,300</w:t>
            </w:r>
          </w:p>
        </w:tc>
      </w:tr>
    </w:tbl>
    <w:p w14:paraId="4E426F37" w14:textId="77777777" w:rsidR="00E27C25" w:rsidRDefault="00E27C25" w:rsidP="00E27C25">
      <w:pPr>
        <w:rPr>
          <w:sz w:val="30"/>
          <w:szCs w:val="30"/>
        </w:rPr>
      </w:pPr>
    </w:p>
    <w:p w14:paraId="65B17AED" w14:textId="77777777" w:rsidR="00E27C25" w:rsidRDefault="00E27C25" w:rsidP="00E27C25">
      <w:pPr>
        <w:rPr>
          <w:sz w:val="30"/>
          <w:szCs w:val="30"/>
        </w:rPr>
      </w:pPr>
      <w:r>
        <w:rPr>
          <w:sz w:val="30"/>
          <w:szCs w:val="30"/>
        </w:rPr>
        <w:t>Prepare Trading and Profit and Loss Account for the year ended 31st March,2019 and Balance Sheet as at that date after taking into account the following adjustments:</w:t>
      </w:r>
    </w:p>
    <w:p w14:paraId="64C5D027" w14:textId="77777777" w:rsidR="00E27C25" w:rsidRDefault="00E27C25" w:rsidP="00E27C25">
      <w:pPr>
        <w:rPr>
          <w:sz w:val="30"/>
          <w:szCs w:val="30"/>
        </w:rPr>
      </w:pPr>
      <w:r>
        <w:rPr>
          <w:sz w:val="30"/>
          <w:szCs w:val="30"/>
        </w:rPr>
        <w:t>i)  Closing Stock was valued at Rs.7,000.</w:t>
      </w:r>
    </w:p>
    <w:p w14:paraId="13CF6441" w14:textId="77777777" w:rsidR="00E27C25" w:rsidRDefault="00E27C25" w:rsidP="00E27C25">
      <w:pPr>
        <w:rPr>
          <w:sz w:val="30"/>
          <w:szCs w:val="30"/>
        </w:rPr>
      </w:pPr>
      <w:r>
        <w:rPr>
          <w:sz w:val="30"/>
          <w:szCs w:val="30"/>
        </w:rPr>
        <w:t>ii) Outstanding liabilities for wages were Rs.600 and salaries     Rs.1,400.</w:t>
      </w:r>
    </w:p>
    <w:p w14:paraId="1645BD4D" w14:textId="77777777" w:rsidR="00E27C25" w:rsidRDefault="00E27C25" w:rsidP="00E27C25">
      <w:pPr>
        <w:rPr>
          <w:sz w:val="30"/>
          <w:szCs w:val="30"/>
        </w:rPr>
      </w:pPr>
      <w:r>
        <w:rPr>
          <w:sz w:val="30"/>
          <w:szCs w:val="30"/>
        </w:rPr>
        <w:t xml:space="preserve">iii) Depreciation is to be provided @ 5% p.a. on fixed assets. </w:t>
      </w:r>
    </w:p>
    <w:p w14:paraId="0C7BE27B" w14:textId="77777777" w:rsidR="00E27C25" w:rsidRDefault="00E27C25" w:rsidP="00E27C25">
      <w:pPr>
        <w:rPr>
          <w:sz w:val="30"/>
          <w:szCs w:val="30"/>
        </w:rPr>
      </w:pPr>
      <w:r>
        <w:rPr>
          <w:sz w:val="30"/>
          <w:szCs w:val="30"/>
        </w:rPr>
        <w:t xml:space="preserve">iv) Plant and Machinery includes a machine purchased for Rs.10,000   on 1st October,2018.  </w:t>
      </w:r>
    </w:p>
    <w:p w14:paraId="07AC424F" w14:textId="77777777" w:rsidR="00E27C25" w:rsidRDefault="00E27C25" w:rsidP="00E27C25">
      <w:pPr>
        <w:rPr>
          <w:sz w:val="30"/>
          <w:szCs w:val="30"/>
        </w:rPr>
      </w:pPr>
      <w:r>
        <w:rPr>
          <w:sz w:val="30"/>
          <w:szCs w:val="30"/>
        </w:rPr>
        <w:t>v) Insurance premium paid in advance Rs.200.</w:t>
      </w:r>
    </w:p>
    <w:p w14:paraId="767877F5" w14:textId="77777777" w:rsidR="00E27C25" w:rsidRDefault="00E27C25" w:rsidP="00E27C25">
      <w:pPr>
        <w:rPr>
          <w:sz w:val="30"/>
          <w:szCs w:val="30"/>
        </w:rPr>
      </w:pPr>
      <w:r>
        <w:rPr>
          <w:sz w:val="30"/>
          <w:szCs w:val="30"/>
        </w:rPr>
        <w:t xml:space="preserve">                            [Gross profit- Rs.77,300; Net profit- Rs.35,800; Balance Sheet Total- Rs.2,27,800.]</w:t>
      </w:r>
    </w:p>
    <w:p w14:paraId="069EF91A" w14:textId="77777777" w:rsidR="00E27C25" w:rsidRDefault="00E27C25" w:rsidP="00E27C25">
      <w:pPr>
        <w:rPr>
          <w:sz w:val="30"/>
          <w:szCs w:val="30"/>
        </w:rPr>
      </w:pPr>
      <w:r>
        <w:rPr>
          <w:sz w:val="30"/>
          <w:szCs w:val="30"/>
        </w:rPr>
        <w:t>Soln.</w:t>
      </w:r>
    </w:p>
    <w:p w14:paraId="1BC7211B" w14:textId="77777777" w:rsidR="00E27C25" w:rsidRDefault="00E27C25" w:rsidP="00E27C25">
      <w:pPr>
        <w:rPr>
          <w:sz w:val="30"/>
          <w:szCs w:val="30"/>
        </w:rPr>
      </w:pPr>
      <w:r>
        <w:rPr>
          <w:sz w:val="30"/>
          <w:szCs w:val="30"/>
        </w:rPr>
        <w:t xml:space="preserve">                    Trading and Profit and Loss Account </w:t>
      </w:r>
    </w:p>
    <w:p w14:paraId="414DC74D" w14:textId="77777777" w:rsidR="00E27C25" w:rsidRDefault="00E27C25" w:rsidP="00E27C25">
      <w:pPr>
        <w:rPr>
          <w:sz w:val="30"/>
          <w:szCs w:val="30"/>
        </w:rPr>
      </w:pPr>
      <w:r>
        <w:rPr>
          <w:sz w:val="30"/>
          <w:szCs w:val="30"/>
        </w:rPr>
        <w:t xml:space="preserve">                  for the year ended 31st March,2019</w:t>
      </w:r>
    </w:p>
    <w:tbl>
      <w:tblPr>
        <w:tblStyle w:val="TableGrid"/>
        <w:tblW w:w="0" w:type="auto"/>
        <w:tblLook w:val="04A0" w:firstRow="1" w:lastRow="0" w:firstColumn="1" w:lastColumn="0" w:noHBand="0" w:noVBand="1"/>
      </w:tblPr>
      <w:tblGrid>
        <w:gridCol w:w="3351"/>
        <w:gridCol w:w="1279"/>
        <w:gridCol w:w="3096"/>
        <w:gridCol w:w="1516"/>
      </w:tblGrid>
      <w:tr w:rsidR="00E27C25" w14:paraId="7DEF4BD4" w14:textId="77777777" w:rsidTr="00BF5889">
        <w:tc>
          <w:tcPr>
            <w:tcW w:w="3415" w:type="dxa"/>
          </w:tcPr>
          <w:p w14:paraId="5FE39B2E" w14:textId="77777777" w:rsidR="00E27C25" w:rsidRDefault="00E27C25" w:rsidP="00BF5889">
            <w:pPr>
              <w:rPr>
                <w:sz w:val="30"/>
                <w:szCs w:val="30"/>
              </w:rPr>
            </w:pPr>
            <w:r>
              <w:rPr>
                <w:sz w:val="30"/>
                <w:szCs w:val="30"/>
              </w:rPr>
              <w:t>Particulars</w:t>
            </w:r>
          </w:p>
        </w:tc>
        <w:tc>
          <w:tcPr>
            <w:tcW w:w="1259" w:type="dxa"/>
          </w:tcPr>
          <w:p w14:paraId="39C5151E" w14:textId="77777777" w:rsidR="00E27C25" w:rsidRDefault="00E27C25" w:rsidP="00BF5889">
            <w:pPr>
              <w:rPr>
                <w:sz w:val="30"/>
                <w:szCs w:val="30"/>
              </w:rPr>
            </w:pPr>
            <w:r>
              <w:rPr>
                <w:sz w:val="30"/>
                <w:szCs w:val="30"/>
              </w:rPr>
              <w:t>Rs</w:t>
            </w:r>
          </w:p>
        </w:tc>
        <w:tc>
          <w:tcPr>
            <w:tcW w:w="3151" w:type="dxa"/>
          </w:tcPr>
          <w:p w14:paraId="58C7FED5" w14:textId="77777777" w:rsidR="00E27C25" w:rsidRDefault="00E27C25" w:rsidP="00BF5889">
            <w:pPr>
              <w:rPr>
                <w:sz w:val="30"/>
                <w:szCs w:val="30"/>
              </w:rPr>
            </w:pPr>
            <w:r>
              <w:rPr>
                <w:sz w:val="30"/>
                <w:szCs w:val="30"/>
              </w:rPr>
              <w:t>Particulars</w:t>
            </w:r>
          </w:p>
        </w:tc>
        <w:tc>
          <w:tcPr>
            <w:tcW w:w="1525" w:type="dxa"/>
          </w:tcPr>
          <w:p w14:paraId="0B88108B" w14:textId="77777777" w:rsidR="00E27C25" w:rsidRDefault="00E27C25" w:rsidP="00BF5889">
            <w:pPr>
              <w:rPr>
                <w:sz w:val="30"/>
                <w:szCs w:val="30"/>
              </w:rPr>
            </w:pPr>
            <w:r>
              <w:rPr>
                <w:sz w:val="30"/>
                <w:szCs w:val="30"/>
              </w:rPr>
              <w:t>Rs</w:t>
            </w:r>
          </w:p>
        </w:tc>
      </w:tr>
      <w:tr w:rsidR="00E27C25" w14:paraId="32E41343" w14:textId="77777777" w:rsidTr="00BF5889">
        <w:tc>
          <w:tcPr>
            <w:tcW w:w="3415" w:type="dxa"/>
          </w:tcPr>
          <w:p w14:paraId="603D1214" w14:textId="77777777" w:rsidR="00E27C25" w:rsidRDefault="00E27C25" w:rsidP="00BF5889">
            <w:pPr>
              <w:rPr>
                <w:sz w:val="30"/>
                <w:szCs w:val="30"/>
              </w:rPr>
            </w:pPr>
            <w:r>
              <w:rPr>
                <w:sz w:val="30"/>
                <w:szCs w:val="30"/>
              </w:rPr>
              <w:lastRenderedPageBreak/>
              <w:t>To Opening Stock</w:t>
            </w:r>
          </w:p>
          <w:p w14:paraId="21EB7218" w14:textId="77777777" w:rsidR="00E27C25" w:rsidRDefault="00E27C25" w:rsidP="00BF5889">
            <w:pPr>
              <w:rPr>
                <w:sz w:val="30"/>
                <w:szCs w:val="30"/>
              </w:rPr>
            </w:pPr>
          </w:p>
          <w:p w14:paraId="6084BA9D" w14:textId="77777777" w:rsidR="00E27C25" w:rsidRDefault="00E27C25" w:rsidP="00BF5889">
            <w:pPr>
              <w:rPr>
                <w:sz w:val="30"/>
                <w:szCs w:val="30"/>
              </w:rPr>
            </w:pPr>
            <w:r>
              <w:rPr>
                <w:sz w:val="30"/>
                <w:szCs w:val="30"/>
              </w:rPr>
              <w:t>To Purchases 1,20,000</w:t>
            </w:r>
          </w:p>
          <w:p w14:paraId="5EF80634" w14:textId="77777777" w:rsidR="00E27C25" w:rsidRDefault="00E27C25" w:rsidP="00BF5889">
            <w:pPr>
              <w:rPr>
                <w:sz w:val="30"/>
                <w:szCs w:val="30"/>
              </w:rPr>
            </w:pPr>
            <w:r>
              <w:rPr>
                <w:sz w:val="30"/>
                <w:szCs w:val="30"/>
              </w:rPr>
              <w:t xml:space="preserve">Less, Return     </w:t>
            </w:r>
            <w:r w:rsidRPr="00AF72AD">
              <w:rPr>
                <w:sz w:val="30"/>
                <w:szCs w:val="30"/>
                <w:u w:val="single"/>
              </w:rPr>
              <w:t>(1,000</w:t>
            </w:r>
            <w:r>
              <w:rPr>
                <w:sz w:val="30"/>
                <w:szCs w:val="30"/>
              </w:rPr>
              <w:t>)</w:t>
            </w:r>
          </w:p>
          <w:p w14:paraId="6C12EBAE" w14:textId="77777777" w:rsidR="00E27C25" w:rsidRDefault="00E27C25" w:rsidP="00BF5889">
            <w:pPr>
              <w:rPr>
                <w:sz w:val="30"/>
                <w:szCs w:val="30"/>
              </w:rPr>
            </w:pPr>
            <w:r>
              <w:rPr>
                <w:sz w:val="30"/>
                <w:szCs w:val="30"/>
              </w:rPr>
              <w:t xml:space="preserve"> </w:t>
            </w:r>
          </w:p>
          <w:p w14:paraId="2CE8568B" w14:textId="77777777" w:rsidR="00E27C25" w:rsidRDefault="00E27C25" w:rsidP="00BF5889">
            <w:pPr>
              <w:rPr>
                <w:sz w:val="30"/>
                <w:szCs w:val="30"/>
              </w:rPr>
            </w:pPr>
            <w:r>
              <w:rPr>
                <w:sz w:val="30"/>
                <w:szCs w:val="30"/>
              </w:rPr>
              <w:t>To Wages        12,000</w:t>
            </w:r>
          </w:p>
          <w:p w14:paraId="684CCE5D" w14:textId="77777777" w:rsidR="00E27C25" w:rsidRDefault="00E27C25" w:rsidP="00BF5889">
            <w:pPr>
              <w:rPr>
                <w:sz w:val="30"/>
                <w:szCs w:val="30"/>
                <w:u w:val="single"/>
              </w:rPr>
            </w:pPr>
            <w:r>
              <w:rPr>
                <w:sz w:val="30"/>
                <w:szCs w:val="30"/>
              </w:rPr>
              <w:t xml:space="preserve">Add,  Outstanding </w:t>
            </w:r>
            <w:r w:rsidRPr="00AF72AD">
              <w:rPr>
                <w:sz w:val="30"/>
                <w:szCs w:val="30"/>
                <w:u w:val="single"/>
              </w:rPr>
              <w:t>600</w:t>
            </w:r>
          </w:p>
          <w:p w14:paraId="6595A4A4" w14:textId="77777777" w:rsidR="00E27C25" w:rsidRPr="00C55F06" w:rsidRDefault="00E27C25" w:rsidP="00BF5889">
            <w:pPr>
              <w:rPr>
                <w:sz w:val="30"/>
                <w:szCs w:val="30"/>
              </w:rPr>
            </w:pPr>
            <w:r w:rsidRPr="00C55F06">
              <w:rPr>
                <w:sz w:val="30"/>
                <w:szCs w:val="30"/>
              </w:rPr>
              <w:t>To Gross Profit</w:t>
            </w:r>
          </w:p>
        </w:tc>
        <w:tc>
          <w:tcPr>
            <w:tcW w:w="1259" w:type="dxa"/>
          </w:tcPr>
          <w:p w14:paraId="38DA2622" w14:textId="77777777" w:rsidR="00E27C25" w:rsidRDefault="00E27C25" w:rsidP="00BF5889">
            <w:pPr>
              <w:rPr>
                <w:sz w:val="30"/>
                <w:szCs w:val="30"/>
              </w:rPr>
            </w:pPr>
            <w:r>
              <w:rPr>
                <w:sz w:val="30"/>
                <w:szCs w:val="30"/>
              </w:rPr>
              <w:t>25,000</w:t>
            </w:r>
          </w:p>
          <w:p w14:paraId="23F5B82D" w14:textId="77777777" w:rsidR="00E27C25" w:rsidRDefault="00E27C25" w:rsidP="00BF5889">
            <w:pPr>
              <w:rPr>
                <w:sz w:val="30"/>
                <w:szCs w:val="30"/>
              </w:rPr>
            </w:pPr>
          </w:p>
          <w:p w14:paraId="24A75750" w14:textId="77777777" w:rsidR="00E27C25" w:rsidRDefault="00E27C25" w:rsidP="00BF5889">
            <w:pPr>
              <w:rPr>
                <w:sz w:val="30"/>
                <w:szCs w:val="30"/>
              </w:rPr>
            </w:pPr>
          </w:p>
          <w:p w14:paraId="42CD5E0C" w14:textId="77777777" w:rsidR="00E27C25" w:rsidRDefault="00E27C25" w:rsidP="00BF5889">
            <w:pPr>
              <w:rPr>
                <w:sz w:val="30"/>
                <w:szCs w:val="30"/>
              </w:rPr>
            </w:pPr>
            <w:r>
              <w:rPr>
                <w:sz w:val="30"/>
                <w:szCs w:val="30"/>
              </w:rPr>
              <w:t>1,19,000</w:t>
            </w:r>
          </w:p>
          <w:p w14:paraId="5B9DBEDC" w14:textId="77777777" w:rsidR="00E27C25" w:rsidRDefault="00E27C25" w:rsidP="00BF5889">
            <w:pPr>
              <w:rPr>
                <w:sz w:val="30"/>
                <w:szCs w:val="30"/>
              </w:rPr>
            </w:pPr>
          </w:p>
          <w:p w14:paraId="4DAFE938" w14:textId="77777777" w:rsidR="00E27C25" w:rsidRDefault="00E27C25" w:rsidP="00BF5889">
            <w:pPr>
              <w:rPr>
                <w:sz w:val="30"/>
                <w:szCs w:val="30"/>
              </w:rPr>
            </w:pPr>
          </w:p>
          <w:p w14:paraId="7092E760" w14:textId="77777777" w:rsidR="00E27C25" w:rsidRDefault="00E27C25" w:rsidP="00BF5889">
            <w:pPr>
              <w:rPr>
                <w:sz w:val="30"/>
                <w:szCs w:val="30"/>
              </w:rPr>
            </w:pPr>
            <w:r>
              <w:rPr>
                <w:sz w:val="30"/>
                <w:szCs w:val="30"/>
              </w:rPr>
              <w:t xml:space="preserve">   12,600</w:t>
            </w:r>
          </w:p>
          <w:p w14:paraId="4EC34C81" w14:textId="77777777" w:rsidR="00E27C25" w:rsidRDefault="00E27C25" w:rsidP="00BF5889">
            <w:pPr>
              <w:rPr>
                <w:sz w:val="30"/>
                <w:szCs w:val="30"/>
              </w:rPr>
            </w:pPr>
            <w:r>
              <w:rPr>
                <w:sz w:val="30"/>
                <w:szCs w:val="30"/>
              </w:rPr>
              <w:t xml:space="preserve">   77,300</w:t>
            </w:r>
          </w:p>
          <w:p w14:paraId="355AC9CE" w14:textId="77777777" w:rsidR="00E27C25" w:rsidRDefault="00E27C25" w:rsidP="00BF5889">
            <w:pPr>
              <w:rPr>
                <w:sz w:val="30"/>
                <w:szCs w:val="30"/>
              </w:rPr>
            </w:pPr>
            <w:r>
              <w:rPr>
                <w:sz w:val="30"/>
                <w:szCs w:val="30"/>
              </w:rPr>
              <w:t xml:space="preserve">  </w:t>
            </w:r>
          </w:p>
        </w:tc>
        <w:tc>
          <w:tcPr>
            <w:tcW w:w="3151" w:type="dxa"/>
          </w:tcPr>
          <w:p w14:paraId="76FCAE9D" w14:textId="77777777" w:rsidR="00E27C25" w:rsidRDefault="00E27C25" w:rsidP="00BF5889">
            <w:pPr>
              <w:rPr>
                <w:sz w:val="30"/>
                <w:szCs w:val="30"/>
              </w:rPr>
            </w:pPr>
            <w:r>
              <w:rPr>
                <w:sz w:val="30"/>
                <w:szCs w:val="30"/>
              </w:rPr>
              <w:t>By Sales    2,27,800</w:t>
            </w:r>
          </w:p>
          <w:p w14:paraId="56C3A183" w14:textId="77777777" w:rsidR="00E27C25" w:rsidRDefault="00E27C25" w:rsidP="00BF5889">
            <w:pPr>
              <w:rPr>
                <w:sz w:val="30"/>
                <w:szCs w:val="30"/>
                <w:u w:val="single"/>
              </w:rPr>
            </w:pPr>
            <w:r>
              <w:rPr>
                <w:sz w:val="30"/>
                <w:szCs w:val="30"/>
              </w:rPr>
              <w:t xml:space="preserve">Less, </w:t>
            </w:r>
            <w:r w:rsidRPr="00AF72AD">
              <w:rPr>
                <w:sz w:val="30"/>
                <w:szCs w:val="30"/>
                <w:u w:val="single"/>
              </w:rPr>
              <w:t>Return      900</w:t>
            </w:r>
          </w:p>
          <w:p w14:paraId="2A180EC2" w14:textId="77777777" w:rsidR="00E27C25" w:rsidRDefault="00E27C25" w:rsidP="00BF5889">
            <w:pPr>
              <w:rPr>
                <w:sz w:val="30"/>
                <w:szCs w:val="30"/>
                <w:u w:val="single"/>
              </w:rPr>
            </w:pPr>
          </w:p>
          <w:p w14:paraId="77FAFF17" w14:textId="77777777" w:rsidR="00E27C25" w:rsidRDefault="00E27C25" w:rsidP="00BF5889">
            <w:pPr>
              <w:rPr>
                <w:sz w:val="30"/>
                <w:szCs w:val="30"/>
              </w:rPr>
            </w:pPr>
            <w:r>
              <w:rPr>
                <w:sz w:val="30"/>
                <w:szCs w:val="30"/>
                <w:u w:val="single"/>
              </w:rPr>
              <w:t xml:space="preserve">By </w:t>
            </w:r>
            <w:r>
              <w:rPr>
                <w:sz w:val="30"/>
                <w:szCs w:val="30"/>
              </w:rPr>
              <w:t>Closing Stock</w:t>
            </w:r>
          </w:p>
        </w:tc>
        <w:tc>
          <w:tcPr>
            <w:tcW w:w="1525" w:type="dxa"/>
          </w:tcPr>
          <w:p w14:paraId="731914A8" w14:textId="77777777" w:rsidR="00E27C25" w:rsidRDefault="00E27C25" w:rsidP="00BF5889">
            <w:pPr>
              <w:rPr>
                <w:sz w:val="30"/>
                <w:szCs w:val="30"/>
              </w:rPr>
            </w:pPr>
          </w:p>
          <w:p w14:paraId="243A6240" w14:textId="77777777" w:rsidR="00E27C25" w:rsidRDefault="00E27C25" w:rsidP="00BF5889">
            <w:pPr>
              <w:rPr>
                <w:sz w:val="30"/>
                <w:szCs w:val="30"/>
              </w:rPr>
            </w:pPr>
            <w:r>
              <w:rPr>
                <w:sz w:val="30"/>
                <w:szCs w:val="30"/>
              </w:rPr>
              <w:t>2,26,900</w:t>
            </w:r>
          </w:p>
          <w:p w14:paraId="6ED7F668" w14:textId="77777777" w:rsidR="00E27C25" w:rsidRDefault="00E27C25" w:rsidP="00BF5889">
            <w:pPr>
              <w:rPr>
                <w:sz w:val="30"/>
                <w:szCs w:val="30"/>
              </w:rPr>
            </w:pPr>
          </w:p>
          <w:p w14:paraId="6E14E6B8" w14:textId="77777777" w:rsidR="00E27C25" w:rsidRDefault="00E27C25" w:rsidP="00BF5889">
            <w:pPr>
              <w:rPr>
                <w:sz w:val="30"/>
                <w:szCs w:val="30"/>
              </w:rPr>
            </w:pPr>
            <w:r>
              <w:rPr>
                <w:sz w:val="30"/>
                <w:szCs w:val="30"/>
              </w:rPr>
              <w:t xml:space="preserve">     7,000</w:t>
            </w:r>
          </w:p>
        </w:tc>
      </w:tr>
      <w:tr w:rsidR="00E27C25" w14:paraId="5EA8F17A" w14:textId="77777777" w:rsidTr="00BF5889">
        <w:tc>
          <w:tcPr>
            <w:tcW w:w="3415" w:type="dxa"/>
          </w:tcPr>
          <w:p w14:paraId="72C3B2E6" w14:textId="77777777" w:rsidR="00E27C25" w:rsidRDefault="00E27C25" w:rsidP="00BF5889">
            <w:pPr>
              <w:rPr>
                <w:sz w:val="30"/>
                <w:szCs w:val="30"/>
              </w:rPr>
            </w:pPr>
            <w:r>
              <w:rPr>
                <w:sz w:val="30"/>
                <w:szCs w:val="30"/>
              </w:rPr>
              <w:t>Indirect expenses</w:t>
            </w:r>
          </w:p>
        </w:tc>
        <w:tc>
          <w:tcPr>
            <w:tcW w:w="1259" w:type="dxa"/>
          </w:tcPr>
          <w:p w14:paraId="58B31F48" w14:textId="77777777" w:rsidR="00E27C25" w:rsidRDefault="00E27C25" w:rsidP="00BF5889">
            <w:pPr>
              <w:rPr>
                <w:sz w:val="30"/>
                <w:szCs w:val="30"/>
              </w:rPr>
            </w:pPr>
            <w:r>
              <w:rPr>
                <w:sz w:val="30"/>
                <w:szCs w:val="30"/>
              </w:rPr>
              <w:t>2,33,900</w:t>
            </w:r>
          </w:p>
        </w:tc>
        <w:tc>
          <w:tcPr>
            <w:tcW w:w="3151" w:type="dxa"/>
          </w:tcPr>
          <w:p w14:paraId="6AC40590" w14:textId="77777777" w:rsidR="00E27C25" w:rsidRDefault="00E27C25" w:rsidP="00BF5889">
            <w:pPr>
              <w:rPr>
                <w:sz w:val="30"/>
                <w:szCs w:val="30"/>
              </w:rPr>
            </w:pPr>
            <w:r>
              <w:rPr>
                <w:sz w:val="30"/>
                <w:szCs w:val="30"/>
              </w:rPr>
              <w:t>Indirect income</w:t>
            </w:r>
          </w:p>
        </w:tc>
        <w:tc>
          <w:tcPr>
            <w:tcW w:w="1525" w:type="dxa"/>
          </w:tcPr>
          <w:p w14:paraId="7D16618A" w14:textId="77777777" w:rsidR="00E27C25" w:rsidRDefault="00E27C25" w:rsidP="00BF5889">
            <w:pPr>
              <w:rPr>
                <w:sz w:val="30"/>
                <w:szCs w:val="30"/>
              </w:rPr>
            </w:pPr>
            <w:r>
              <w:rPr>
                <w:sz w:val="30"/>
                <w:szCs w:val="30"/>
              </w:rPr>
              <w:t>2,33,900</w:t>
            </w:r>
          </w:p>
        </w:tc>
      </w:tr>
      <w:tr w:rsidR="00E27C25" w14:paraId="3559F5CA" w14:textId="77777777" w:rsidTr="00BF5889">
        <w:tc>
          <w:tcPr>
            <w:tcW w:w="3415" w:type="dxa"/>
          </w:tcPr>
          <w:p w14:paraId="1244C963" w14:textId="77777777" w:rsidR="00E27C25" w:rsidRDefault="00E27C25" w:rsidP="00BF5889">
            <w:pPr>
              <w:rPr>
                <w:sz w:val="30"/>
                <w:szCs w:val="30"/>
              </w:rPr>
            </w:pPr>
            <w:r>
              <w:rPr>
                <w:sz w:val="30"/>
                <w:szCs w:val="30"/>
              </w:rPr>
              <w:t>To Salaries      20,000</w:t>
            </w:r>
          </w:p>
          <w:p w14:paraId="73EE9C4D" w14:textId="77777777" w:rsidR="00E27C25" w:rsidRDefault="00E27C25" w:rsidP="00BF5889">
            <w:pPr>
              <w:rPr>
                <w:sz w:val="30"/>
                <w:szCs w:val="30"/>
              </w:rPr>
            </w:pPr>
            <w:r>
              <w:rPr>
                <w:sz w:val="30"/>
                <w:szCs w:val="30"/>
              </w:rPr>
              <w:t xml:space="preserve">Add, O/S            </w:t>
            </w:r>
            <w:r w:rsidRPr="00612D1B">
              <w:rPr>
                <w:sz w:val="30"/>
                <w:szCs w:val="30"/>
                <w:u w:val="single"/>
              </w:rPr>
              <w:t>1,400</w:t>
            </w:r>
          </w:p>
          <w:p w14:paraId="23EF1ECD" w14:textId="77777777" w:rsidR="00E27C25" w:rsidRDefault="00E27C25" w:rsidP="00BF5889">
            <w:pPr>
              <w:rPr>
                <w:sz w:val="30"/>
                <w:szCs w:val="30"/>
              </w:rPr>
            </w:pPr>
          </w:p>
          <w:p w14:paraId="277D5672" w14:textId="77777777" w:rsidR="00E27C25" w:rsidRDefault="00E27C25" w:rsidP="00BF5889">
            <w:pPr>
              <w:rPr>
                <w:sz w:val="30"/>
                <w:szCs w:val="30"/>
              </w:rPr>
            </w:pPr>
            <w:r>
              <w:rPr>
                <w:sz w:val="30"/>
                <w:szCs w:val="30"/>
              </w:rPr>
              <w:t>To Bad Debts</w:t>
            </w:r>
          </w:p>
          <w:p w14:paraId="0E6A2131" w14:textId="77777777" w:rsidR="00E27C25" w:rsidRDefault="00E27C25" w:rsidP="00BF5889">
            <w:pPr>
              <w:rPr>
                <w:sz w:val="30"/>
                <w:szCs w:val="30"/>
              </w:rPr>
            </w:pPr>
            <w:r>
              <w:rPr>
                <w:sz w:val="30"/>
                <w:szCs w:val="30"/>
              </w:rPr>
              <w:t>To Electricity Charges</w:t>
            </w:r>
          </w:p>
          <w:p w14:paraId="18881D1C" w14:textId="77777777" w:rsidR="00E27C25" w:rsidRDefault="00E27C25" w:rsidP="00BF5889">
            <w:pPr>
              <w:rPr>
                <w:sz w:val="30"/>
                <w:szCs w:val="30"/>
              </w:rPr>
            </w:pPr>
            <w:r>
              <w:rPr>
                <w:sz w:val="30"/>
                <w:szCs w:val="30"/>
              </w:rPr>
              <w:t>To Telephone Charges</w:t>
            </w:r>
          </w:p>
          <w:p w14:paraId="38D17983" w14:textId="77777777" w:rsidR="00E27C25" w:rsidRDefault="00E27C25" w:rsidP="00BF5889">
            <w:pPr>
              <w:rPr>
                <w:sz w:val="30"/>
                <w:szCs w:val="30"/>
              </w:rPr>
            </w:pPr>
            <w:r>
              <w:rPr>
                <w:sz w:val="30"/>
                <w:szCs w:val="30"/>
              </w:rPr>
              <w:t>To General Expenses</w:t>
            </w:r>
          </w:p>
          <w:p w14:paraId="572F7539" w14:textId="77777777" w:rsidR="00E27C25" w:rsidRDefault="00E27C25" w:rsidP="00BF5889">
            <w:pPr>
              <w:rPr>
                <w:sz w:val="30"/>
                <w:szCs w:val="30"/>
              </w:rPr>
            </w:pPr>
            <w:r>
              <w:rPr>
                <w:sz w:val="30"/>
                <w:szCs w:val="30"/>
              </w:rPr>
              <w:t>To Postage Expenses</w:t>
            </w:r>
          </w:p>
          <w:p w14:paraId="52B0F55B" w14:textId="77777777" w:rsidR="00E27C25" w:rsidRDefault="00E27C25" w:rsidP="00BF5889">
            <w:pPr>
              <w:rPr>
                <w:sz w:val="30"/>
                <w:szCs w:val="30"/>
              </w:rPr>
            </w:pPr>
            <w:r>
              <w:rPr>
                <w:sz w:val="30"/>
                <w:szCs w:val="30"/>
              </w:rPr>
              <w:t>To Insurance Premium</w:t>
            </w:r>
          </w:p>
          <w:p w14:paraId="69C1823E" w14:textId="77777777" w:rsidR="00E27C25" w:rsidRDefault="00E27C25" w:rsidP="00BF5889">
            <w:pPr>
              <w:rPr>
                <w:sz w:val="30"/>
                <w:szCs w:val="30"/>
              </w:rPr>
            </w:pPr>
            <w:r>
              <w:rPr>
                <w:sz w:val="30"/>
                <w:szCs w:val="30"/>
              </w:rPr>
              <w:t xml:space="preserve">                       1,500</w:t>
            </w:r>
          </w:p>
          <w:p w14:paraId="3FAE6ABA" w14:textId="77777777" w:rsidR="00E27C25" w:rsidRDefault="00E27C25" w:rsidP="00BF5889">
            <w:pPr>
              <w:rPr>
                <w:sz w:val="30"/>
                <w:szCs w:val="30"/>
              </w:rPr>
            </w:pPr>
            <w:r>
              <w:rPr>
                <w:sz w:val="30"/>
                <w:szCs w:val="30"/>
              </w:rPr>
              <w:t xml:space="preserve">Less, Prepaid    </w:t>
            </w:r>
            <w:r w:rsidRPr="00612D1B">
              <w:rPr>
                <w:sz w:val="30"/>
                <w:szCs w:val="30"/>
                <w:u w:val="single"/>
              </w:rPr>
              <w:t>200</w:t>
            </w:r>
          </w:p>
          <w:p w14:paraId="2141321F" w14:textId="77777777" w:rsidR="00E27C25" w:rsidRDefault="00E27C25" w:rsidP="00BF5889">
            <w:pPr>
              <w:rPr>
                <w:sz w:val="30"/>
                <w:szCs w:val="30"/>
              </w:rPr>
            </w:pPr>
            <w:r>
              <w:rPr>
                <w:sz w:val="30"/>
                <w:szCs w:val="30"/>
              </w:rPr>
              <w:t>To Dep. On Furniture</w:t>
            </w:r>
          </w:p>
          <w:p w14:paraId="5D2C8CDA" w14:textId="77777777" w:rsidR="00E27C25" w:rsidRDefault="00E27C25" w:rsidP="00BF5889">
            <w:pPr>
              <w:rPr>
                <w:sz w:val="30"/>
                <w:szCs w:val="30"/>
              </w:rPr>
            </w:pPr>
            <w:r>
              <w:rPr>
                <w:sz w:val="30"/>
                <w:szCs w:val="30"/>
              </w:rPr>
              <w:t>(5% of 8,000)</w:t>
            </w:r>
          </w:p>
          <w:p w14:paraId="11246CE0" w14:textId="77777777" w:rsidR="00E27C25" w:rsidRDefault="00E27C25" w:rsidP="00BF5889">
            <w:pPr>
              <w:rPr>
                <w:sz w:val="30"/>
                <w:szCs w:val="30"/>
              </w:rPr>
            </w:pPr>
            <w:r>
              <w:rPr>
                <w:sz w:val="30"/>
                <w:szCs w:val="30"/>
              </w:rPr>
              <w:t>To Dep. On Plant (w.n.)</w:t>
            </w:r>
          </w:p>
          <w:p w14:paraId="3D719382" w14:textId="77777777" w:rsidR="00E27C25" w:rsidRDefault="00E27C25" w:rsidP="00BF5889">
            <w:pPr>
              <w:rPr>
                <w:sz w:val="30"/>
                <w:szCs w:val="30"/>
              </w:rPr>
            </w:pPr>
          </w:p>
          <w:p w14:paraId="4934BCAA" w14:textId="77777777" w:rsidR="00E27C25" w:rsidRDefault="00E27C25" w:rsidP="00BF5889">
            <w:pPr>
              <w:rPr>
                <w:sz w:val="30"/>
                <w:szCs w:val="30"/>
              </w:rPr>
            </w:pPr>
            <w:r>
              <w:rPr>
                <w:sz w:val="30"/>
                <w:szCs w:val="30"/>
              </w:rPr>
              <w:t>To Net Profit (Cr -Dr)</w:t>
            </w:r>
          </w:p>
        </w:tc>
        <w:tc>
          <w:tcPr>
            <w:tcW w:w="1259" w:type="dxa"/>
          </w:tcPr>
          <w:p w14:paraId="0736A8D1" w14:textId="77777777" w:rsidR="00E27C25" w:rsidRDefault="00E27C25" w:rsidP="00BF5889">
            <w:pPr>
              <w:rPr>
                <w:sz w:val="30"/>
                <w:szCs w:val="30"/>
              </w:rPr>
            </w:pPr>
          </w:p>
          <w:p w14:paraId="56F71259" w14:textId="77777777" w:rsidR="00E27C25" w:rsidRDefault="00E27C25" w:rsidP="00BF5889">
            <w:pPr>
              <w:rPr>
                <w:sz w:val="30"/>
                <w:szCs w:val="30"/>
              </w:rPr>
            </w:pPr>
            <w:r>
              <w:rPr>
                <w:sz w:val="30"/>
                <w:szCs w:val="30"/>
              </w:rPr>
              <w:t>21,400</w:t>
            </w:r>
          </w:p>
          <w:p w14:paraId="5F87B18D" w14:textId="77777777" w:rsidR="00E27C25" w:rsidRDefault="00E27C25" w:rsidP="00BF5889">
            <w:pPr>
              <w:rPr>
                <w:sz w:val="30"/>
                <w:szCs w:val="30"/>
              </w:rPr>
            </w:pPr>
            <w:r>
              <w:rPr>
                <w:sz w:val="30"/>
                <w:szCs w:val="30"/>
              </w:rPr>
              <w:t xml:space="preserve">   </w:t>
            </w:r>
          </w:p>
          <w:p w14:paraId="73B36A87" w14:textId="77777777" w:rsidR="00E27C25" w:rsidRDefault="00E27C25" w:rsidP="00BF5889">
            <w:pPr>
              <w:rPr>
                <w:sz w:val="30"/>
                <w:szCs w:val="30"/>
              </w:rPr>
            </w:pPr>
            <w:r>
              <w:rPr>
                <w:sz w:val="30"/>
                <w:szCs w:val="30"/>
              </w:rPr>
              <w:t xml:space="preserve">   1,000</w:t>
            </w:r>
          </w:p>
          <w:p w14:paraId="450AA3FF" w14:textId="77777777" w:rsidR="00E27C25" w:rsidRDefault="00E27C25" w:rsidP="00BF5889">
            <w:pPr>
              <w:rPr>
                <w:sz w:val="30"/>
                <w:szCs w:val="30"/>
              </w:rPr>
            </w:pPr>
            <w:r>
              <w:rPr>
                <w:sz w:val="30"/>
                <w:szCs w:val="30"/>
              </w:rPr>
              <w:t xml:space="preserve">    1,200</w:t>
            </w:r>
          </w:p>
          <w:p w14:paraId="4442374B" w14:textId="77777777" w:rsidR="00E27C25" w:rsidRDefault="00E27C25" w:rsidP="00BF5889">
            <w:pPr>
              <w:rPr>
                <w:sz w:val="30"/>
                <w:szCs w:val="30"/>
              </w:rPr>
            </w:pPr>
            <w:r>
              <w:rPr>
                <w:sz w:val="30"/>
                <w:szCs w:val="30"/>
              </w:rPr>
              <w:t xml:space="preserve">    2,400</w:t>
            </w:r>
          </w:p>
          <w:p w14:paraId="3B5000ED" w14:textId="77777777" w:rsidR="00E27C25" w:rsidRDefault="00E27C25" w:rsidP="00BF5889">
            <w:pPr>
              <w:rPr>
                <w:sz w:val="30"/>
                <w:szCs w:val="30"/>
              </w:rPr>
            </w:pPr>
            <w:r>
              <w:rPr>
                <w:sz w:val="30"/>
                <w:szCs w:val="30"/>
              </w:rPr>
              <w:t xml:space="preserve">    3,000</w:t>
            </w:r>
          </w:p>
          <w:p w14:paraId="07406549" w14:textId="77777777" w:rsidR="00E27C25" w:rsidRDefault="00E27C25" w:rsidP="00BF5889">
            <w:pPr>
              <w:rPr>
                <w:sz w:val="30"/>
                <w:szCs w:val="30"/>
              </w:rPr>
            </w:pPr>
            <w:r>
              <w:rPr>
                <w:sz w:val="30"/>
                <w:szCs w:val="30"/>
              </w:rPr>
              <w:t xml:space="preserve">    1,800</w:t>
            </w:r>
          </w:p>
          <w:p w14:paraId="4C7A452F" w14:textId="77777777" w:rsidR="00E27C25" w:rsidRDefault="00E27C25" w:rsidP="00BF5889">
            <w:pPr>
              <w:rPr>
                <w:sz w:val="30"/>
                <w:szCs w:val="30"/>
              </w:rPr>
            </w:pPr>
          </w:p>
          <w:p w14:paraId="09BD079A" w14:textId="77777777" w:rsidR="00E27C25" w:rsidRDefault="00E27C25" w:rsidP="00BF5889">
            <w:pPr>
              <w:rPr>
                <w:sz w:val="30"/>
                <w:szCs w:val="30"/>
              </w:rPr>
            </w:pPr>
          </w:p>
          <w:p w14:paraId="33D94529" w14:textId="77777777" w:rsidR="00E27C25" w:rsidRDefault="00E27C25" w:rsidP="00BF5889">
            <w:pPr>
              <w:rPr>
                <w:sz w:val="30"/>
                <w:szCs w:val="30"/>
              </w:rPr>
            </w:pPr>
            <w:r>
              <w:rPr>
                <w:sz w:val="30"/>
                <w:szCs w:val="30"/>
              </w:rPr>
              <w:t>1,300</w:t>
            </w:r>
          </w:p>
          <w:p w14:paraId="313F01CC" w14:textId="77777777" w:rsidR="00E27C25" w:rsidRDefault="00E27C25" w:rsidP="00BF5889">
            <w:pPr>
              <w:rPr>
                <w:sz w:val="30"/>
                <w:szCs w:val="30"/>
              </w:rPr>
            </w:pPr>
            <w:r>
              <w:rPr>
                <w:sz w:val="30"/>
                <w:szCs w:val="30"/>
              </w:rPr>
              <w:t xml:space="preserve">   400</w:t>
            </w:r>
          </w:p>
          <w:p w14:paraId="5934C906" w14:textId="77777777" w:rsidR="00E27C25" w:rsidRDefault="00E27C25" w:rsidP="00BF5889">
            <w:pPr>
              <w:rPr>
                <w:sz w:val="30"/>
                <w:szCs w:val="30"/>
              </w:rPr>
            </w:pPr>
          </w:p>
          <w:p w14:paraId="5910C3D2" w14:textId="77777777" w:rsidR="00E27C25" w:rsidRDefault="00E27C25" w:rsidP="00BF5889">
            <w:pPr>
              <w:rPr>
                <w:sz w:val="30"/>
                <w:szCs w:val="30"/>
              </w:rPr>
            </w:pPr>
            <w:r>
              <w:rPr>
                <w:sz w:val="30"/>
                <w:szCs w:val="30"/>
              </w:rPr>
              <w:t xml:space="preserve"> 9,500</w:t>
            </w:r>
          </w:p>
          <w:p w14:paraId="7335248E" w14:textId="77777777" w:rsidR="00E27C25" w:rsidRDefault="00E27C25" w:rsidP="00BF5889">
            <w:pPr>
              <w:rPr>
                <w:sz w:val="30"/>
                <w:szCs w:val="30"/>
              </w:rPr>
            </w:pPr>
          </w:p>
          <w:p w14:paraId="58C8508C" w14:textId="77777777" w:rsidR="00E27C25" w:rsidRDefault="00E27C25" w:rsidP="00BF5889">
            <w:pPr>
              <w:rPr>
                <w:sz w:val="30"/>
                <w:szCs w:val="30"/>
              </w:rPr>
            </w:pPr>
          </w:p>
          <w:p w14:paraId="17C6F988" w14:textId="77777777" w:rsidR="00E27C25" w:rsidRDefault="00E27C25" w:rsidP="00BF5889">
            <w:pPr>
              <w:rPr>
                <w:sz w:val="30"/>
                <w:szCs w:val="30"/>
              </w:rPr>
            </w:pPr>
            <w:r>
              <w:rPr>
                <w:sz w:val="30"/>
                <w:szCs w:val="30"/>
              </w:rPr>
              <w:t>35,800</w:t>
            </w:r>
          </w:p>
        </w:tc>
        <w:tc>
          <w:tcPr>
            <w:tcW w:w="3151" w:type="dxa"/>
          </w:tcPr>
          <w:p w14:paraId="475F94BF" w14:textId="77777777" w:rsidR="00E27C25" w:rsidRDefault="00E27C25" w:rsidP="00BF5889">
            <w:pPr>
              <w:rPr>
                <w:sz w:val="30"/>
                <w:szCs w:val="30"/>
              </w:rPr>
            </w:pPr>
            <w:r>
              <w:rPr>
                <w:sz w:val="30"/>
                <w:szCs w:val="30"/>
              </w:rPr>
              <w:t xml:space="preserve">By </w:t>
            </w:r>
            <w:r w:rsidRPr="00C55F06">
              <w:rPr>
                <w:sz w:val="30"/>
                <w:szCs w:val="30"/>
              </w:rPr>
              <w:t>Gross Profit</w:t>
            </w:r>
          </w:p>
          <w:p w14:paraId="38DA4206" w14:textId="77777777" w:rsidR="00E27C25" w:rsidRDefault="00E27C25" w:rsidP="00BF5889">
            <w:pPr>
              <w:rPr>
                <w:sz w:val="30"/>
                <w:szCs w:val="30"/>
              </w:rPr>
            </w:pPr>
          </w:p>
          <w:p w14:paraId="2823A378" w14:textId="77777777" w:rsidR="00E27C25" w:rsidRPr="00FA0C6B" w:rsidRDefault="00E27C25" w:rsidP="00BF5889">
            <w:pPr>
              <w:rPr>
                <w:b/>
                <w:bCs/>
                <w:sz w:val="30"/>
                <w:szCs w:val="30"/>
              </w:rPr>
            </w:pPr>
            <w:r>
              <w:rPr>
                <w:sz w:val="30"/>
                <w:szCs w:val="30"/>
              </w:rPr>
              <w:t>By Commission</w:t>
            </w:r>
          </w:p>
        </w:tc>
        <w:tc>
          <w:tcPr>
            <w:tcW w:w="1525" w:type="dxa"/>
          </w:tcPr>
          <w:p w14:paraId="7A42EA69" w14:textId="77777777" w:rsidR="00E27C25" w:rsidRDefault="00E27C25" w:rsidP="00BF5889">
            <w:pPr>
              <w:rPr>
                <w:sz w:val="30"/>
                <w:szCs w:val="30"/>
              </w:rPr>
            </w:pPr>
            <w:r>
              <w:rPr>
                <w:sz w:val="30"/>
                <w:szCs w:val="30"/>
              </w:rPr>
              <w:t xml:space="preserve">  77,300</w:t>
            </w:r>
          </w:p>
          <w:p w14:paraId="7427CAB5" w14:textId="77777777" w:rsidR="00E27C25" w:rsidRDefault="00E27C25" w:rsidP="00BF5889">
            <w:pPr>
              <w:rPr>
                <w:sz w:val="30"/>
                <w:szCs w:val="30"/>
              </w:rPr>
            </w:pPr>
          </w:p>
          <w:p w14:paraId="359878AB" w14:textId="77777777" w:rsidR="00E27C25" w:rsidRDefault="00E27C25" w:rsidP="00BF5889">
            <w:pPr>
              <w:rPr>
                <w:sz w:val="30"/>
                <w:szCs w:val="30"/>
              </w:rPr>
            </w:pPr>
            <w:r>
              <w:rPr>
                <w:sz w:val="30"/>
                <w:szCs w:val="30"/>
              </w:rPr>
              <w:t xml:space="preserve">       500</w:t>
            </w:r>
          </w:p>
        </w:tc>
      </w:tr>
      <w:tr w:rsidR="00E27C25" w14:paraId="3BF0F8ED" w14:textId="77777777" w:rsidTr="00BF5889">
        <w:tc>
          <w:tcPr>
            <w:tcW w:w="3415" w:type="dxa"/>
          </w:tcPr>
          <w:p w14:paraId="57370CAA" w14:textId="77777777" w:rsidR="00E27C25" w:rsidRDefault="00E27C25" w:rsidP="00BF5889">
            <w:pPr>
              <w:rPr>
                <w:sz w:val="30"/>
                <w:szCs w:val="30"/>
              </w:rPr>
            </w:pPr>
          </w:p>
        </w:tc>
        <w:tc>
          <w:tcPr>
            <w:tcW w:w="1259" w:type="dxa"/>
          </w:tcPr>
          <w:p w14:paraId="75EDBE21" w14:textId="77777777" w:rsidR="00E27C25" w:rsidRDefault="00E27C25" w:rsidP="00BF5889">
            <w:pPr>
              <w:rPr>
                <w:sz w:val="30"/>
                <w:szCs w:val="30"/>
              </w:rPr>
            </w:pPr>
            <w:r>
              <w:rPr>
                <w:sz w:val="30"/>
                <w:szCs w:val="30"/>
              </w:rPr>
              <w:t>77,800</w:t>
            </w:r>
          </w:p>
        </w:tc>
        <w:tc>
          <w:tcPr>
            <w:tcW w:w="3151" w:type="dxa"/>
          </w:tcPr>
          <w:p w14:paraId="3CA3F92A" w14:textId="77777777" w:rsidR="00E27C25" w:rsidRDefault="00E27C25" w:rsidP="00BF5889">
            <w:pPr>
              <w:rPr>
                <w:sz w:val="30"/>
                <w:szCs w:val="30"/>
              </w:rPr>
            </w:pPr>
          </w:p>
        </w:tc>
        <w:tc>
          <w:tcPr>
            <w:tcW w:w="1525" w:type="dxa"/>
          </w:tcPr>
          <w:p w14:paraId="799A9FCA" w14:textId="77777777" w:rsidR="00E27C25" w:rsidRDefault="00E27C25" w:rsidP="00BF5889">
            <w:pPr>
              <w:rPr>
                <w:sz w:val="30"/>
                <w:szCs w:val="30"/>
              </w:rPr>
            </w:pPr>
            <w:r>
              <w:rPr>
                <w:sz w:val="30"/>
                <w:szCs w:val="30"/>
              </w:rPr>
              <w:t>77,800</w:t>
            </w:r>
          </w:p>
        </w:tc>
      </w:tr>
    </w:tbl>
    <w:p w14:paraId="268A6F58" w14:textId="77777777" w:rsidR="00E27C25" w:rsidRDefault="00E27C25" w:rsidP="00E27C25">
      <w:pPr>
        <w:rPr>
          <w:sz w:val="30"/>
          <w:szCs w:val="30"/>
        </w:rPr>
      </w:pPr>
    </w:p>
    <w:p w14:paraId="27DE553E" w14:textId="77777777" w:rsidR="00E27C25" w:rsidRDefault="00E27C25" w:rsidP="00E27C25">
      <w:pPr>
        <w:rPr>
          <w:sz w:val="30"/>
          <w:szCs w:val="30"/>
        </w:rPr>
      </w:pPr>
      <w:r>
        <w:rPr>
          <w:sz w:val="30"/>
          <w:szCs w:val="30"/>
        </w:rPr>
        <w:t>Cr 2,33,900 – Dr 1,56,600 = 77,300</w:t>
      </w:r>
    </w:p>
    <w:p w14:paraId="1778EFF0" w14:textId="77777777" w:rsidR="00E27C25" w:rsidRDefault="00E27C25" w:rsidP="00E27C25">
      <w:pPr>
        <w:rPr>
          <w:sz w:val="30"/>
          <w:szCs w:val="30"/>
        </w:rPr>
      </w:pPr>
    </w:p>
    <w:p w14:paraId="15997772" w14:textId="77777777" w:rsidR="00E27C25" w:rsidRDefault="00E27C25" w:rsidP="00E27C25">
      <w:pPr>
        <w:rPr>
          <w:sz w:val="30"/>
          <w:szCs w:val="30"/>
        </w:rPr>
      </w:pPr>
      <w:r>
        <w:rPr>
          <w:sz w:val="30"/>
          <w:szCs w:val="30"/>
        </w:rPr>
        <w:t>Dep, on Plant:</w:t>
      </w:r>
    </w:p>
    <w:p w14:paraId="3B881F2A" w14:textId="77777777" w:rsidR="00E27C25" w:rsidRDefault="00E27C25" w:rsidP="00E27C25">
      <w:pPr>
        <w:rPr>
          <w:sz w:val="30"/>
          <w:szCs w:val="30"/>
        </w:rPr>
      </w:pPr>
      <w:r>
        <w:rPr>
          <w:sz w:val="30"/>
          <w:szCs w:val="30"/>
        </w:rPr>
        <w:t>1,40,000 x 5/100 ( 1 year) = 7,000</w:t>
      </w:r>
    </w:p>
    <w:p w14:paraId="7020646C" w14:textId="77777777" w:rsidR="00E27C25" w:rsidRDefault="00E27C25" w:rsidP="00E27C25">
      <w:pPr>
        <w:rPr>
          <w:sz w:val="30"/>
          <w:szCs w:val="30"/>
          <w:u w:val="single"/>
        </w:rPr>
      </w:pPr>
      <w:r>
        <w:rPr>
          <w:sz w:val="30"/>
          <w:szCs w:val="30"/>
        </w:rPr>
        <w:t xml:space="preserve">   10,000 x 5/100 x 6/12 </w:t>
      </w:r>
      <w:r w:rsidRPr="00612D1B">
        <w:rPr>
          <w:sz w:val="30"/>
          <w:szCs w:val="30"/>
          <w:u w:val="single"/>
        </w:rPr>
        <w:t>=     2,500</w:t>
      </w:r>
    </w:p>
    <w:p w14:paraId="25B97F18" w14:textId="77777777" w:rsidR="00E27C25" w:rsidRDefault="00E27C25" w:rsidP="00E27C25">
      <w:pPr>
        <w:rPr>
          <w:sz w:val="30"/>
          <w:szCs w:val="30"/>
          <w:u w:val="single"/>
        </w:rPr>
      </w:pPr>
      <w:r>
        <w:rPr>
          <w:sz w:val="30"/>
          <w:szCs w:val="30"/>
          <w:u w:val="single"/>
        </w:rPr>
        <w:lastRenderedPageBreak/>
        <w:t xml:space="preserve">                                        9,500</w:t>
      </w:r>
    </w:p>
    <w:p w14:paraId="584D78EF" w14:textId="77777777" w:rsidR="00E27C25" w:rsidRDefault="00E27C25" w:rsidP="00E27C25">
      <w:pPr>
        <w:rPr>
          <w:sz w:val="30"/>
          <w:szCs w:val="30"/>
          <w:u w:val="single"/>
        </w:rPr>
      </w:pPr>
      <w:r>
        <w:rPr>
          <w:sz w:val="30"/>
          <w:szCs w:val="30"/>
          <w:u w:val="single"/>
        </w:rPr>
        <w:t>77,800 – 42,000 = 35,800</w:t>
      </w:r>
    </w:p>
    <w:p w14:paraId="2F255206" w14:textId="77777777" w:rsidR="00E27C25" w:rsidRDefault="00E27C25" w:rsidP="00E27C25">
      <w:pPr>
        <w:rPr>
          <w:sz w:val="30"/>
          <w:szCs w:val="30"/>
        </w:rPr>
      </w:pPr>
    </w:p>
    <w:p w14:paraId="45C88AEB" w14:textId="77777777" w:rsidR="00E27C25" w:rsidRDefault="00E27C25" w:rsidP="00E27C25">
      <w:pPr>
        <w:rPr>
          <w:sz w:val="30"/>
          <w:szCs w:val="30"/>
        </w:rPr>
      </w:pPr>
      <w:r>
        <w:rPr>
          <w:sz w:val="30"/>
          <w:szCs w:val="30"/>
        </w:rPr>
        <w:t xml:space="preserve">                     Balance Sheet </w:t>
      </w:r>
    </w:p>
    <w:p w14:paraId="398631F0" w14:textId="77777777" w:rsidR="00E27C25" w:rsidRDefault="00E27C25" w:rsidP="00E27C25">
      <w:pPr>
        <w:rPr>
          <w:sz w:val="30"/>
          <w:szCs w:val="30"/>
        </w:rPr>
      </w:pPr>
      <w:r>
        <w:rPr>
          <w:sz w:val="30"/>
          <w:szCs w:val="30"/>
        </w:rPr>
        <w:t xml:space="preserve">                  as at 31</w:t>
      </w:r>
      <w:r w:rsidRPr="005B410E">
        <w:rPr>
          <w:sz w:val="30"/>
          <w:szCs w:val="30"/>
          <w:vertAlign w:val="superscript"/>
        </w:rPr>
        <w:t>st</w:t>
      </w:r>
      <w:r>
        <w:rPr>
          <w:sz w:val="30"/>
          <w:szCs w:val="30"/>
        </w:rPr>
        <w:t xml:space="preserve"> March 2019</w:t>
      </w:r>
    </w:p>
    <w:tbl>
      <w:tblPr>
        <w:tblStyle w:val="TableGrid"/>
        <w:tblW w:w="0" w:type="auto"/>
        <w:tblLook w:val="04A0" w:firstRow="1" w:lastRow="0" w:firstColumn="1" w:lastColumn="0" w:noHBand="0" w:noVBand="1"/>
      </w:tblPr>
      <w:tblGrid>
        <w:gridCol w:w="3102"/>
        <w:gridCol w:w="1521"/>
        <w:gridCol w:w="3014"/>
        <w:gridCol w:w="1605"/>
      </w:tblGrid>
      <w:tr w:rsidR="00E27C25" w14:paraId="621E9496" w14:textId="77777777" w:rsidTr="00BF5889">
        <w:tc>
          <w:tcPr>
            <w:tcW w:w="3145" w:type="dxa"/>
          </w:tcPr>
          <w:p w14:paraId="6C36927C" w14:textId="77777777" w:rsidR="00E27C25" w:rsidRDefault="00E27C25" w:rsidP="00BF5889">
            <w:pPr>
              <w:rPr>
                <w:sz w:val="30"/>
                <w:szCs w:val="30"/>
              </w:rPr>
            </w:pPr>
            <w:r>
              <w:rPr>
                <w:sz w:val="30"/>
                <w:szCs w:val="30"/>
              </w:rPr>
              <w:t>Liabilities (Cr.)</w:t>
            </w:r>
          </w:p>
        </w:tc>
        <w:tc>
          <w:tcPr>
            <w:tcW w:w="1529" w:type="dxa"/>
          </w:tcPr>
          <w:p w14:paraId="049E9823" w14:textId="77777777" w:rsidR="00E27C25" w:rsidRDefault="00E27C25" w:rsidP="00BF5889">
            <w:pPr>
              <w:rPr>
                <w:sz w:val="30"/>
                <w:szCs w:val="30"/>
              </w:rPr>
            </w:pPr>
            <w:r>
              <w:rPr>
                <w:sz w:val="30"/>
                <w:szCs w:val="30"/>
              </w:rPr>
              <w:t xml:space="preserve">Rs </w:t>
            </w:r>
          </w:p>
        </w:tc>
        <w:tc>
          <w:tcPr>
            <w:tcW w:w="3061" w:type="dxa"/>
          </w:tcPr>
          <w:p w14:paraId="533F1835" w14:textId="77777777" w:rsidR="00E27C25" w:rsidRDefault="00E27C25" w:rsidP="00BF5889">
            <w:pPr>
              <w:rPr>
                <w:sz w:val="30"/>
                <w:szCs w:val="30"/>
              </w:rPr>
            </w:pPr>
            <w:r>
              <w:rPr>
                <w:sz w:val="30"/>
                <w:szCs w:val="30"/>
              </w:rPr>
              <w:t>Assets  (Dr.)</w:t>
            </w:r>
          </w:p>
        </w:tc>
        <w:tc>
          <w:tcPr>
            <w:tcW w:w="1615" w:type="dxa"/>
          </w:tcPr>
          <w:p w14:paraId="36908A83" w14:textId="77777777" w:rsidR="00E27C25" w:rsidRDefault="00E27C25" w:rsidP="00BF5889">
            <w:pPr>
              <w:rPr>
                <w:sz w:val="30"/>
                <w:szCs w:val="30"/>
              </w:rPr>
            </w:pPr>
            <w:r>
              <w:rPr>
                <w:sz w:val="30"/>
                <w:szCs w:val="30"/>
              </w:rPr>
              <w:t>Rs</w:t>
            </w:r>
          </w:p>
        </w:tc>
      </w:tr>
      <w:tr w:rsidR="00E27C25" w14:paraId="17C5E42B" w14:textId="77777777" w:rsidTr="00BF5889">
        <w:tc>
          <w:tcPr>
            <w:tcW w:w="3145" w:type="dxa"/>
          </w:tcPr>
          <w:p w14:paraId="4A3725E5" w14:textId="77777777" w:rsidR="00E27C25" w:rsidRDefault="00E27C25" w:rsidP="00BF5889">
            <w:pPr>
              <w:rPr>
                <w:sz w:val="30"/>
                <w:szCs w:val="30"/>
              </w:rPr>
            </w:pPr>
            <w:r>
              <w:rPr>
                <w:sz w:val="30"/>
                <w:szCs w:val="30"/>
              </w:rPr>
              <w:t>Capital         1,50,000</w:t>
            </w:r>
          </w:p>
          <w:p w14:paraId="40B58F25" w14:textId="77777777" w:rsidR="00E27C25" w:rsidRDefault="00E27C25" w:rsidP="00BF5889">
            <w:pPr>
              <w:rPr>
                <w:sz w:val="30"/>
                <w:szCs w:val="30"/>
                <w:u w:val="single"/>
              </w:rPr>
            </w:pPr>
            <w:r>
              <w:rPr>
                <w:sz w:val="30"/>
                <w:szCs w:val="30"/>
              </w:rPr>
              <w:t xml:space="preserve">Add,Net Profit </w:t>
            </w:r>
            <w:r w:rsidRPr="005B410E">
              <w:rPr>
                <w:sz w:val="30"/>
                <w:szCs w:val="30"/>
                <w:u w:val="single"/>
              </w:rPr>
              <w:t>35,800</w:t>
            </w:r>
          </w:p>
          <w:p w14:paraId="104146D3" w14:textId="77777777" w:rsidR="00E27C25" w:rsidRDefault="00E27C25" w:rsidP="00BF5889">
            <w:pPr>
              <w:rPr>
                <w:sz w:val="30"/>
                <w:szCs w:val="30"/>
                <w:u w:val="single"/>
              </w:rPr>
            </w:pPr>
          </w:p>
          <w:p w14:paraId="3346D1F6" w14:textId="77777777" w:rsidR="00E27C25" w:rsidRDefault="00E27C25" w:rsidP="00BF5889">
            <w:pPr>
              <w:rPr>
                <w:sz w:val="30"/>
                <w:szCs w:val="30"/>
              </w:rPr>
            </w:pPr>
            <w:r>
              <w:rPr>
                <w:sz w:val="30"/>
                <w:szCs w:val="30"/>
              </w:rPr>
              <w:t>Creditors</w:t>
            </w:r>
          </w:p>
          <w:p w14:paraId="3EF1A4E2" w14:textId="77777777" w:rsidR="00E27C25" w:rsidRDefault="00E27C25" w:rsidP="00BF5889">
            <w:pPr>
              <w:rPr>
                <w:sz w:val="30"/>
                <w:szCs w:val="30"/>
              </w:rPr>
            </w:pPr>
          </w:p>
          <w:p w14:paraId="574F35C3" w14:textId="77777777" w:rsidR="00E27C25" w:rsidRDefault="00E27C25" w:rsidP="00BF5889">
            <w:pPr>
              <w:rPr>
                <w:sz w:val="30"/>
                <w:szCs w:val="30"/>
              </w:rPr>
            </w:pPr>
            <w:r>
              <w:rPr>
                <w:sz w:val="30"/>
                <w:szCs w:val="30"/>
              </w:rPr>
              <w:t>Outstanding Wages</w:t>
            </w:r>
          </w:p>
          <w:p w14:paraId="14CE5482" w14:textId="77777777" w:rsidR="00E27C25" w:rsidRDefault="00E27C25" w:rsidP="00BF5889">
            <w:pPr>
              <w:rPr>
                <w:sz w:val="30"/>
                <w:szCs w:val="30"/>
              </w:rPr>
            </w:pPr>
            <w:r>
              <w:rPr>
                <w:sz w:val="30"/>
                <w:szCs w:val="30"/>
              </w:rPr>
              <w:t>O/S Salaries</w:t>
            </w:r>
          </w:p>
        </w:tc>
        <w:tc>
          <w:tcPr>
            <w:tcW w:w="1529" w:type="dxa"/>
          </w:tcPr>
          <w:p w14:paraId="4A8CAA76" w14:textId="77777777" w:rsidR="00E27C25" w:rsidRDefault="00E27C25" w:rsidP="00BF5889">
            <w:pPr>
              <w:rPr>
                <w:sz w:val="30"/>
                <w:szCs w:val="30"/>
              </w:rPr>
            </w:pPr>
          </w:p>
          <w:p w14:paraId="1174434B" w14:textId="77777777" w:rsidR="00E27C25" w:rsidRDefault="00E27C25" w:rsidP="00BF5889">
            <w:pPr>
              <w:rPr>
                <w:sz w:val="30"/>
                <w:szCs w:val="30"/>
              </w:rPr>
            </w:pPr>
            <w:r>
              <w:rPr>
                <w:sz w:val="30"/>
                <w:szCs w:val="30"/>
              </w:rPr>
              <w:t>1,85,800</w:t>
            </w:r>
          </w:p>
          <w:p w14:paraId="3446403B" w14:textId="77777777" w:rsidR="00E27C25" w:rsidRDefault="00E27C25" w:rsidP="00BF5889">
            <w:pPr>
              <w:rPr>
                <w:sz w:val="30"/>
                <w:szCs w:val="30"/>
              </w:rPr>
            </w:pPr>
          </w:p>
          <w:p w14:paraId="061AE2D1" w14:textId="77777777" w:rsidR="00E27C25" w:rsidRDefault="00E27C25" w:rsidP="00BF5889">
            <w:pPr>
              <w:rPr>
                <w:sz w:val="30"/>
                <w:szCs w:val="30"/>
              </w:rPr>
            </w:pPr>
            <w:r>
              <w:rPr>
                <w:sz w:val="30"/>
                <w:szCs w:val="30"/>
              </w:rPr>
              <w:t xml:space="preserve">  40,000</w:t>
            </w:r>
          </w:p>
          <w:p w14:paraId="507C1510" w14:textId="77777777" w:rsidR="00E27C25" w:rsidRDefault="00E27C25" w:rsidP="00BF5889">
            <w:pPr>
              <w:rPr>
                <w:sz w:val="30"/>
                <w:szCs w:val="30"/>
              </w:rPr>
            </w:pPr>
          </w:p>
          <w:p w14:paraId="4340D5F0" w14:textId="77777777" w:rsidR="00E27C25" w:rsidRDefault="00E27C25" w:rsidP="00BF5889">
            <w:pPr>
              <w:rPr>
                <w:sz w:val="30"/>
                <w:szCs w:val="30"/>
              </w:rPr>
            </w:pPr>
            <w:r>
              <w:rPr>
                <w:sz w:val="30"/>
                <w:szCs w:val="30"/>
              </w:rPr>
              <w:t xml:space="preserve">       600</w:t>
            </w:r>
          </w:p>
          <w:p w14:paraId="295C2AD6" w14:textId="77777777" w:rsidR="00E27C25" w:rsidRDefault="00E27C25" w:rsidP="00BF5889">
            <w:pPr>
              <w:rPr>
                <w:sz w:val="30"/>
                <w:szCs w:val="30"/>
              </w:rPr>
            </w:pPr>
            <w:r>
              <w:rPr>
                <w:sz w:val="30"/>
                <w:szCs w:val="30"/>
              </w:rPr>
              <w:t xml:space="preserve">     1,400</w:t>
            </w:r>
          </w:p>
        </w:tc>
        <w:tc>
          <w:tcPr>
            <w:tcW w:w="3061" w:type="dxa"/>
          </w:tcPr>
          <w:p w14:paraId="4FE414A1" w14:textId="77777777" w:rsidR="00E27C25" w:rsidRDefault="00E27C25" w:rsidP="00BF5889">
            <w:pPr>
              <w:rPr>
                <w:sz w:val="30"/>
                <w:szCs w:val="30"/>
              </w:rPr>
            </w:pPr>
            <w:r>
              <w:rPr>
                <w:sz w:val="30"/>
                <w:szCs w:val="30"/>
              </w:rPr>
              <w:t>Furniture    8,000</w:t>
            </w:r>
          </w:p>
          <w:p w14:paraId="7BF849DD" w14:textId="77777777" w:rsidR="00E27C25" w:rsidRDefault="00E27C25" w:rsidP="00BF5889">
            <w:pPr>
              <w:rPr>
                <w:sz w:val="30"/>
                <w:szCs w:val="30"/>
                <w:u w:val="single"/>
              </w:rPr>
            </w:pPr>
            <w:r>
              <w:rPr>
                <w:sz w:val="30"/>
                <w:szCs w:val="30"/>
              </w:rPr>
              <w:t xml:space="preserve">Less, Dep.    </w:t>
            </w:r>
            <w:r w:rsidRPr="005B410E">
              <w:rPr>
                <w:sz w:val="30"/>
                <w:szCs w:val="30"/>
                <w:u w:val="single"/>
              </w:rPr>
              <w:t>400</w:t>
            </w:r>
          </w:p>
          <w:p w14:paraId="7F369A45" w14:textId="77777777" w:rsidR="00E27C25" w:rsidRDefault="00E27C25" w:rsidP="00BF5889">
            <w:pPr>
              <w:rPr>
                <w:sz w:val="30"/>
                <w:szCs w:val="30"/>
                <w:u w:val="single"/>
              </w:rPr>
            </w:pPr>
          </w:p>
          <w:p w14:paraId="6CC933FD" w14:textId="77777777" w:rsidR="00E27C25" w:rsidRDefault="00E27C25" w:rsidP="00BF5889">
            <w:pPr>
              <w:rPr>
                <w:sz w:val="30"/>
                <w:szCs w:val="30"/>
              </w:rPr>
            </w:pPr>
            <w:r>
              <w:rPr>
                <w:sz w:val="30"/>
                <w:szCs w:val="30"/>
              </w:rPr>
              <w:t>Plant and Machinery</w:t>
            </w:r>
          </w:p>
          <w:p w14:paraId="7DDC528A" w14:textId="77777777" w:rsidR="00E27C25" w:rsidRDefault="00E27C25" w:rsidP="00BF5889">
            <w:pPr>
              <w:rPr>
                <w:sz w:val="30"/>
                <w:szCs w:val="30"/>
              </w:rPr>
            </w:pPr>
            <w:r>
              <w:rPr>
                <w:sz w:val="30"/>
                <w:szCs w:val="30"/>
              </w:rPr>
              <w:t xml:space="preserve">             1,50,000</w:t>
            </w:r>
          </w:p>
          <w:p w14:paraId="08576C0D" w14:textId="77777777" w:rsidR="00E27C25" w:rsidRDefault="00E27C25" w:rsidP="00BF5889">
            <w:pPr>
              <w:rPr>
                <w:sz w:val="30"/>
                <w:szCs w:val="30"/>
              </w:rPr>
            </w:pPr>
            <w:r>
              <w:rPr>
                <w:sz w:val="30"/>
                <w:szCs w:val="30"/>
              </w:rPr>
              <w:t xml:space="preserve">Less, Dep. </w:t>
            </w:r>
            <w:r w:rsidRPr="002132E3">
              <w:rPr>
                <w:sz w:val="30"/>
                <w:szCs w:val="30"/>
                <w:u w:val="single"/>
              </w:rPr>
              <w:t>9,500</w:t>
            </w:r>
          </w:p>
          <w:p w14:paraId="1CD8E233" w14:textId="77777777" w:rsidR="00E27C25" w:rsidRDefault="00E27C25" w:rsidP="00BF5889">
            <w:pPr>
              <w:rPr>
                <w:sz w:val="30"/>
                <w:szCs w:val="30"/>
              </w:rPr>
            </w:pPr>
          </w:p>
          <w:p w14:paraId="476A9033" w14:textId="77777777" w:rsidR="00E27C25" w:rsidRDefault="00E27C25" w:rsidP="00BF5889">
            <w:pPr>
              <w:rPr>
                <w:sz w:val="30"/>
                <w:szCs w:val="30"/>
              </w:rPr>
            </w:pPr>
            <w:r>
              <w:rPr>
                <w:sz w:val="30"/>
                <w:szCs w:val="30"/>
              </w:rPr>
              <w:t>Debtors</w:t>
            </w:r>
          </w:p>
          <w:p w14:paraId="5E2ACDEA" w14:textId="77777777" w:rsidR="00E27C25" w:rsidRDefault="00E27C25" w:rsidP="00BF5889">
            <w:pPr>
              <w:rPr>
                <w:sz w:val="30"/>
                <w:szCs w:val="30"/>
              </w:rPr>
            </w:pPr>
            <w:r>
              <w:rPr>
                <w:sz w:val="30"/>
                <w:szCs w:val="30"/>
              </w:rPr>
              <w:t>Cash in Hand</w:t>
            </w:r>
          </w:p>
          <w:p w14:paraId="2B2A7E99" w14:textId="77777777" w:rsidR="00E27C25" w:rsidRDefault="00E27C25" w:rsidP="00BF5889">
            <w:pPr>
              <w:rPr>
                <w:sz w:val="30"/>
                <w:szCs w:val="30"/>
              </w:rPr>
            </w:pPr>
            <w:r>
              <w:rPr>
                <w:sz w:val="30"/>
                <w:szCs w:val="30"/>
              </w:rPr>
              <w:t xml:space="preserve">Cash at Bank </w:t>
            </w:r>
          </w:p>
          <w:p w14:paraId="18477F56" w14:textId="77777777" w:rsidR="00E27C25" w:rsidRDefault="00E27C25" w:rsidP="00BF5889">
            <w:pPr>
              <w:rPr>
                <w:sz w:val="30"/>
                <w:szCs w:val="30"/>
              </w:rPr>
            </w:pPr>
          </w:p>
          <w:p w14:paraId="09ECD239" w14:textId="77777777" w:rsidR="00E27C25" w:rsidRDefault="00E27C25" w:rsidP="00BF5889">
            <w:pPr>
              <w:rPr>
                <w:sz w:val="30"/>
                <w:szCs w:val="30"/>
              </w:rPr>
            </w:pPr>
            <w:r>
              <w:rPr>
                <w:sz w:val="30"/>
                <w:szCs w:val="30"/>
              </w:rPr>
              <w:t>Closing Stock</w:t>
            </w:r>
          </w:p>
          <w:p w14:paraId="5D498F39" w14:textId="77777777" w:rsidR="00E27C25" w:rsidRDefault="00E27C25" w:rsidP="00BF5889">
            <w:pPr>
              <w:rPr>
                <w:sz w:val="30"/>
                <w:szCs w:val="30"/>
              </w:rPr>
            </w:pPr>
            <w:r>
              <w:rPr>
                <w:sz w:val="30"/>
                <w:szCs w:val="30"/>
              </w:rPr>
              <w:t>Prepaid Insurance</w:t>
            </w:r>
          </w:p>
        </w:tc>
        <w:tc>
          <w:tcPr>
            <w:tcW w:w="1615" w:type="dxa"/>
          </w:tcPr>
          <w:p w14:paraId="6A087896" w14:textId="77777777" w:rsidR="00E27C25" w:rsidRDefault="00E27C25" w:rsidP="00BF5889">
            <w:pPr>
              <w:rPr>
                <w:sz w:val="30"/>
                <w:szCs w:val="30"/>
              </w:rPr>
            </w:pPr>
          </w:p>
          <w:p w14:paraId="62070E7F" w14:textId="77777777" w:rsidR="00E27C25" w:rsidRDefault="00E27C25" w:rsidP="00BF5889">
            <w:pPr>
              <w:rPr>
                <w:sz w:val="30"/>
                <w:szCs w:val="30"/>
              </w:rPr>
            </w:pPr>
            <w:r>
              <w:rPr>
                <w:sz w:val="30"/>
                <w:szCs w:val="30"/>
              </w:rPr>
              <w:t xml:space="preserve">    7,600</w:t>
            </w:r>
          </w:p>
          <w:p w14:paraId="43C40F94" w14:textId="77777777" w:rsidR="00E27C25" w:rsidRDefault="00E27C25" w:rsidP="00BF5889">
            <w:pPr>
              <w:rPr>
                <w:sz w:val="30"/>
                <w:szCs w:val="30"/>
              </w:rPr>
            </w:pPr>
          </w:p>
          <w:p w14:paraId="53967AC1" w14:textId="77777777" w:rsidR="00E27C25" w:rsidRDefault="00E27C25" w:rsidP="00BF5889">
            <w:pPr>
              <w:rPr>
                <w:sz w:val="30"/>
                <w:szCs w:val="30"/>
              </w:rPr>
            </w:pPr>
          </w:p>
          <w:p w14:paraId="4EF01DB9" w14:textId="77777777" w:rsidR="00E27C25" w:rsidRDefault="00E27C25" w:rsidP="00BF5889">
            <w:pPr>
              <w:rPr>
                <w:sz w:val="30"/>
                <w:szCs w:val="30"/>
              </w:rPr>
            </w:pPr>
          </w:p>
          <w:p w14:paraId="6CB1135A" w14:textId="77777777" w:rsidR="00E27C25" w:rsidRDefault="00E27C25" w:rsidP="00BF5889">
            <w:pPr>
              <w:rPr>
                <w:sz w:val="30"/>
                <w:szCs w:val="30"/>
              </w:rPr>
            </w:pPr>
            <w:r>
              <w:rPr>
                <w:sz w:val="30"/>
                <w:szCs w:val="30"/>
              </w:rPr>
              <w:t>1,40,500</w:t>
            </w:r>
          </w:p>
          <w:p w14:paraId="60405908" w14:textId="77777777" w:rsidR="00E27C25" w:rsidRDefault="00E27C25" w:rsidP="00BF5889">
            <w:pPr>
              <w:rPr>
                <w:sz w:val="30"/>
                <w:szCs w:val="30"/>
              </w:rPr>
            </w:pPr>
          </w:p>
          <w:p w14:paraId="1FA47322" w14:textId="77777777" w:rsidR="00E27C25" w:rsidRDefault="00E27C25" w:rsidP="00BF5889">
            <w:pPr>
              <w:rPr>
                <w:sz w:val="30"/>
                <w:szCs w:val="30"/>
              </w:rPr>
            </w:pPr>
            <w:r>
              <w:rPr>
                <w:sz w:val="30"/>
                <w:szCs w:val="30"/>
              </w:rPr>
              <w:t xml:space="preserve">   30,000</w:t>
            </w:r>
          </w:p>
          <w:p w14:paraId="02E1900F" w14:textId="77777777" w:rsidR="00E27C25" w:rsidRDefault="00E27C25" w:rsidP="00BF5889">
            <w:pPr>
              <w:rPr>
                <w:sz w:val="30"/>
                <w:szCs w:val="30"/>
              </w:rPr>
            </w:pPr>
            <w:r>
              <w:rPr>
                <w:sz w:val="30"/>
                <w:szCs w:val="30"/>
              </w:rPr>
              <w:t xml:space="preserve">     2,500</w:t>
            </w:r>
          </w:p>
          <w:p w14:paraId="2260457A" w14:textId="77777777" w:rsidR="00E27C25" w:rsidRDefault="00E27C25" w:rsidP="00BF5889">
            <w:pPr>
              <w:rPr>
                <w:sz w:val="30"/>
                <w:szCs w:val="30"/>
              </w:rPr>
            </w:pPr>
            <w:r>
              <w:rPr>
                <w:sz w:val="30"/>
                <w:szCs w:val="30"/>
              </w:rPr>
              <w:t xml:space="preserve">    40,000</w:t>
            </w:r>
          </w:p>
          <w:p w14:paraId="62560B5F" w14:textId="77777777" w:rsidR="00E27C25" w:rsidRDefault="00E27C25" w:rsidP="00BF5889">
            <w:pPr>
              <w:rPr>
                <w:sz w:val="30"/>
                <w:szCs w:val="30"/>
              </w:rPr>
            </w:pPr>
          </w:p>
          <w:p w14:paraId="19FF393E" w14:textId="77777777" w:rsidR="00E27C25" w:rsidRDefault="00E27C25" w:rsidP="00BF5889">
            <w:pPr>
              <w:rPr>
                <w:sz w:val="30"/>
                <w:szCs w:val="30"/>
              </w:rPr>
            </w:pPr>
            <w:r>
              <w:rPr>
                <w:sz w:val="30"/>
                <w:szCs w:val="30"/>
              </w:rPr>
              <w:t xml:space="preserve">    7,000</w:t>
            </w:r>
          </w:p>
          <w:p w14:paraId="6F43D16B" w14:textId="77777777" w:rsidR="00E27C25" w:rsidRDefault="00E27C25" w:rsidP="00BF5889">
            <w:pPr>
              <w:rPr>
                <w:sz w:val="30"/>
                <w:szCs w:val="30"/>
              </w:rPr>
            </w:pPr>
            <w:r>
              <w:rPr>
                <w:sz w:val="30"/>
                <w:szCs w:val="30"/>
              </w:rPr>
              <w:t xml:space="preserve">       200</w:t>
            </w:r>
          </w:p>
        </w:tc>
      </w:tr>
      <w:tr w:rsidR="00E27C25" w14:paraId="3CC841F5" w14:textId="77777777" w:rsidTr="00BF5889">
        <w:tc>
          <w:tcPr>
            <w:tcW w:w="3145" w:type="dxa"/>
          </w:tcPr>
          <w:p w14:paraId="1DCF077C" w14:textId="77777777" w:rsidR="00E27C25" w:rsidRDefault="00E27C25" w:rsidP="00BF5889">
            <w:pPr>
              <w:rPr>
                <w:sz w:val="30"/>
                <w:szCs w:val="30"/>
              </w:rPr>
            </w:pPr>
            <w:r>
              <w:rPr>
                <w:sz w:val="30"/>
                <w:szCs w:val="30"/>
              </w:rPr>
              <w:t xml:space="preserve">                     Total</w:t>
            </w:r>
          </w:p>
        </w:tc>
        <w:tc>
          <w:tcPr>
            <w:tcW w:w="1529" w:type="dxa"/>
          </w:tcPr>
          <w:p w14:paraId="2A5EECED" w14:textId="77777777" w:rsidR="00E27C25" w:rsidRDefault="00E27C25" w:rsidP="00BF5889">
            <w:pPr>
              <w:rPr>
                <w:sz w:val="30"/>
                <w:szCs w:val="30"/>
              </w:rPr>
            </w:pPr>
            <w:r>
              <w:rPr>
                <w:sz w:val="30"/>
                <w:szCs w:val="30"/>
              </w:rPr>
              <w:t>2,27,800</w:t>
            </w:r>
          </w:p>
        </w:tc>
        <w:tc>
          <w:tcPr>
            <w:tcW w:w="3061" w:type="dxa"/>
          </w:tcPr>
          <w:p w14:paraId="16B40183" w14:textId="77777777" w:rsidR="00E27C25" w:rsidRDefault="00E27C25" w:rsidP="00BF5889">
            <w:pPr>
              <w:rPr>
                <w:sz w:val="30"/>
                <w:szCs w:val="30"/>
              </w:rPr>
            </w:pPr>
            <w:r>
              <w:rPr>
                <w:sz w:val="30"/>
                <w:szCs w:val="30"/>
              </w:rPr>
              <w:t xml:space="preserve">                   Total</w:t>
            </w:r>
          </w:p>
        </w:tc>
        <w:tc>
          <w:tcPr>
            <w:tcW w:w="1615" w:type="dxa"/>
          </w:tcPr>
          <w:p w14:paraId="12AAC806" w14:textId="77777777" w:rsidR="00E27C25" w:rsidRDefault="00E27C25" w:rsidP="00BF5889">
            <w:pPr>
              <w:rPr>
                <w:sz w:val="30"/>
                <w:szCs w:val="30"/>
              </w:rPr>
            </w:pPr>
            <w:r>
              <w:rPr>
                <w:sz w:val="30"/>
                <w:szCs w:val="30"/>
              </w:rPr>
              <w:t>2,27,800</w:t>
            </w:r>
          </w:p>
        </w:tc>
      </w:tr>
    </w:tbl>
    <w:p w14:paraId="69971B2F" w14:textId="77777777" w:rsidR="00E27C25" w:rsidRDefault="00E27C25" w:rsidP="00E27C25">
      <w:pPr>
        <w:rPr>
          <w:sz w:val="30"/>
          <w:szCs w:val="30"/>
        </w:rPr>
      </w:pPr>
    </w:p>
    <w:p w14:paraId="64FAC957" w14:textId="77777777" w:rsidR="00E27C25" w:rsidRDefault="00E27C25" w:rsidP="00E27C25">
      <w:pPr>
        <w:rPr>
          <w:sz w:val="30"/>
          <w:szCs w:val="30"/>
        </w:rPr>
      </w:pPr>
    </w:p>
    <w:p w14:paraId="040B04B2" w14:textId="77777777" w:rsidR="00E27C25" w:rsidRDefault="00E27C25" w:rsidP="00E27C25">
      <w:pPr>
        <w:rPr>
          <w:sz w:val="30"/>
          <w:szCs w:val="30"/>
        </w:rPr>
      </w:pPr>
      <w:r>
        <w:rPr>
          <w:sz w:val="30"/>
          <w:szCs w:val="30"/>
        </w:rPr>
        <w:t>6. Following are the balances extracted from the books of Narain on 31st March,2019:</w:t>
      </w:r>
    </w:p>
    <w:p w14:paraId="35BFDE55" w14:textId="77777777" w:rsidR="00E27C25" w:rsidRDefault="00E27C25" w:rsidP="00E27C25">
      <w:pPr>
        <w:rPr>
          <w:sz w:val="30"/>
          <w:szCs w:val="30"/>
        </w:rPr>
      </w:pPr>
    </w:p>
    <w:tbl>
      <w:tblPr>
        <w:tblW w:w="1188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1770"/>
        <w:gridCol w:w="4065"/>
        <w:gridCol w:w="1875"/>
      </w:tblGrid>
      <w:tr w:rsidR="00E27C25" w14:paraId="4A89559C" w14:textId="77777777" w:rsidTr="00BF5889">
        <w:tc>
          <w:tcPr>
            <w:tcW w:w="4170" w:type="dxa"/>
            <w:shd w:val="clear" w:color="auto" w:fill="auto"/>
            <w:tcMar>
              <w:top w:w="100" w:type="dxa"/>
              <w:left w:w="100" w:type="dxa"/>
              <w:bottom w:w="100" w:type="dxa"/>
              <w:right w:w="100" w:type="dxa"/>
            </w:tcMar>
          </w:tcPr>
          <w:p w14:paraId="1CC1292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Particulars</w:t>
            </w:r>
          </w:p>
        </w:tc>
        <w:tc>
          <w:tcPr>
            <w:tcW w:w="1770" w:type="dxa"/>
            <w:shd w:val="clear" w:color="auto" w:fill="auto"/>
            <w:tcMar>
              <w:top w:w="100" w:type="dxa"/>
              <w:left w:w="100" w:type="dxa"/>
              <w:bottom w:w="100" w:type="dxa"/>
              <w:right w:w="100" w:type="dxa"/>
            </w:tcMar>
          </w:tcPr>
          <w:p w14:paraId="3954F24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Rs.</w:t>
            </w:r>
          </w:p>
        </w:tc>
        <w:tc>
          <w:tcPr>
            <w:tcW w:w="4065" w:type="dxa"/>
            <w:shd w:val="clear" w:color="auto" w:fill="auto"/>
            <w:tcMar>
              <w:top w:w="100" w:type="dxa"/>
              <w:left w:w="100" w:type="dxa"/>
              <w:bottom w:w="100" w:type="dxa"/>
              <w:right w:w="100" w:type="dxa"/>
            </w:tcMar>
          </w:tcPr>
          <w:p w14:paraId="0ADF1BE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Particulars</w:t>
            </w:r>
          </w:p>
        </w:tc>
        <w:tc>
          <w:tcPr>
            <w:tcW w:w="1875" w:type="dxa"/>
            <w:shd w:val="clear" w:color="auto" w:fill="auto"/>
            <w:tcMar>
              <w:top w:w="100" w:type="dxa"/>
              <w:left w:w="100" w:type="dxa"/>
              <w:bottom w:w="100" w:type="dxa"/>
              <w:right w:w="100" w:type="dxa"/>
            </w:tcMar>
          </w:tcPr>
          <w:p w14:paraId="2C3D6646"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Rs.</w:t>
            </w:r>
          </w:p>
        </w:tc>
      </w:tr>
      <w:tr w:rsidR="00E27C25" w14:paraId="0356C271" w14:textId="77777777" w:rsidTr="00BF5889">
        <w:tc>
          <w:tcPr>
            <w:tcW w:w="4170" w:type="dxa"/>
            <w:shd w:val="clear" w:color="auto" w:fill="auto"/>
            <w:tcMar>
              <w:top w:w="100" w:type="dxa"/>
              <w:left w:w="100" w:type="dxa"/>
              <w:bottom w:w="100" w:type="dxa"/>
              <w:right w:w="100" w:type="dxa"/>
            </w:tcMar>
          </w:tcPr>
          <w:p w14:paraId="11A614C5"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Narain’s Capital</w:t>
            </w:r>
          </w:p>
        </w:tc>
        <w:tc>
          <w:tcPr>
            <w:tcW w:w="1770" w:type="dxa"/>
            <w:shd w:val="clear" w:color="auto" w:fill="auto"/>
            <w:tcMar>
              <w:top w:w="100" w:type="dxa"/>
              <w:left w:w="100" w:type="dxa"/>
              <w:bottom w:w="100" w:type="dxa"/>
              <w:right w:w="100" w:type="dxa"/>
            </w:tcMar>
          </w:tcPr>
          <w:p w14:paraId="2B778DE7"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3,00,000</w:t>
            </w:r>
          </w:p>
        </w:tc>
        <w:tc>
          <w:tcPr>
            <w:tcW w:w="4065" w:type="dxa"/>
            <w:shd w:val="clear" w:color="auto" w:fill="auto"/>
            <w:tcMar>
              <w:top w:w="100" w:type="dxa"/>
              <w:left w:w="100" w:type="dxa"/>
              <w:bottom w:w="100" w:type="dxa"/>
              <w:right w:w="100" w:type="dxa"/>
            </w:tcMar>
          </w:tcPr>
          <w:p w14:paraId="248BA39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Sales</w:t>
            </w:r>
          </w:p>
        </w:tc>
        <w:tc>
          <w:tcPr>
            <w:tcW w:w="1875" w:type="dxa"/>
            <w:shd w:val="clear" w:color="auto" w:fill="auto"/>
            <w:tcMar>
              <w:top w:w="100" w:type="dxa"/>
              <w:left w:w="100" w:type="dxa"/>
              <w:bottom w:w="100" w:type="dxa"/>
              <w:right w:w="100" w:type="dxa"/>
            </w:tcMar>
          </w:tcPr>
          <w:p w14:paraId="1C0EEAE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15,00,000</w:t>
            </w:r>
          </w:p>
        </w:tc>
      </w:tr>
      <w:tr w:rsidR="00E27C25" w14:paraId="4D2AA8DA" w14:textId="77777777" w:rsidTr="00BF5889">
        <w:tc>
          <w:tcPr>
            <w:tcW w:w="4170" w:type="dxa"/>
            <w:shd w:val="clear" w:color="auto" w:fill="auto"/>
            <w:tcMar>
              <w:top w:w="100" w:type="dxa"/>
              <w:left w:w="100" w:type="dxa"/>
              <w:bottom w:w="100" w:type="dxa"/>
              <w:right w:w="100" w:type="dxa"/>
            </w:tcMar>
          </w:tcPr>
          <w:p w14:paraId="326E1BB4"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Narain’s Drawings</w:t>
            </w:r>
          </w:p>
        </w:tc>
        <w:tc>
          <w:tcPr>
            <w:tcW w:w="1770" w:type="dxa"/>
            <w:shd w:val="clear" w:color="auto" w:fill="auto"/>
            <w:tcMar>
              <w:top w:w="100" w:type="dxa"/>
              <w:left w:w="100" w:type="dxa"/>
              <w:bottom w:w="100" w:type="dxa"/>
              <w:right w:w="100" w:type="dxa"/>
            </w:tcMar>
          </w:tcPr>
          <w:p w14:paraId="45299A2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50,000</w:t>
            </w:r>
          </w:p>
        </w:tc>
        <w:tc>
          <w:tcPr>
            <w:tcW w:w="4065" w:type="dxa"/>
            <w:shd w:val="clear" w:color="auto" w:fill="auto"/>
            <w:tcMar>
              <w:top w:w="100" w:type="dxa"/>
              <w:left w:w="100" w:type="dxa"/>
              <w:bottom w:w="100" w:type="dxa"/>
              <w:right w:w="100" w:type="dxa"/>
            </w:tcMar>
          </w:tcPr>
          <w:p w14:paraId="680B111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Sales Return</w:t>
            </w:r>
          </w:p>
        </w:tc>
        <w:tc>
          <w:tcPr>
            <w:tcW w:w="1875" w:type="dxa"/>
            <w:shd w:val="clear" w:color="auto" w:fill="auto"/>
            <w:tcMar>
              <w:top w:w="100" w:type="dxa"/>
              <w:left w:w="100" w:type="dxa"/>
              <w:bottom w:w="100" w:type="dxa"/>
              <w:right w:w="100" w:type="dxa"/>
            </w:tcMar>
          </w:tcPr>
          <w:p w14:paraId="0B9AD00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20,000</w:t>
            </w:r>
          </w:p>
        </w:tc>
      </w:tr>
      <w:tr w:rsidR="00E27C25" w14:paraId="2EFA7526" w14:textId="77777777" w:rsidTr="00BF5889">
        <w:tc>
          <w:tcPr>
            <w:tcW w:w="4170" w:type="dxa"/>
            <w:shd w:val="clear" w:color="auto" w:fill="auto"/>
            <w:tcMar>
              <w:top w:w="100" w:type="dxa"/>
              <w:left w:w="100" w:type="dxa"/>
              <w:bottom w:w="100" w:type="dxa"/>
              <w:right w:w="100" w:type="dxa"/>
            </w:tcMar>
          </w:tcPr>
          <w:p w14:paraId="789CA20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lastRenderedPageBreak/>
              <w:t>Furniture and Fittings</w:t>
            </w:r>
          </w:p>
        </w:tc>
        <w:tc>
          <w:tcPr>
            <w:tcW w:w="1770" w:type="dxa"/>
            <w:shd w:val="clear" w:color="auto" w:fill="auto"/>
            <w:tcMar>
              <w:top w:w="100" w:type="dxa"/>
              <w:left w:w="100" w:type="dxa"/>
              <w:bottom w:w="100" w:type="dxa"/>
              <w:right w:w="100" w:type="dxa"/>
            </w:tcMar>
          </w:tcPr>
          <w:p w14:paraId="2C003FB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26,000</w:t>
            </w:r>
          </w:p>
        </w:tc>
        <w:tc>
          <w:tcPr>
            <w:tcW w:w="4065" w:type="dxa"/>
            <w:shd w:val="clear" w:color="auto" w:fill="auto"/>
            <w:tcMar>
              <w:top w:w="100" w:type="dxa"/>
              <w:left w:w="100" w:type="dxa"/>
              <w:bottom w:w="100" w:type="dxa"/>
              <w:right w:w="100" w:type="dxa"/>
            </w:tcMar>
          </w:tcPr>
          <w:p w14:paraId="2099BF7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Discounts (Dr.)</w:t>
            </w:r>
          </w:p>
        </w:tc>
        <w:tc>
          <w:tcPr>
            <w:tcW w:w="1875" w:type="dxa"/>
            <w:shd w:val="clear" w:color="auto" w:fill="auto"/>
            <w:tcMar>
              <w:top w:w="100" w:type="dxa"/>
              <w:left w:w="100" w:type="dxa"/>
              <w:bottom w:w="100" w:type="dxa"/>
              <w:right w:w="100" w:type="dxa"/>
            </w:tcMar>
          </w:tcPr>
          <w:p w14:paraId="45537D4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16,000</w:t>
            </w:r>
          </w:p>
        </w:tc>
      </w:tr>
      <w:tr w:rsidR="00E27C25" w14:paraId="2BF68908" w14:textId="77777777" w:rsidTr="00BF5889">
        <w:tc>
          <w:tcPr>
            <w:tcW w:w="4170" w:type="dxa"/>
            <w:shd w:val="clear" w:color="auto" w:fill="auto"/>
            <w:tcMar>
              <w:top w:w="100" w:type="dxa"/>
              <w:left w:w="100" w:type="dxa"/>
              <w:bottom w:w="100" w:type="dxa"/>
              <w:right w:w="100" w:type="dxa"/>
            </w:tcMar>
          </w:tcPr>
          <w:p w14:paraId="596CF08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Bank Overdraft</w:t>
            </w:r>
          </w:p>
        </w:tc>
        <w:tc>
          <w:tcPr>
            <w:tcW w:w="1770" w:type="dxa"/>
            <w:shd w:val="clear" w:color="auto" w:fill="auto"/>
            <w:tcMar>
              <w:top w:w="100" w:type="dxa"/>
              <w:left w:w="100" w:type="dxa"/>
              <w:bottom w:w="100" w:type="dxa"/>
              <w:right w:w="100" w:type="dxa"/>
            </w:tcMar>
          </w:tcPr>
          <w:p w14:paraId="4354F81C"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42,000</w:t>
            </w:r>
          </w:p>
        </w:tc>
        <w:tc>
          <w:tcPr>
            <w:tcW w:w="4065" w:type="dxa"/>
            <w:shd w:val="clear" w:color="auto" w:fill="auto"/>
            <w:tcMar>
              <w:top w:w="100" w:type="dxa"/>
              <w:left w:w="100" w:type="dxa"/>
              <w:bottom w:w="100" w:type="dxa"/>
              <w:right w:w="100" w:type="dxa"/>
            </w:tcMar>
          </w:tcPr>
          <w:p w14:paraId="2DBF2E6D"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Discounts (Cr.)</w:t>
            </w:r>
          </w:p>
        </w:tc>
        <w:tc>
          <w:tcPr>
            <w:tcW w:w="1875" w:type="dxa"/>
            <w:shd w:val="clear" w:color="auto" w:fill="auto"/>
            <w:tcMar>
              <w:top w:w="100" w:type="dxa"/>
              <w:left w:w="100" w:type="dxa"/>
              <w:bottom w:w="100" w:type="dxa"/>
              <w:right w:w="100" w:type="dxa"/>
            </w:tcMar>
          </w:tcPr>
          <w:p w14:paraId="1A64E6C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20,000</w:t>
            </w:r>
          </w:p>
        </w:tc>
      </w:tr>
      <w:tr w:rsidR="00E27C25" w14:paraId="54BDF2F6" w14:textId="77777777" w:rsidTr="00BF5889">
        <w:tc>
          <w:tcPr>
            <w:tcW w:w="4170" w:type="dxa"/>
            <w:shd w:val="clear" w:color="auto" w:fill="auto"/>
            <w:tcMar>
              <w:top w:w="100" w:type="dxa"/>
              <w:left w:w="100" w:type="dxa"/>
              <w:bottom w:w="100" w:type="dxa"/>
              <w:right w:w="100" w:type="dxa"/>
            </w:tcMar>
          </w:tcPr>
          <w:p w14:paraId="2BF3D3D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Creditors</w:t>
            </w:r>
          </w:p>
        </w:tc>
        <w:tc>
          <w:tcPr>
            <w:tcW w:w="1770" w:type="dxa"/>
            <w:shd w:val="clear" w:color="auto" w:fill="auto"/>
            <w:tcMar>
              <w:top w:w="100" w:type="dxa"/>
              <w:left w:w="100" w:type="dxa"/>
              <w:bottom w:w="100" w:type="dxa"/>
              <w:right w:w="100" w:type="dxa"/>
            </w:tcMar>
          </w:tcPr>
          <w:p w14:paraId="4412DA7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1,38,000</w:t>
            </w:r>
          </w:p>
        </w:tc>
        <w:tc>
          <w:tcPr>
            <w:tcW w:w="4065" w:type="dxa"/>
            <w:shd w:val="clear" w:color="auto" w:fill="auto"/>
            <w:tcMar>
              <w:top w:w="100" w:type="dxa"/>
              <w:left w:w="100" w:type="dxa"/>
              <w:bottom w:w="100" w:type="dxa"/>
              <w:right w:w="100" w:type="dxa"/>
            </w:tcMar>
          </w:tcPr>
          <w:p w14:paraId="2252D3C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Insurance</w:t>
            </w:r>
          </w:p>
        </w:tc>
        <w:tc>
          <w:tcPr>
            <w:tcW w:w="1875" w:type="dxa"/>
            <w:shd w:val="clear" w:color="auto" w:fill="auto"/>
            <w:tcMar>
              <w:top w:w="100" w:type="dxa"/>
              <w:left w:w="100" w:type="dxa"/>
              <w:bottom w:w="100" w:type="dxa"/>
              <w:right w:w="100" w:type="dxa"/>
            </w:tcMar>
          </w:tcPr>
          <w:p w14:paraId="5E93520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20,000</w:t>
            </w:r>
          </w:p>
        </w:tc>
      </w:tr>
      <w:tr w:rsidR="00E27C25" w14:paraId="2E348440" w14:textId="77777777" w:rsidTr="00BF5889">
        <w:tc>
          <w:tcPr>
            <w:tcW w:w="4170" w:type="dxa"/>
            <w:shd w:val="clear" w:color="auto" w:fill="auto"/>
            <w:tcMar>
              <w:top w:w="100" w:type="dxa"/>
              <w:left w:w="100" w:type="dxa"/>
              <w:bottom w:w="100" w:type="dxa"/>
              <w:right w:w="100" w:type="dxa"/>
            </w:tcMar>
          </w:tcPr>
          <w:p w14:paraId="161EB836"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Business Premises</w:t>
            </w:r>
          </w:p>
        </w:tc>
        <w:tc>
          <w:tcPr>
            <w:tcW w:w="1770" w:type="dxa"/>
            <w:shd w:val="clear" w:color="auto" w:fill="auto"/>
            <w:tcMar>
              <w:top w:w="100" w:type="dxa"/>
              <w:left w:w="100" w:type="dxa"/>
              <w:bottom w:w="100" w:type="dxa"/>
              <w:right w:w="100" w:type="dxa"/>
            </w:tcMar>
          </w:tcPr>
          <w:p w14:paraId="338DB839"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2,00,000</w:t>
            </w:r>
          </w:p>
        </w:tc>
        <w:tc>
          <w:tcPr>
            <w:tcW w:w="4065" w:type="dxa"/>
            <w:shd w:val="clear" w:color="auto" w:fill="auto"/>
            <w:tcMar>
              <w:top w:w="100" w:type="dxa"/>
              <w:left w:w="100" w:type="dxa"/>
              <w:bottom w:w="100" w:type="dxa"/>
              <w:right w:w="100" w:type="dxa"/>
            </w:tcMar>
          </w:tcPr>
          <w:p w14:paraId="5EE13CEB"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General Expenses</w:t>
            </w:r>
          </w:p>
        </w:tc>
        <w:tc>
          <w:tcPr>
            <w:tcW w:w="1875" w:type="dxa"/>
            <w:shd w:val="clear" w:color="auto" w:fill="auto"/>
            <w:tcMar>
              <w:top w:w="100" w:type="dxa"/>
              <w:left w:w="100" w:type="dxa"/>
              <w:bottom w:w="100" w:type="dxa"/>
              <w:right w:w="100" w:type="dxa"/>
            </w:tcMar>
          </w:tcPr>
          <w:p w14:paraId="01EAF7E4"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40,000</w:t>
            </w:r>
          </w:p>
        </w:tc>
      </w:tr>
      <w:tr w:rsidR="00E27C25" w14:paraId="41EBE7C1" w14:textId="77777777" w:rsidTr="00BF5889">
        <w:tc>
          <w:tcPr>
            <w:tcW w:w="4170" w:type="dxa"/>
            <w:shd w:val="clear" w:color="auto" w:fill="auto"/>
            <w:tcMar>
              <w:top w:w="100" w:type="dxa"/>
              <w:left w:w="100" w:type="dxa"/>
              <w:bottom w:w="100" w:type="dxa"/>
              <w:right w:w="100" w:type="dxa"/>
            </w:tcMar>
          </w:tcPr>
          <w:p w14:paraId="2FC25B5A"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Stock on 1st April,2018</w:t>
            </w:r>
          </w:p>
        </w:tc>
        <w:tc>
          <w:tcPr>
            <w:tcW w:w="1770" w:type="dxa"/>
            <w:shd w:val="clear" w:color="auto" w:fill="auto"/>
            <w:tcMar>
              <w:top w:w="100" w:type="dxa"/>
              <w:left w:w="100" w:type="dxa"/>
              <w:bottom w:w="100" w:type="dxa"/>
              <w:right w:w="100" w:type="dxa"/>
            </w:tcMar>
          </w:tcPr>
          <w:p w14:paraId="4E375CD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2,20,000</w:t>
            </w:r>
          </w:p>
        </w:tc>
        <w:tc>
          <w:tcPr>
            <w:tcW w:w="4065" w:type="dxa"/>
            <w:shd w:val="clear" w:color="auto" w:fill="auto"/>
            <w:tcMar>
              <w:top w:w="100" w:type="dxa"/>
              <w:left w:w="100" w:type="dxa"/>
              <w:bottom w:w="100" w:type="dxa"/>
              <w:right w:w="100" w:type="dxa"/>
            </w:tcMar>
          </w:tcPr>
          <w:p w14:paraId="3CF19972"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Salaries</w:t>
            </w:r>
          </w:p>
        </w:tc>
        <w:tc>
          <w:tcPr>
            <w:tcW w:w="1875" w:type="dxa"/>
            <w:shd w:val="clear" w:color="auto" w:fill="auto"/>
            <w:tcMar>
              <w:top w:w="100" w:type="dxa"/>
              <w:left w:w="100" w:type="dxa"/>
              <w:bottom w:w="100" w:type="dxa"/>
              <w:right w:w="100" w:type="dxa"/>
            </w:tcMar>
          </w:tcPr>
          <w:p w14:paraId="1B986F2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90,000</w:t>
            </w:r>
          </w:p>
        </w:tc>
      </w:tr>
      <w:tr w:rsidR="00E27C25" w14:paraId="3618F6FC" w14:textId="77777777" w:rsidTr="00BF5889">
        <w:tc>
          <w:tcPr>
            <w:tcW w:w="4170" w:type="dxa"/>
            <w:shd w:val="clear" w:color="auto" w:fill="auto"/>
            <w:tcMar>
              <w:top w:w="100" w:type="dxa"/>
              <w:left w:w="100" w:type="dxa"/>
              <w:bottom w:w="100" w:type="dxa"/>
              <w:right w:w="100" w:type="dxa"/>
            </w:tcMar>
          </w:tcPr>
          <w:p w14:paraId="1226BBBF"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Debtors</w:t>
            </w:r>
          </w:p>
        </w:tc>
        <w:tc>
          <w:tcPr>
            <w:tcW w:w="1770" w:type="dxa"/>
            <w:shd w:val="clear" w:color="auto" w:fill="auto"/>
            <w:tcMar>
              <w:top w:w="100" w:type="dxa"/>
              <w:left w:w="100" w:type="dxa"/>
              <w:bottom w:w="100" w:type="dxa"/>
              <w:right w:w="100" w:type="dxa"/>
            </w:tcMar>
          </w:tcPr>
          <w:p w14:paraId="72FD3FB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1,80,000</w:t>
            </w:r>
          </w:p>
        </w:tc>
        <w:tc>
          <w:tcPr>
            <w:tcW w:w="4065" w:type="dxa"/>
            <w:shd w:val="clear" w:color="auto" w:fill="auto"/>
            <w:tcMar>
              <w:top w:w="100" w:type="dxa"/>
              <w:left w:w="100" w:type="dxa"/>
              <w:bottom w:w="100" w:type="dxa"/>
              <w:right w:w="100" w:type="dxa"/>
            </w:tcMar>
          </w:tcPr>
          <w:p w14:paraId="788130B4"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Commission (Dr.)</w:t>
            </w:r>
          </w:p>
        </w:tc>
        <w:tc>
          <w:tcPr>
            <w:tcW w:w="1875" w:type="dxa"/>
            <w:shd w:val="clear" w:color="auto" w:fill="auto"/>
            <w:tcMar>
              <w:top w:w="100" w:type="dxa"/>
              <w:left w:w="100" w:type="dxa"/>
              <w:bottom w:w="100" w:type="dxa"/>
              <w:right w:w="100" w:type="dxa"/>
            </w:tcMar>
          </w:tcPr>
          <w:p w14:paraId="0F366DA4"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22,000</w:t>
            </w:r>
          </w:p>
        </w:tc>
      </w:tr>
      <w:tr w:rsidR="00E27C25" w14:paraId="06F6ED1A" w14:textId="77777777" w:rsidTr="00BF5889">
        <w:tc>
          <w:tcPr>
            <w:tcW w:w="4170" w:type="dxa"/>
            <w:shd w:val="clear" w:color="auto" w:fill="auto"/>
            <w:tcMar>
              <w:top w:w="100" w:type="dxa"/>
              <w:left w:w="100" w:type="dxa"/>
              <w:bottom w:w="100" w:type="dxa"/>
              <w:right w:w="100" w:type="dxa"/>
            </w:tcMar>
          </w:tcPr>
          <w:p w14:paraId="76C7E32E"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Rent from Tenants (P/L CR.)</w:t>
            </w:r>
          </w:p>
        </w:tc>
        <w:tc>
          <w:tcPr>
            <w:tcW w:w="1770" w:type="dxa"/>
            <w:shd w:val="clear" w:color="auto" w:fill="auto"/>
            <w:tcMar>
              <w:top w:w="100" w:type="dxa"/>
              <w:left w:w="100" w:type="dxa"/>
              <w:bottom w:w="100" w:type="dxa"/>
              <w:right w:w="100" w:type="dxa"/>
            </w:tcMar>
          </w:tcPr>
          <w:p w14:paraId="6D63606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10,000</w:t>
            </w:r>
          </w:p>
        </w:tc>
        <w:tc>
          <w:tcPr>
            <w:tcW w:w="4065" w:type="dxa"/>
            <w:shd w:val="clear" w:color="auto" w:fill="auto"/>
            <w:tcMar>
              <w:top w:w="100" w:type="dxa"/>
              <w:left w:w="100" w:type="dxa"/>
              <w:bottom w:w="100" w:type="dxa"/>
              <w:right w:w="100" w:type="dxa"/>
            </w:tcMar>
          </w:tcPr>
          <w:p w14:paraId="187669FF"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Carriage on Purchases (T.)</w:t>
            </w:r>
          </w:p>
        </w:tc>
        <w:tc>
          <w:tcPr>
            <w:tcW w:w="1875" w:type="dxa"/>
            <w:shd w:val="clear" w:color="auto" w:fill="auto"/>
            <w:tcMar>
              <w:top w:w="100" w:type="dxa"/>
              <w:left w:w="100" w:type="dxa"/>
              <w:bottom w:w="100" w:type="dxa"/>
              <w:right w:w="100" w:type="dxa"/>
            </w:tcMar>
          </w:tcPr>
          <w:p w14:paraId="11CD2AFD"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18,000</w:t>
            </w:r>
          </w:p>
        </w:tc>
      </w:tr>
      <w:tr w:rsidR="00E27C25" w14:paraId="555C2B7B" w14:textId="77777777" w:rsidTr="00BF5889">
        <w:tc>
          <w:tcPr>
            <w:tcW w:w="4170" w:type="dxa"/>
            <w:shd w:val="clear" w:color="auto" w:fill="auto"/>
            <w:tcMar>
              <w:top w:w="100" w:type="dxa"/>
              <w:left w:w="100" w:type="dxa"/>
              <w:bottom w:w="100" w:type="dxa"/>
              <w:right w:w="100" w:type="dxa"/>
            </w:tcMar>
          </w:tcPr>
          <w:p w14:paraId="49F2B2F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Purchases</w:t>
            </w:r>
          </w:p>
        </w:tc>
        <w:tc>
          <w:tcPr>
            <w:tcW w:w="1770" w:type="dxa"/>
            <w:shd w:val="clear" w:color="auto" w:fill="auto"/>
            <w:tcMar>
              <w:top w:w="100" w:type="dxa"/>
              <w:left w:w="100" w:type="dxa"/>
              <w:bottom w:w="100" w:type="dxa"/>
              <w:right w:w="100" w:type="dxa"/>
            </w:tcMar>
          </w:tcPr>
          <w:p w14:paraId="7EC8BA98"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11,00,000</w:t>
            </w:r>
          </w:p>
        </w:tc>
        <w:tc>
          <w:tcPr>
            <w:tcW w:w="4065" w:type="dxa"/>
            <w:shd w:val="clear" w:color="auto" w:fill="auto"/>
            <w:tcMar>
              <w:top w:w="100" w:type="dxa"/>
              <w:left w:w="100" w:type="dxa"/>
              <w:bottom w:w="100" w:type="dxa"/>
              <w:right w:w="100" w:type="dxa"/>
            </w:tcMar>
          </w:tcPr>
          <w:p w14:paraId="75AB45A3"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Bad Debts Written off (P/L)</w:t>
            </w:r>
          </w:p>
        </w:tc>
        <w:tc>
          <w:tcPr>
            <w:tcW w:w="1875" w:type="dxa"/>
            <w:shd w:val="clear" w:color="auto" w:fill="auto"/>
            <w:tcMar>
              <w:top w:w="100" w:type="dxa"/>
              <w:left w:w="100" w:type="dxa"/>
              <w:bottom w:w="100" w:type="dxa"/>
              <w:right w:w="100" w:type="dxa"/>
            </w:tcMar>
          </w:tcPr>
          <w:p w14:paraId="469B7820" w14:textId="77777777" w:rsidR="00E27C25" w:rsidRDefault="00E27C25" w:rsidP="00BF5889">
            <w:pPr>
              <w:widowControl w:val="0"/>
              <w:pBdr>
                <w:top w:val="nil"/>
                <w:left w:val="nil"/>
                <w:bottom w:val="nil"/>
                <w:right w:val="nil"/>
                <w:between w:val="nil"/>
              </w:pBdr>
              <w:spacing w:line="240" w:lineRule="auto"/>
              <w:rPr>
                <w:sz w:val="30"/>
                <w:szCs w:val="30"/>
              </w:rPr>
            </w:pPr>
            <w:r>
              <w:rPr>
                <w:sz w:val="30"/>
                <w:szCs w:val="30"/>
              </w:rPr>
              <w:t xml:space="preserve">          8,000</w:t>
            </w:r>
          </w:p>
        </w:tc>
      </w:tr>
    </w:tbl>
    <w:p w14:paraId="4BFCEEF1" w14:textId="77777777" w:rsidR="00E27C25" w:rsidRDefault="00E27C25" w:rsidP="00E27C25">
      <w:pPr>
        <w:rPr>
          <w:sz w:val="30"/>
          <w:szCs w:val="30"/>
        </w:rPr>
      </w:pPr>
    </w:p>
    <w:p w14:paraId="4167648C" w14:textId="77777777" w:rsidR="00E27C25" w:rsidRDefault="00E27C25" w:rsidP="00E27C25">
      <w:pPr>
        <w:rPr>
          <w:sz w:val="30"/>
          <w:szCs w:val="30"/>
        </w:rPr>
      </w:pPr>
      <w:r>
        <w:rPr>
          <w:sz w:val="30"/>
          <w:szCs w:val="30"/>
        </w:rPr>
        <w:t>Additional Information;</w:t>
      </w:r>
    </w:p>
    <w:p w14:paraId="36893643" w14:textId="77777777" w:rsidR="00E27C25" w:rsidRDefault="00E27C25" w:rsidP="00E27C25">
      <w:pPr>
        <w:rPr>
          <w:sz w:val="30"/>
          <w:szCs w:val="30"/>
        </w:rPr>
      </w:pPr>
      <w:r>
        <w:rPr>
          <w:sz w:val="30"/>
          <w:szCs w:val="30"/>
        </w:rPr>
        <w:t>i) Closing Stock at cost as on 31st March,2019 was Rs.2,00,600, whereas its Net Realizable Value (Market Value) was Rs.2,05,000.</w:t>
      </w:r>
    </w:p>
    <w:p w14:paraId="48F3754A" w14:textId="77777777" w:rsidR="00E27C25" w:rsidRDefault="00E27C25" w:rsidP="00E27C25">
      <w:pPr>
        <w:rPr>
          <w:sz w:val="30"/>
          <w:szCs w:val="30"/>
        </w:rPr>
      </w:pPr>
    </w:p>
    <w:p w14:paraId="3EE786A1" w14:textId="77777777" w:rsidR="00E27C25" w:rsidRDefault="00E27C25" w:rsidP="00E27C25">
      <w:pPr>
        <w:rPr>
          <w:sz w:val="30"/>
          <w:szCs w:val="30"/>
        </w:rPr>
      </w:pPr>
      <w:r>
        <w:rPr>
          <w:sz w:val="30"/>
          <w:szCs w:val="30"/>
        </w:rPr>
        <w:t>ii) Depreciate: Business Premises by Rs.3,000 and Furniture and Fittings by Rs.2,500.</w:t>
      </w:r>
    </w:p>
    <w:p w14:paraId="532493CC" w14:textId="77777777" w:rsidR="00E27C25" w:rsidRDefault="00E27C25" w:rsidP="00E27C25">
      <w:pPr>
        <w:rPr>
          <w:sz w:val="30"/>
          <w:szCs w:val="30"/>
        </w:rPr>
      </w:pPr>
      <w:r>
        <w:rPr>
          <w:sz w:val="30"/>
          <w:szCs w:val="30"/>
        </w:rPr>
        <w:t xml:space="preserve"> </w:t>
      </w:r>
    </w:p>
    <w:p w14:paraId="3D46D3A0" w14:textId="77777777" w:rsidR="00E27C25" w:rsidRDefault="00E27C25" w:rsidP="00E27C25">
      <w:pPr>
        <w:rPr>
          <w:sz w:val="30"/>
          <w:szCs w:val="30"/>
        </w:rPr>
      </w:pPr>
      <w:r>
        <w:rPr>
          <w:sz w:val="30"/>
          <w:szCs w:val="30"/>
        </w:rPr>
        <w:t>iii) Make a provision of 5% on debtors for doubtful debts.</w:t>
      </w:r>
    </w:p>
    <w:p w14:paraId="613164C9" w14:textId="77777777" w:rsidR="00E27C25" w:rsidRDefault="00E27C25" w:rsidP="00E27C25">
      <w:pPr>
        <w:rPr>
          <w:sz w:val="30"/>
          <w:szCs w:val="30"/>
        </w:rPr>
      </w:pPr>
    </w:p>
    <w:p w14:paraId="3EF44DAF" w14:textId="77777777" w:rsidR="00E27C25" w:rsidRDefault="00E27C25" w:rsidP="00E27C25">
      <w:pPr>
        <w:rPr>
          <w:sz w:val="30"/>
          <w:szCs w:val="30"/>
        </w:rPr>
      </w:pPr>
      <w:r>
        <w:rPr>
          <w:sz w:val="30"/>
          <w:szCs w:val="30"/>
        </w:rPr>
        <w:t>iv) Carry forward Rs.2,000 for unexpired insurance. (Prepaid )</w:t>
      </w:r>
    </w:p>
    <w:p w14:paraId="3D55042C" w14:textId="77777777" w:rsidR="00E27C25" w:rsidRDefault="00E27C25" w:rsidP="00E27C25">
      <w:pPr>
        <w:rPr>
          <w:sz w:val="30"/>
          <w:szCs w:val="30"/>
        </w:rPr>
      </w:pPr>
    </w:p>
    <w:p w14:paraId="018DDE69" w14:textId="77777777" w:rsidR="00E27C25" w:rsidRDefault="00E27C25" w:rsidP="00E27C25">
      <w:pPr>
        <w:rPr>
          <w:sz w:val="30"/>
          <w:szCs w:val="30"/>
        </w:rPr>
      </w:pPr>
      <w:r>
        <w:rPr>
          <w:sz w:val="30"/>
          <w:szCs w:val="30"/>
        </w:rPr>
        <w:t>v) Outstanding salary was Rs.15,000.</w:t>
      </w:r>
    </w:p>
    <w:p w14:paraId="3A9A0E21" w14:textId="77777777" w:rsidR="00E27C25" w:rsidRDefault="00E27C25" w:rsidP="00E27C25">
      <w:pPr>
        <w:rPr>
          <w:sz w:val="30"/>
          <w:szCs w:val="30"/>
        </w:rPr>
      </w:pPr>
    </w:p>
    <w:p w14:paraId="431CD35E" w14:textId="77777777" w:rsidR="00E27C25" w:rsidRDefault="00E27C25" w:rsidP="00E27C25">
      <w:pPr>
        <w:rPr>
          <w:sz w:val="30"/>
          <w:szCs w:val="30"/>
        </w:rPr>
      </w:pPr>
      <w:r>
        <w:rPr>
          <w:sz w:val="30"/>
          <w:szCs w:val="30"/>
        </w:rPr>
        <w:t>Prepare Trading and Profit and Loss Account for the year and Balance Sheet as at that date.</w:t>
      </w:r>
    </w:p>
    <w:p w14:paraId="43E5981D" w14:textId="77777777" w:rsidR="00E27C25" w:rsidRDefault="00E27C25" w:rsidP="00E27C25">
      <w:pPr>
        <w:rPr>
          <w:sz w:val="30"/>
          <w:szCs w:val="30"/>
        </w:rPr>
      </w:pPr>
      <w:r>
        <w:rPr>
          <w:sz w:val="30"/>
          <w:szCs w:val="30"/>
        </w:rPr>
        <w:t xml:space="preserve">                                   [Gross Profit- Rs.3,42,600; Net Profit- Rs.1,49,100; Balance Sheet Total-Rs.5,94,100.]</w:t>
      </w:r>
    </w:p>
    <w:p w14:paraId="5A0957A4" w14:textId="77777777" w:rsidR="00E27C25" w:rsidRDefault="00E27C25" w:rsidP="00E27C25">
      <w:pPr>
        <w:rPr>
          <w:sz w:val="30"/>
          <w:szCs w:val="30"/>
        </w:rPr>
      </w:pPr>
    </w:p>
    <w:p w14:paraId="337416E1" w14:textId="77777777" w:rsidR="00E27C25" w:rsidRDefault="00E27C25" w:rsidP="00E27C25">
      <w:pPr>
        <w:rPr>
          <w:sz w:val="30"/>
          <w:szCs w:val="30"/>
        </w:rPr>
      </w:pPr>
      <w:r>
        <w:rPr>
          <w:sz w:val="30"/>
          <w:szCs w:val="30"/>
        </w:rPr>
        <w:t>[Hints:1. Closing Stock will be taken at Rs. 2,00,600; being lower of Cost and Net Realisable Value (Market Value) following the Prudence Concept.</w:t>
      </w:r>
    </w:p>
    <w:p w14:paraId="079E8996" w14:textId="77777777" w:rsidR="00E27C25" w:rsidRDefault="00E27C25" w:rsidP="00E27C25">
      <w:pPr>
        <w:rPr>
          <w:sz w:val="30"/>
          <w:szCs w:val="30"/>
        </w:rPr>
      </w:pPr>
      <w:r>
        <w:rPr>
          <w:sz w:val="30"/>
          <w:szCs w:val="30"/>
        </w:rPr>
        <w:t>2. Rs.2,000 out of Insurance Expenses are Prepaid Insurance.]</w:t>
      </w:r>
    </w:p>
    <w:p w14:paraId="6810FCC8" w14:textId="77777777" w:rsidR="00E27C25" w:rsidRDefault="00E27C25" w:rsidP="00E27C25">
      <w:pPr>
        <w:rPr>
          <w:sz w:val="30"/>
          <w:szCs w:val="30"/>
        </w:rPr>
      </w:pPr>
    </w:p>
    <w:p w14:paraId="6EBE74D2" w14:textId="77777777" w:rsidR="00E27C25" w:rsidRDefault="00E27C25" w:rsidP="00E27C25">
      <w:pPr>
        <w:rPr>
          <w:sz w:val="30"/>
          <w:szCs w:val="30"/>
        </w:rPr>
      </w:pPr>
      <w:r>
        <w:rPr>
          <w:sz w:val="30"/>
          <w:szCs w:val="30"/>
        </w:rPr>
        <w:t>Soln.</w:t>
      </w:r>
    </w:p>
    <w:p w14:paraId="1B949946" w14:textId="77777777" w:rsidR="00E27C25" w:rsidRDefault="00E27C25" w:rsidP="00E27C25">
      <w:pPr>
        <w:rPr>
          <w:sz w:val="30"/>
          <w:szCs w:val="30"/>
        </w:rPr>
      </w:pPr>
      <w:r>
        <w:rPr>
          <w:sz w:val="30"/>
          <w:szCs w:val="30"/>
        </w:rPr>
        <w:t xml:space="preserve">                 Trading and Profit and Loss Account </w:t>
      </w:r>
    </w:p>
    <w:p w14:paraId="2EC8C502" w14:textId="77777777" w:rsidR="00E27C25" w:rsidRDefault="00E27C25" w:rsidP="00E27C25">
      <w:pPr>
        <w:rPr>
          <w:sz w:val="30"/>
          <w:szCs w:val="30"/>
        </w:rPr>
      </w:pPr>
      <w:r>
        <w:rPr>
          <w:sz w:val="30"/>
          <w:szCs w:val="30"/>
        </w:rPr>
        <w:t xml:space="preserve">                  for the year ended 31st March,2019</w:t>
      </w:r>
    </w:p>
    <w:tbl>
      <w:tblPr>
        <w:tblStyle w:val="TableGrid"/>
        <w:tblW w:w="9805" w:type="dxa"/>
        <w:tblLayout w:type="fixed"/>
        <w:tblLook w:val="04A0" w:firstRow="1" w:lastRow="0" w:firstColumn="1" w:lastColumn="0" w:noHBand="0" w:noVBand="1"/>
      </w:tblPr>
      <w:tblGrid>
        <w:gridCol w:w="3145"/>
        <w:gridCol w:w="1588"/>
        <w:gridCol w:w="3452"/>
        <w:gridCol w:w="1620"/>
      </w:tblGrid>
      <w:tr w:rsidR="00E27C25" w14:paraId="257669FC" w14:textId="77777777" w:rsidTr="00BF5889">
        <w:tc>
          <w:tcPr>
            <w:tcW w:w="3145" w:type="dxa"/>
          </w:tcPr>
          <w:p w14:paraId="673AA881" w14:textId="77777777" w:rsidR="00E27C25" w:rsidRDefault="00E27C25" w:rsidP="00BF5889">
            <w:pPr>
              <w:rPr>
                <w:sz w:val="30"/>
                <w:szCs w:val="30"/>
              </w:rPr>
            </w:pPr>
            <w:r>
              <w:rPr>
                <w:sz w:val="30"/>
                <w:szCs w:val="30"/>
              </w:rPr>
              <w:t>Particulars</w:t>
            </w:r>
          </w:p>
        </w:tc>
        <w:tc>
          <w:tcPr>
            <w:tcW w:w="1588" w:type="dxa"/>
          </w:tcPr>
          <w:p w14:paraId="505F4157" w14:textId="77777777" w:rsidR="00E27C25" w:rsidRDefault="00E27C25" w:rsidP="00BF5889">
            <w:pPr>
              <w:rPr>
                <w:sz w:val="30"/>
                <w:szCs w:val="30"/>
              </w:rPr>
            </w:pPr>
            <w:r>
              <w:rPr>
                <w:sz w:val="30"/>
                <w:szCs w:val="30"/>
              </w:rPr>
              <w:t>Rs</w:t>
            </w:r>
          </w:p>
        </w:tc>
        <w:tc>
          <w:tcPr>
            <w:tcW w:w="3452" w:type="dxa"/>
          </w:tcPr>
          <w:p w14:paraId="715A96B2" w14:textId="77777777" w:rsidR="00E27C25" w:rsidRDefault="00E27C25" w:rsidP="00BF5889">
            <w:pPr>
              <w:rPr>
                <w:sz w:val="30"/>
                <w:szCs w:val="30"/>
              </w:rPr>
            </w:pPr>
            <w:r>
              <w:rPr>
                <w:sz w:val="30"/>
                <w:szCs w:val="30"/>
              </w:rPr>
              <w:t>Particulars</w:t>
            </w:r>
          </w:p>
        </w:tc>
        <w:tc>
          <w:tcPr>
            <w:tcW w:w="1620" w:type="dxa"/>
          </w:tcPr>
          <w:p w14:paraId="3B5420AD" w14:textId="77777777" w:rsidR="00E27C25" w:rsidRDefault="00E27C25" w:rsidP="00BF5889">
            <w:pPr>
              <w:rPr>
                <w:sz w:val="30"/>
                <w:szCs w:val="30"/>
              </w:rPr>
            </w:pPr>
            <w:r>
              <w:rPr>
                <w:sz w:val="30"/>
                <w:szCs w:val="30"/>
              </w:rPr>
              <w:t>Rs</w:t>
            </w:r>
          </w:p>
        </w:tc>
      </w:tr>
      <w:tr w:rsidR="00E27C25" w14:paraId="5B6DFCEE" w14:textId="77777777" w:rsidTr="00BF5889">
        <w:tc>
          <w:tcPr>
            <w:tcW w:w="3145" w:type="dxa"/>
          </w:tcPr>
          <w:p w14:paraId="4ACCB9EB" w14:textId="77777777" w:rsidR="00E27C25" w:rsidRDefault="00E27C25" w:rsidP="00BF5889">
            <w:pPr>
              <w:rPr>
                <w:sz w:val="30"/>
                <w:szCs w:val="30"/>
              </w:rPr>
            </w:pPr>
            <w:r>
              <w:rPr>
                <w:sz w:val="30"/>
                <w:szCs w:val="30"/>
              </w:rPr>
              <w:t>To Opening Stock</w:t>
            </w:r>
          </w:p>
          <w:p w14:paraId="2B055041" w14:textId="77777777" w:rsidR="00E27C25" w:rsidRDefault="00E27C25" w:rsidP="00BF5889">
            <w:pPr>
              <w:rPr>
                <w:sz w:val="30"/>
                <w:szCs w:val="30"/>
              </w:rPr>
            </w:pPr>
          </w:p>
          <w:p w14:paraId="05E485F7" w14:textId="77777777" w:rsidR="00E27C25" w:rsidRDefault="00E27C25" w:rsidP="00BF5889">
            <w:pPr>
              <w:rPr>
                <w:sz w:val="30"/>
                <w:szCs w:val="30"/>
              </w:rPr>
            </w:pPr>
            <w:r>
              <w:rPr>
                <w:sz w:val="30"/>
                <w:szCs w:val="30"/>
              </w:rPr>
              <w:t xml:space="preserve">To Purchases </w:t>
            </w:r>
          </w:p>
          <w:p w14:paraId="2AF3F89F" w14:textId="77777777" w:rsidR="00E27C25" w:rsidRDefault="00E27C25" w:rsidP="00BF5889">
            <w:pPr>
              <w:rPr>
                <w:sz w:val="30"/>
                <w:szCs w:val="30"/>
              </w:rPr>
            </w:pPr>
          </w:p>
          <w:p w14:paraId="6C95C5D3" w14:textId="77777777" w:rsidR="00E27C25" w:rsidRDefault="00E27C25" w:rsidP="00BF5889">
            <w:pPr>
              <w:rPr>
                <w:sz w:val="30"/>
                <w:szCs w:val="30"/>
              </w:rPr>
            </w:pPr>
            <w:r>
              <w:rPr>
                <w:sz w:val="30"/>
                <w:szCs w:val="30"/>
              </w:rPr>
              <w:t>To Carriage on Purchase</w:t>
            </w:r>
          </w:p>
          <w:p w14:paraId="48D3163B" w14:textId="77777777" w:rsidR="00E27C25" w:rsidRDefault="00E27C25" w:rsidP="00BF5889">
            <w:pPr>
              <w:rPr>
                <w:sz w:val="30"/>
                <w:szCs w:val="30"/>
              </w:rPr>
            </w:pPr>
            <w:r>
              <w:rPr>
                <w:sz w:val="30"/>
                <w:szCs w:val="30"/>
              </w:rPr>
              <w:t xml:space="preserve"> </w:t>
            </w:r>
          </w:p>
          <w:p w14:paraId="6508A288" w14:textId="77777777" w:rsidR="00E27C25" w:rsidRPr="00C55F06" w:rsidRDefault="00E27C25" w:rsidP="00BF5889">
            <w:pPr>
              <w:rPr>
                <w:sz w:val="30"/>
                <w:szCs w:val="30"/>
              </w:rPr>
            </w:pPr>
            <w:r w:rsidRPr="00C55F06">
              <w:rPr>
                <w:sz w:val="30"/>
                <w:szCs w:val="30"/>
              </w:rPr>
              <w:t>To Gross Profit</w:t>
            </w:r>
            <w:r>
              <w:rPr>
                <w:sz w:val="30"/>
                <w:szCs w:val="30"/>
              </w:rPr>
              <w:t xml:space="preserve"> (Total Cr- Total Dr)</w:t>
            </w:r>
          </w:p>
        </w:tc>
        <w:tc>
          <w:tcPr>
            <w:tcW w:w="1588" w:type="dxa"/>
          </w:tcPr>
          <w:p w14:paraId="17503817" w14:textId="77777777" w:rsidR="00E27C25" w:rsidRDefault="00E27C25" w:rsidP="00BF5889">
            <w:pPr>
              <w:rPr>
                <w:sz w:val="30"/>
                <w:szCs w:val="30"/>
              </w:rPr>
            </w:pPr>
            <w:r>
              <w:rPr>
                <w:sz w:val="30"/>
                <w:szCs w:val="30"/>
              </w:rPr>
              <w:t>2,20,000</w:t>
            </w:r>
          </w:p>
          <w:p w14:paraId="7B84876B" w14:textId="77777777" w:rsidR="00E27C25" w:rsidRDefault="00E27C25" w:rsidP="00BF5889">
            <w:pPr>
              <w:rPr>
                <w:sz w:val="30"/>
                <w:szCs w:val="30"/>
              </w:rPr>
            </w:pPr>
          </w:p>
          <w:p w14:paraId="264C1580" w14:textId="77777777" w:rsidR="00E27C25" w:rsidRDefault="00E27C25" w:rsidP="00BF5889">
            <w:pPr>
              <w:rPr>
                <w:sz w:val="30"/>
                <w:szCs w:val="30"/>
              </w:rPr>
            </w:pPr>
            <w:r>
              <w:rPr>
                <w:sz w:val="30"/>
                <w:szCs w:val="30"/>
              </w:rPr>
              <w:t>11,00,000</w:t>
            </w:r>
          </w:p>
          <w:p w14:paraId="4FE18C44" w14:textId="77777777" w:rsidR="00E27C25" w:rsidRDefault="00E27C25" w:rsidP="00BF5889">
            <w:pPr>
              <w:rPr>
                <w:sz w:val="30"/>
                <w:szCs w:val="30"/>
              </w:rPr>
            </w:pPr>
          </w:p>
          <w:p w14:paraId="1ACEF275" w14:textId="77777777" w:rsidR="00E27C25" w:rsidRDefault="00E27C25" w:rsidP="00BF5889">
            <w:pPr>
              <w:rPr>
                <w:sz w:val="30"/>
                <w:szCs w:val="30"/>
              </w:rPr>
            </w:pPr>
          </w:p>
          <w:p w14:paraId="10383F9C" w14:textId="77777777" w:rsidR="00E27C25" w:rsidRDefault="00E27C25" w:rsidP="00BF5889">
            <w:pPr>
              <w:rPr>
                <w:sz w:val="30"/>
                <w:szCs w:val="30"/>
              </w:rPr>
            </w:pPr>
            <w:r>
              <w:rPr>
                <w:sz w:val="30"/>
                <w:szCs w:val="30"/>
              </w:rPr>
              <w:t xml:space="preserve">    18,000</w:t>
            </w:r>
          </w:p>
          <w:p w14:paraId="58ECF3A0" w14:textId="77777777" w:rsidR="00E27C25" w:rsidRDefault="00E27C25" w:rsidP="00BF5889">
            <w:pPr>
              <w:rPr>
                <w:sz w:val="30"/>
                <w:szCs w:val="30"/>
              </w:rPr>
            </w:pPr>
          </w:p>
          <w:p w14:paraId="154B248F" w14:textId="73FABC09" w:rsidR="00E27C25" w:rsidRDefault="00BF5889" w:rsidP="00BF5889">
            <w:pPr>
              <w:rPr>
                <w:sz w:val="30"/>
                <w:szCs w:val="30"/>
              </w:rPr>
            </w:pPr>
            <w:r>
              <w:rPr>
                <w:noProof/>
              </w:rPr>
              <w:pict w14:anchorId="20082832">
                <v:shapetype id="_x0000_t32" coordsize="21600,21600" o:spt="32" o:oned="t" path="m,l21600,21600e" filled="f">
                  <v:path arrowok="t" fillok="f" o:connecttype="none"/>
                  <o:lock v:ext="edit" shapetype="t"/>
                </v:shapetype>
                <v:shape id="Straight Arrow Connector 1" o:spid="_x0000_s1028" type="#_x0000_t32" style="position:absolute;margin-left:63.6pt;margin-top:12.7pt;width:69.7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" strokecolor="#4f81bd [3204]" strokeweight="2pt">
                  <v:stroke endarrow="block"/>
                  <v:shadow on="t" color="black" opacity="24903f" origin=",.5" offset="0,.55556mm"/>
                </v:shape>
              </w:pict>
            </w:r>
            <w:r w:rsidR="00E27C25">
              <w:rPr>
                <w:sz w:val="30"/>
                <w:szCs w:val="30"/>
              </w:rPr>
              <w:t>3,42,600</w:t>
            </w:r>
          </w:p>
          <w:p w14:paraId="7EC636D8" w14:textId="77777777" w:rsidR="00E27C25" w:rsidRDefault="00E27C25" w:rsidP="00BF5889">
            <w:pPr>
              <w:rPr>
                <w:sz w:val="30"/>
                <w:szCs w:val="30"/>
              </w:rPr>
            </w:pPr>
            <w:r>
              <w:rPr>
                <w:sz w:val="30"/>
                <w:szCs w:val="30"/>
              </w:rPr>
              <w:t xml:space="preserve">  </w:t>
            </w:r>
          </w:p>
        </w:tc>
        <w:tc>
          <w:tcPr>
            <w:tcW w:w="3452" w:type="dxa"/>
          </w:tcPr>
          <w:p w14:paraId="153305D1" w14:textId="77777777" w:rsidR="00E27C25" w:rsidRDefault="00E27C25" w:rsidP="00BF5889">
            <w:pPr>
              <w:rPr>
                <w:sz w:val="30"/>
                <w:szCs w:val="30"/>
              </w:rPr>
            </w:pPr>
            <w:r>
              <w:rPr>
                <w:sz w:val="30"/>
                <w:szCs w:val="30"/>
              </w:rPr>
              <w:t>By Sales  15,00,000</w:t>
            </w:r>
          </w:p>
          <w:p w14:paraId="6172D474" w14:textId="77777777" w:rsidR="00E27C25" w:rsidRDefault="00E27C25" w:rsidP="00BF5889">
            <w:pPr>
              <w:rPr>
                <w:sz w:val="30"/>
                <w:szCs w:val="30"/>
                <w:u w:val="single"/>
              </w:rPr>
            </w:pPr>
            <w:r>
              <w:rPr>
                <w:sz w:val="30"/>
                <w:szCs w:val="30"/>
              </w:rPr>
              <w:t xml:space="preserve">Less </w:t>
            </w:r>
            <w:r w:rsidRPr="00AF72AD">
              <w:rPr>
                <w:sz w:val="30"/>
                <w:szCs w:val="30"/>
                <w:u w:val="single"/>
              </w:rPr>
              <w:t xml:space="preserve">Return      </w:t>
            </w:r>
            <w:r>
              <w:rPr>
                <w:sz w:val="30"/>
                <w:szCs w:val="30"/>
                <w:u w:val="single"/>
              </w:rPr>
              <w:t>20,0</w:t>
            </w:r>
            <w:r w:rsidRPr="00AF72AD">
              <w:rPr>
                <w:sz w:val="30"/>
                <w:szCs w:val="30"/>
                <w:u w:val="single"/>
              </w:rPr>
              <w:t>00</w:t>
            </w:r>
          </w:p>
          <w:p w14:paraId="0D4D4275" w14:textId="77777777" w:rsidR="00E27C25" w:rsidRDefault="00E27C25" w:rsidP="00BF5889">
            <w:pPr>
              <w:rPr>
                <w:sz w:val="30"/>
                <w:szCs w:val="30"/>
                <w:u w:val="single"/>
              </w:rPr>
            </w:pPr>
          </w:p>
          <w:p w14:paraId="67FB2D96" w14:textId="77777777" w:rsidR="00E27C25" w:rsidRDefault="00E27C25" w:rsidP="00BF5889">
            <w:pPr>
              <w:rPr>
                <w:sz w:val="30"/>
                <w:szCs w:val="30"/>
              </w:rPr>
            </w:pPr>
            <w:r>
              <w:rPr>
                <w:sz w:val="30"/>
                <w:szCs w:val="30"/>
                <w:u w:val="single"/>
              </w:rPr>
              <w:t xml:space="preserve">By </w:t>
            </w:r>
            <w:r>
              <w:rPr>
                <w:sz w:val="30"/>
                <w:szCs w:val="30"/>
              </w:rPr>
              <w:t>Closing Stock</w:t>
            </w:r>
          </w:p>
        </w:tc>
        <w:tc>
          <w:tcPr>
            <w:tcW w:w="1620" w:type="dxa"/>
          </w:tcPr>
          <w:p w14:paraId="2A10BE57" w14:textId="77777777" w:rsidR="00E27C25" w:rsidRDefault="00E27C25" w:rsidP="00BF5889">
            <w:pPr>
              <w:rPr>
                <w:sz w:val="30"/>
                <w:szCs w:val="30"/>
              </w:rPr>
            </w:pPr>
          </w:p>
          <w:p w14:paraId="5F62EA31" w14:textId="77777777" w:rsidR="00E27C25" w:rsidRDefault="00E27C25" w:rsidP="00BF5889">
            <w:pPr>
              <w:rPr>
                <w:sz w:val="30"/>
                <w:szCs w:val="30"/>
              </w:rPr>
            </w:pPr>
            <w:r>
              <w:rPr>
                <w:sz w:val="30"/>
                <w:szCs w:val="30"/>
              </w:rPr>
              <w:t>14,80,000</w:t>
            </w:r>
          </w:p>
          <w:p w14:paraId="70BF4ACA" w14:textId="77777777" w:rsidR="00E27C25" w:rsidRDefault="00E27C25" w:rsidP="00BF5889">
            <w:pPr>
              <w:rPr>
                <w:sz w:val="30"/>
                <w:szCs w:val="30"/>
              </w:rPr>
            </w:pPr>
          </w:p>
          <w:p w14:paraId="75A52449" w14:textId="77777777" w:rsidR="00E27C25" w:rsidRDefault="00E27C25" w:rsidP="00BF5889">
            <w:pPr>
              <w:rPr>
                <w:sz w:val="30"/>
                <w:szCs w:val="30"/>
              </w:rPr>
            </w:pPr>
            <w:r>
              <w:rPr>
                <w:sz w:val="30"/>
                <w:szCs w:val="30"/>
              </w:rPr>
              <w:t xml:space="preserve"> 2,00,600</w:t>
            </w:r>
          </w:p>
        </w:tc>
      </w:tr>
      <w:tr w:rsidR="00E27C25" w14:paraId="1981D960" w14:textId="77777777" w:rsidTr="00BF5889">
        <w:tc>
          <w:tcPr>
            <w:tcW w:w="3145" w:type="dxa"/>
          </w:tcPr>
          <w:p w14:paraId="258D0C68" w14:textId="77777777" w:rsidR="00E27C25" w:rsidRDefault="00E27C25" w:rsidP="00BF5889">
            <w:pPr>
              <w:rPr>
                <w:sz w:val="30"/>
                <w:szCs w:val="30"/>
              </w:rPr>
            </w:pPr>
          </w:p>
        </w:tc>
        <w:tc>
          <w:tcPr>
            <w:tcW w:w="1588" w:type="dxa"/>
          </w:tcPr>
          <w:p w14:paraId="2F21B25F" w14:textId="77777777" w:rsidR="00E27C25" w:rsidRDefault="00E27C25" w:rsidP="00BF5889">
            <w:pPr>
              <w:rPr>
                <w:sz w:val="30"/>
                <w:szCs w:val="30"/>
              </w:rPr>
            </w:pPr>
            <w:r>
              <w:rPr>
                <w:sz w:val="30"/>
                <w:szCs w:val="30"/>
              </w:rPr>
              <w:t>16,80,600</w:t>
            </w:r>
          </w:p>
        </w:tc>
        <w:tc>
          <w:tcPr>
            <w:tcW w:w="3452" w:type="dxa"/>
          </w:tcPr>
          <w:p w14:paraId="3AC4B004" w14:textId="77777777" w:rsidR="00E27C25" w:rsidRDefault="00E27C25" w:rsidP="00BF5889">
            <w:pPr>
              <w:rPr>
                <w:sz w:val="30"/>
                <w:szCs w:val="30"/>
              </w:rPr>
            </w:pPr>
          </w:p>
        </w:tc>
        <w:tc>
          <w:tcPr>
            <w:tcW w:w="1620" w:type="dxa"/>
          </w:tcPr>
          <w:p w14:paraId="26A16A90" w14:textId="77777777" w:rsidR="00E27C25" w:rsidRDefault="00E27C25" w:rsidP="00BF5889">
            <w:pPr>
              <w:rPr>
                <w:sz w:val="30"/>
                <w:szCs w:val="30"/>
              </w:rPr>
            </w:pPr>
            <w:r>
              <w:rPr>
                <w:sz w:val="30"/>
                <w:szCs w:val="30"/>
              </w:rPr>
              <w:t>16,80,600</w:t>
            </w:r>
          </w:p>
        </w:tc>
      </w:tr>
      <w:tr w:rsidR="00E27C25" w14:paraId="15DE2C33" w14:textId="77777777" w:rsidTr="00BF5889">
        <w:tc>
          <w:tcPr>
            <w:tcW w:w="3145" w:type="dxa"/>
          </w:tcPr>
          <w:p w14:paraId="257D0128" w14:textId="77777777" w:rsidR="00E27C25" w:rsidRDefault="00E27C25" w:rsidP="00BF5889">
            <w:pPr>
              <w:rPr>
                <w:sz w:val="30"/>
                <w:szCs w:val="30"/>
              </w:rPr>
            </w:pPr>
            <w:r>
              <w:rPr>
                <w:sz w:val="30"/>
                <w:szCs w:val="30"/>
              </w:rPr>
              <w:t xml:space="preserve">To Salaries   90,000   </w:t>
            </w:r>
          </w:p>
          <w:p w14:paraId="47A227BC" w14:textId="77777777" w:rsidR="00E27C25" w:rsidRDefault="00E27C25" w:rsidP="00BF5889">
            <w:pPr>
              <w:rPr>
                <w:sz w:val="30"/>
                <w:szCs w:val="30"/>
              </w:rPr>
            </w:pPr>
            <w:r>
              <w:rPr>
                <w:sz w:val="30"/>
                <w:szCs w:val="30"/>
              </w:rPr>
              <w:t xml:space="preserve">Add, O/S       </w:t>
            </w:r>
            <w:r w:rsidRPr="009E4773">
              <w:rPr>
                <w:sz w:val="30"/>
                <w:szCs w:val="30"/>
                <w:u w:val="single"/>
              </w:rPr>
              <w:t>15,000</w:t>
            </w:r>
          </w:p>
          <w:p w14:paraId="32DB26B9" w14:textId="77777777" w:rsidR="00E27C25" w:rsidRDefault="00E27C25" w:rsidP="00BF5889">
            <w:pPr>
              <w:rPr>
                <w:sz w:val="30"/>
                <w:szCs w:val="30"/>
              </w:rPr>
            </w:pPr>
          </w:p>
          <w:p w14:paraId="1C694F5E" w14:textId="77777777" w:rsidR="00E27C25" w:rsidRDefault="00E27C25" w:rsidP="00BF5889">
            <w:pPr>
              <w:rPr>
                <w:sz w:val="30"/>
                <w:szCs w:val="30"/>
              </w:rPr>
            </w:pPr>
            <w:r>
              <w:rPr>
                <w:sz w:val="30"/>
                <w:szCs w:val="30"/>
              </w:rPr>
              <w:t>To Bad Debts Written</w:t>
            </w:r>
          </w:p>
          <w:p w14:paraId="0F16798E" w14:textId="77777777" w:rsidR="00E27C25" w:rsidRDefault="00E27C25" w:rsidP="00BF5889">
            <w:pPr>
              <w:rPr>
                <w:sz w:val="30"/>
                <w:szCs w:val="30"/>
              </w:rPr>
            </w:pPr>
            <w:r>
              <w:rPr>
                <w:sz w:val="30"/>
                <w:szCs w:val="30"/>
              </w:rPr>
              <w:t>To Discounts (Dr.)</w:t>
            </w:r>
          </w:p>
          <w:p w14:paraId="6C41FD19" w14:textId="77777777" w:rsidR="00E27C25" w:rsidRDefault="00E27C25" w:rsidP="00BF5889">
            <w:pPr>
              <w:rPr>
                <w:sz w:val="30"/>
                <w:szCs w:val="30"/>
              </w:rPr>
            </w:pPr>
            <w:r>
              <w:rPr>
                <w:sz w:val="30"/>
                <w:szCs w:val="30"/>
              </w:rPr>
              <w:t>To General Expenses</w:t>
            </w:r>
          </w:p>
          <w:p w14:paraId="3A9790FB" w14:textId="77777777" w:rsidR="00E27C25" w:rsidRDefault="00E27C25" w:rsidP="00BF5889">
            <w:pPr>
              <w:rPr>
                <w:sz w:val="30"/>
                <w:szCs w:val="30"/>
              </w:rPr>
            </w:pPr>
            <w:r>
              <w:rPr>
                <w:sz w:val="30"/>
                <w:szCs w:val="30"/>
              </w:rPr>
              <w:lastRenderedPageBreak/>
              <w:t>To Insurance  20,000</w:t>
            </w:r>
          </w:p>
          <w:p w14:paraId="63A1D269" w14:textId="77777777" w:rsidR="00E27C25" w:rsidRDefault="00E27C25" w:rsidP="00BF5889">
            <w:pPr>
              <w:rPr>
                <w:sz w:val="30"/>
                <w:szCs w:val="30"/>
                <w:u w:val="single"/>
              </w:rPr>
            </w:pPr>
            <w:r>
              <w:rPr>
                <w:sz w:val="30"/>
                <w:szCs w:val="30"/>
              </w:rPr>
              <w:t xml:space="preserve">Less, Prepaid   </w:t>
            </w:r>
            <w:r w:rsidRPr="00612D1B">
              <w:rPr>
                <w:sz w:val="30"/>
                <w:szCs w:val="30"/>
                <w:u w:val="single"/>
              </w:rPr>
              <w:t>2</w:t>
            </w:r>
            <w:r>
              <w:rPr>
                <w:sz w:val="30"/>
                <w:szCs w:val="30"/>
                <w:u w:val="single"/>
              </w:rPr>
              <w:t>,</w:t>
            </w:r>
            <w:r w:rsidRPr="00612D1B">
              <w:rPr>
                <w:sz w:val="30"/>
                <w:szCs w:val="30"/>
                <w:u w:val="single"/>
              </w:rPr>
              <w:t>00</w:t>
            </w:r>
            <w:r>
              <w:rPr>
                <w:sz w:val="30"/>
                <w:szCs w:val="30"/>
                <w:u w:val="single"/>
              </w:rPr>
              <w:t>0</w:t>
            </w:r>
          </w:p>
          <w:p w14:paraId="5211EF31" w14:textId="77777777" w:rsidR="00E27C25" w:rsidRDefault="00E27C25" w:rsidP="00BF5889">
            <w:pPr>
              <w:rPr>
                <w:sz w:val="30"/>
                <w:szCs w:val="30"/>
              </w:rPr>
            </w:pPr>
            <w:r>
              <w:rPr>
                <w:sz w:val="30"/>
                <w:szCs w:val="30"/>
                <w:u w:val="single"/>
              </w:rPr>
              <w:t>To Commission (Dr)</w:t>
            </w:r>
          </w:p>
          <w:p w14:paraId="15121DF8" w14:textId="77777777" w:rsidR="00E27C25" w:rsidRDefault="00E27C25" w:rsidP="00BF5889">
            <w:pPr>
              <w:rPr>
                <w:sz w:val="30"/>
                <w:szCs w:val="30"/>
              </w:rPr>
            </w:pPr>
            <w:r>
              <w:rPr>
                <w:sz w:val="30"/>
                <w:szCs w:val="30"/>
              </w:rPr>
              <w:t>To Depreciation On B. Premises</w:t>
            </w:r>
          </w:p>
          <w:p w14:paraId="73146D89" w14:textId="77777777" w:rsidR="00E27C25" w:rsidRDefault="00E27C25" w:rsidP="00BF5889">
            <w:pPr>
              <w:rPr>
                <w:sz w:val="30"/>
                <w:szCs w:val="30"/>
              </w:rPr>
            </w:pPr>
          </w:p>
          <w:p w14:paraId="71BB14AE" w14:textId="77777777" w:rsidR="00E27C25" w:rsidRDefault="00E27C25" w:rsidP="00BF5889">
            <w:pPr>
              <w:rPr>
                <w:sz w:val="30"/>
                <w:szCs w:val="30"/>
              </w:rPr>
            </w:pPr>
            <w:r>
              <w:rPr>
                <w:sz w:val="30"/>
                <w:szCs w:val="30"/>
              </w:rPr>
              <w:t xml:space="preserve">To Dep. On Furniture </w:t>
            </w:r>
          </w:p>
          <w:p w14:paraId="3115576A" w14:textId="77777777" w:rsidR="00E27C25" w:rsidRDefault="00E27C25" w:rsidP="00BF5889">
            <w:pPr>
              <w:rPr>
                <w:sz w:val="30"/>
                <w:szCs w:val="30"/>
              </w:rPr>
            </w:pPr>
            <w:r>
              <w:rPr>
                <w:sz w:val="30"/>
                <w:szCs w:val="30"/>
              </w:rPr>
              <w:t>To Provision for d.d</w:t>
            </w:r>
          </w:p>
          <w:p w14:paraId="1AC74F42" w14:textId="77777777" w:rsidR="00E27C25" w:rsidRDefault="00E27C25" w:rsidP="00BF5889">
            <w:pPr>
              <w:rPr>
                <w:sz w:val="30"/>
                <w:szCs w:val="30"/>
              </w:rPr>
            </w:pPr>
            <w:r>
              <w:rPr>
                <w:sz w:val="30"/>
                <w:szCs w:val="30"/>
              </w:rPr>
              <w:t>1,80,000 x 5/100</w:t>
            </w:r>
          </w:p>
          <w:p w14:paraId="6B3850F8" w14:textId="77777777" w:rsidR="00E27C25" w:rsidRDefault="00E27C25" w:rsidP="00BF5889">
            <w:pPr>
              <w:rPr>
                <w:sz w:val="30"/>
                <w:szCs w:val="30"/>
              </w:rPr>
            </w:pPr>
            <w:r>
              <w:rPr>
                <w:sz w:val="30"/>
                <w:szCs w:val="30"/>
              </w:rPr>
              <w:t>To Net Profit (Cr -Dr)</w:t>
            </w:r>
          </w:p>
        </w:tc>
        <w:tc>
          <w:tcPr>
            <w:tcW w:w="1588" w:type="dxa"/>
          </w:tcPr>
          <w:p w14:paraId="6A872A8F" w14:textId="77777777" w:rsidR="00E27C25" w:rsidRDefault="00E27C25" w:rsidP="00BF5889">
            <w:pPr>
              <w:rPr>
                <w:sz w:val="30"/>
                <w:szCs w:val="30"/>
              </w:rPr>
            </w:pPr>
          </w:p>
          <w:p w14:paraId="5E78A283" w14:textId="77777777" w:rsidR="00E27C25" w:rsidRDefault="00E27C25" w:rsidP="00BF5889">
            <w:pPr>
              <w:rPr>
                <w:sz w:val="30"/>
                <w:szCs w:val="30"/>
              </w:rPr>
            </w:pPr>
            <w:r>
              <w:rPr>
                <w:sz w:val="30"/>
                <w:szCs w:val="30"/>
              </w:rPr>
              <w:t>1,05,000</w:t>
            </w:r>
          </w:p>
          <w:p w14:paraId="54FF7160" w14:textId="77777777" w:rsidR="00E27C25" w:rsidRDefault="00E27C25" w:rsidP="00BF5889">
            <w:pPr>
              <w:rPr>
                <w:sz w:val="30"/>
                <w:szCs w:val="30"/>
              </w:rPr>
            </w:pPr>
            <w:r>
              <w:rPr>
                <w:sz w:val="30"/>
                <w:szCs w:val="30"/>
              </w:rPr>
              <w:t xml:space="preserve">   </w:t>
            </w:r>
          </w:p>
          <w:p w14:paraId="66AD5E64" w14:textId="77777777" w:rsidR="00E27C25" w:rsidRDefault="00E27C25" w:rsidP="00BF5889">
            <w:pPr>
              <w:rPr>
                <w:sz w:val="30"/>
                <w:szCs w:val="30"/>
              </w:rPr>
            </w:pPr>
            <w:r>
              <w:rPr>
                <w:sz w:val="30"/>
                <w:szCs w:val="30"/>
              </w:rPr>
              <w:t xml:space="preserve">   8,000</w:t>
            </w:r>
          </w:p>
          <w:p w14:paraId="240B1F76" w14:textId="77777777" w:rsidR="00E27C25" w:rsidRDefault="00E27C25" w:rsidP="00BF5889">
            <w:pPr>
              <w:rPr>
                <w:sz w:val="30"/>
                <w:szCs w:val="30"/>
              </w:rPr>
            </w:pPr>
            <w:r>
              <w:rPr>
                <w:sz w:val="30"/>
                <w:szCs w:val="30"/>
              </w:rPr>
              <w:t xml:space="preserve">  16,000</w:t>
            </w:r>
          </w:p>
          <w:p w14:paraId="59C2B261" w14:textId="77777777" w:rsidR="00E27C25" w:rsidRDefault="00E27C25" w:rsidP="00BF5889">
            <w:pPr>
              <w:rPr>
                <w:sz w:val="30"/>
                <w:szCs w:val="30"/>
              </w:rPr>
            </w:pPr>
            <w:r>
              <w:rPr>
                <w:sz w:val="30"/>
                <w:szCs w:val="30"/>
              </w:rPr>
              <w:t xml:space="preserve">  40,000</w:t>
            </w:r>
          </w:p>
          <w:p w14:paraId="1D421C24" w14:textId="77777777" w:rsidR="00E27C25" w:rsidRDefault="00E27C25" w:rsidP="00BF5889">
            <w:pPr>
              <w:rPr>
                <w:sz w:val="30"/>
                <w:szCs w:val="30"/>
              </w:rPr>
            </w:pPr>
          </w:p>
          <w:p w14:paraId="0C3E4FF2" w14:textId="77777777" w:rsidR="00E27C25" w:rsidRDefault="00E27C25" w:rsidP="00BF5889">
            <w:pPr>
              <w:rPr>
                <w:sz w:val="30"/>
                <w:szCs w:val="30"/>
              </w:rPr>
            </w:pPr>
            <w:r>
              <w:rPr>
                <w:sz w:val="30"/>
                <w:szCs w:val="30"/>
              </w:rPr>
              <w:t xml:space="preserve"> 18,000</w:t>
            </w:r>
          </w:p>
          <w:p w14:paraId="4D8DB99A" w14:textId="77777777" w:rsidR="00E27C25" w:rsidRDefault="00E27C25" w:rsidP="00BF5889">
            <w:pPr>
              <w:rPr>
                <w:sz w:val="30"/>
                <w:szCs w:val="30"/>
              </w:rPr>
            </w:pPr>
            <w:r>
              <w:rPr>
                <w:sz w:val="30"/>
                <w:szCs w:val="30"/>
              </w:rPr>
              <w:t xml:space="preserve"> 22,000</w:t>
            </w:r>
          </w:p>
          <w:p w14:paraId="511615BF" w14:textId="77777777" w:rsidR="00E27C25" w:rsidRDefault="00E27C25" w:rsidP="00BF5889">
            <w:pPr>
              <w:rPr>
                <w:sz w:val="30"/>
                <w:szCs w:val="30"/>
              </w:rPr>
            </w:pPr>
            <w:r>
              <w:rPr>
                <w:sz w:val="30"/>
                <w:szCs w:val="30"/>
              </w:rPr>
              <w:t xml:space="preserve"> 3,000</w:t>
            </w:r>
          </w:p>
          <w:p w14:paraId="574D2131" w14:textId="77777777" w:rsidR="00E27C25" w:rsidRDefault="00E27C25" w:rsidP="00BF5889">
            <w:pPr>
              <w:rPr>
                <w:sz w:val="30"/>
                <w:szCs w:val="30"/>
              </w:rPr>
            </w:pPr>
          </w:p>
          <w:p w14:paraId="44FF48B7" w14:textId="77777777" w:rsidR="00E27C25" w:rsidRDefault="00E27C25" w:rsidP="00BF5889">
            <w:pPr>
              <w:rPr>
                <w:sz w:val="30"/>
                <w:szCs w:val="30"/>
              </w:rPr>
            </w:pPr>
            <w:r>
              <w:rPr>
                <w:sz w:val="30"/>
                <w:szCs w:val="30"/>
              </w:rPr>
              <w:t xml:space="preserve"> </w:t>
            </w:r>
          </w:p>
          <w:p w14:paraId="10956E3F" w14:textId="77777777" w:rsidR="00E27C25" w:rsidRDefault="00E27C25" w:rsidP="00BF5889">
            <w:pPr>
              <w:rPr>
                <w:sz w:val="30"/>
                <w:szCs w:val="30"/>
              </w:rPr>
            </w:pPr>
            <w:r>
              <w:rPr>
                <w:sz w:val="30"/>
                <w:szCs w:val="30"/>
              </w:rPr>
              <w:t>2,500</w:t>
            </w:r>
          </w:p>
          <w:p w14:paraId="4FB33197" w14:textId="77777777" w:rsidR="00E27C25" w:rsidRDefault="00E27C25" w:rsidP="00BF5889">
            <w:pPr>
              <w:rPr>
                <w:sz w:val="30"/>
                <w:szCs w:val="30"/>
              </w:rPr>
            </w:pPr>
            <w:r>
              <w:rPr>
                <w:sz w:val="30"/>
                <w:szCs w:val="30"/>
              </w:rPr>
              <w:t>9,000</w:t>
            </w:r>
          </w:p>
          <w:p w14:paraId="28824B5E" w14:textId="77777777" w:rsidR="00E27C25" w:rsidRDefault="00E27C25" w:rsidP="00BF5889">
            <w:pPr>
              <w:rPr>
                <w:sz w:val="30"/>
                <w:szCs w:val="30"/>
              </w:rPr>
            </w:pPr>
          </w:p>
          <w:p w14:paraId="29922300" w14:textId="77777777" w:rsidR="00E27C25" w:rsidRDefault="00E27C25" w:rsidP="00BF5889">
            <w:pPr>
              <w:rPr>
                <w:sz w:val="30"/>
                <w:szCs w:val="30"/>
              </w:rPr>
            </w:pPr>
            <w:r>
              <w:rPr>
                <w:sz w:val="30"/>
                <w:szCs w:val="30"/>
              </w:rPr>
              <w:t>1,49,100</w:t>
            </w:r>
          </w:p>
        </w:tc>
        <w:tc>
          <w:tcPr>
            <w:tcW w:w="3452" w:type="dxa"/>
          </w:tcPr>
          <w:p w14:paraId="66558646" w14:textId="77777777" w:rsidR="00E27C25" w:rsidRDefault="00E27C25" w:rsidP="00BF5889">
            <w:pPr>
              <w:rPr>
                <w:sz w:val="30"/>
                <w:szCs w:val="30"/>
              </w:rPr>
            </w:pPr>
            <w:r>
              <w:rPr>
                <w:sz w:val="30"/>
                <w:szCs w:val="30"/>
              </w:rPr>
              <w:lastRenderedPageBreak/>
              <w:t xml:space="preserve">By </w:t>
            </w:r>
            <w:r w:rsidRPr="00C55F06">
              <w:rPr>
                <w:sz w:val="30"/>
                <w:szCs w:val="30"/>
              </w:rPr>
              <w:t>Gross Profit</w:t>
            </w:r>
          </w:p>
          <w:p w14:paraId="7A0D0C02" w14:textId="77777777" w:rsidR="00E27C25" w:rsidRDefault="00E27C25" w:rsidP="00BF5889">
            <w:pPr>
              <w:rPr>
                <w:sz w:val="30"/>
                <w:szCs w:val="30"/>
              </w:rPr>
            </w:pPr>
          </w:p>
          <w:p w14:paraId="6192AE19" w14:textId="77777777" w:rsidR="00E27C25" w:rsidRDefault="00E27C25" w:rsidP="00BF5889">
            <w:pPr>
              <w:rPr>
                <w:sz w:val="30"/>
                <w:szCs w:val="30"/>
              </w:rPr>
            </w:pPr>
            <w:r>
              <w:rPr>
                <w:sz w:val="30"/>
                <w:szCs w:val="30"/>
              </w:rPr>
              <w:t>By Rent from Tenants</w:t>
            </w:r>
          </w:p>
          <w:p w14:paraId="532DDB35" w14:textId="77777777" w:rsidR="00E27C25" w:rsidRDefault="00E27C25" w:rsidP="00BF5889">
            <w:pPr>
              <w:rPr>
                <w:sz w:val="30"/>
                <w:szCs w:val="30"/>
              </w:rPr>
            </w:pPr>
          </w:p>
          <w:p w14:paraId="213F7033" w14:textId="77777777" w:rsidR="00E27C25" w:rsidRPr="00FA0C6B" w:rsidRDefault="00E27C25" w:rsidP="00BF5889">
            <w:pPr>
              <w:rPr>
                <w:b/>
                <w:bCs/>
                <w:sz w:val="30"/>
                <w:szCs w:val="30"/>
              </w:rPr>
            </w:pPr>
            <w:r>
              <w:rPr>
                <w:sz w:val="30"/>
                <w:szCs w:val="30"/>
              </w:rPr>
              <w:t>By Discount (Cr)</w:t>
            </w:r>
          </w:p>
        </w:tc>
        <w:tc>
          <w:tcPr>
            <w:tcW w:w="1620" w:type="dxa"/>
          </w:tcPr>
          <w:p w14:paraId="19C0163E" w14:textId="77777777" w:rsidR="00E27C25" w:rsidRDefault="00E27C25" w:rsidP="00BF5889">
            <w:pPr>
              <w:rPr>
                <w:sz w:val="30"/>
                <w:szCs w:val="30"/>
              </w:rPr>
            </w:pPr>
            <w:r>
              <w:rPr>
                <w:sz w:val="30"/>
                <w:szCs w:val="30"/>
              </w:rPr>
              <w:t xml:space="preserve">  3,42,600</w:t>
            </w:r>
          </w:p>
          <w:p w14:paraId="79220776" w14:textId="77777777" w:rsidR="00E27C25" w:rsidRDefault="00E27C25" w:rsidP="00BF5889">
            <w:pPr>
              <w:rPr>
                <w:sz w:val="30"/>
                <w:szCs w:val="30"/>
              </w:rPr>
            </w:pPr>
          </w:p>
          <w:p w14:paraId="298529E3" w14:textId="77777777" w:rsidR="00E27C25" w:rsidRDefault="00E27C25" w:rsidP="00BF5889">
            <w:pPr>
              <w:rPr>
                <w:sz w:val="30"/>
                <w:szCs w:val="30"/>
              </w:rPr>
            </w:pPr>
            <w:r>
              <w:rPr>
                <w:sz w:val="30"/>
                <w:szCs w:val="30"/>
              </w:rPr>
              <w:t xml:space="preserve">     10,000</w:t>
            </w:r>
          </w:p>
          <w:p w14:paraId="74A4B238" w14:textId="77777777" w:rsidR="00E27C25" w:rsidRDefault="00E27C25" w:rsidP="00BF5889">
            <w:pPr>
              <w:rPr>
                <w:sz w:val="30"/>
                <w:szCs w:val="30"/>
              </w:rPr>
            </w:pPr>
          </w:p>
          <w:p w14:paraId="6D55F67E" w14:textId="77777777" w:rsidR="00E27C25" w:rsidRPr="003731B5" w:rsidRDefault="00E27C25" w:rsidP="00BF5889">
            <w:pPr>
              <w:rPr>
                <w:sz w:val="30"/>
                <w:szCs w:val="30"/>
              </w:rPr>
            </w:pPr>
            <w:r>
              <w:rPr>
                <w:sz w:val="30"/>
                <w:szCs w:val="30"/>
              </w:rPr>
              <w:t xml:space="preserve">     20,000</w:t>
            </w:r>
          </w:p>
        </w:tc>
      </w:tr>
      <w:tr w:rsidR="00E27C25" w14:paraId="26337F64" w14:textId="77777777" w:rsidTr="00BF5889">
        <w:tc>
          <w:tcPr>
            <w:tcW w:w="3145" w:type="dxa"/>
          </w:tcPr>
          <w:p w14:paraId="07524DB7" w14:textId="77777777" w:rsidR="00E27C25" w:rsidRDefault="00E27C25" w:rsidP="00BF5889">
            <w:pPr>
              <w:rPr>
                <w:sz w:val="30"/>
                <w:szCs w:val="30"/>
              </w:rPr>
            </w:pPr>
          </w:p>
        </w:tc>
        <w:tc>
          <w:tcPr>
            <w:tcW w:w="1588" w:type="dxa"/>
          </w:tcPr>
          <w:p w14:paraId="7B7C06E5" w14:textId="77777777" w:rsidR="00E27C25" w:rsidRDefault="00E27C25" w:rsidP="00BF5889">
            <w:pPr>
              <w:rPr>
                <w:sz w:val="30"/>
                <w:szCs w:val="30"/>
              </w:rPr>
            </w:pPr>
            <w:r>
              <w:rPr>
                <w:sz w:val="30"/>
                <w:szCs w:val="30"/>
              </w:rPr>
              <w:t>3,72,600</w:t>
            </w:r>
          </w:p>
        </w:tc>
        <w:tc>
          <w:tcPr>
            <w:tcW w:w="3452" w:type="dxa"/>
          </w:tcPr>
          <w:p w14:paraId="60217FD7" w14:textId="77777777" w:rsidR="00E27C25" w:rsidRDefault="00E27C25" w:rsidP="00BF5889">
            <w:pPr>
              <w:rPr>
                <w:sz w:val="30"/>
                <w:szCs w:val="30"/>
              </w:rPr>
            </w:pPr>
          </w:p>
        </w:tc>
        <w:tc>
          <w:tcPr>
            <w:tcW w:w="1620" w:type="dxa"/>
          </w:tcPr>
          <w:p w14:paraId="003256AB" w14:textId="77777777" w:rsidR="00E27C25" w:rsidRDefault="00E27C25" w:rsidP="00BF5889">
            <w:pPr>
              <w:rPr>
                <w:sz w:val="30"/>
                <w:szCs w:val="30"/>
              </w:rPr>
            </w:pPr>
            <w:r>
              <w:rPr>
                <w:sz w:val="30"/>
                <w:szCs w:val="30"/>
              </w:rPr>
              <w:t>3,72.600</w:t>
            </w:r>
          </w:p>
        </w:tc>
      </w:tr>
    </w:tbl>
    <w:p w14:paraId="20AAEBAF" w14:textId="77777777" w:rsidR="00E27C25" w:rsidRDefault="00E27C25" w:rsidP="00E27C25">
      <w:pPr>
        <w:rPr>
          <w:sz w:val="30"/>
          <w:szCs w:val="30"/>
        </w:rPr>
      </w:pPr>
    </w:p>
    <w:p w14:paraId="58205DF5" w14:textId="77777777" w:rsidR="00E27C25" w:rsidRDefault="00E27C25" w:rsidP="00E27C25">
      <w:pPr>
        <w:rPr>
          <w:sz w:val="30"/>
          <w:szCs w:val="30"/>
        </w:rPr>
      </w:pPr>
      <w:r>
        <w:rPr>
          <w:sz w:val="30"/>
          <w:szCs w:val="30"/>
        </w:rPr>
        <w:t>Cr 3,72,600 – Dr 2,23,500 = Net Profit 1,49,100</w:t>
      </w:r>
    </w:p>
    <w:p w14:paraId="6CC1617C" w14:textId="77777777" w:rsidR="00E27C25" w:rsidRDefault="00E27C25" w:rsidP="00E27C25">
      <w:pPr>
        <w:rPr>
          <w:sz w:val="30"/>
          <w:szCs w:val="30"/>
        </w:rPr>
      </w:pPr>
      <w:r>
        <w:rPr>
          <w:sz w:val="30"/>
          <w:szCs w:val="30"/>
        </w:rPr>
        <w:t>P.D.D. = Provision for Doubtful Debts</w:t>
      </w:r>
    </w:p>
    <w:p w14:paraId="51C5B7F3" w14:textId="77777777" w:rsidR="00E27C25" w:rsidRDefault="00E27C25" w:rsidP="00E27C25">
      <w:pPr>
        <w:rPr>
          <w:sz w:val="30"/>
          <w:szCs w:val="30"/>
        </w:rPr>
      </w:pPr>
    </w:p>
    <w:p w14:paraId="292EC051" w14:textId="77777777" w:rsidR="00E27C25" w:rsidRDefault="00E27C25" w:rsidP="00E27C25">
      <w:pPr>
        <w:rPr>
          <w:sz w:val="30"/>
          <w:szCs w:val="30"/>
        </w:rPr>
      </w:pPr>
      <w:r>
        <w:rPr>
          <w:sz w:val="30"/>
          <w:szCs w:val="30"/>
        </w:rPr>
        <w:t xml:space="preserve">                        Balance – Sheet</w:t>
      </w:r>
    </w:p>
    <w:p w14:paraId="0194B181" w14:textId="77777777" w:rsidR="00E27C25" w:rsidRDefault="00E27C25" w:rsidP="00E27C25">
      <w:pPr>
        <w:rPr>
          <w:sz w:val="30"/>
          <w:szCs w:val="30"/>
        </w:rPr>
      </w:pPr>
      <w:r>
        <w:rPr>
          <w:sz w:val="30"/>
          <w:szCs w:val="30"/>
        </w:rPr>
        <w:t xml:space="preserve">                   As at 31</w:t>
      </w:r>
      <w:r w:rsidRPr="003101E1">
        <w:rPr>
          <w:sz w:val="30"/>
          <w:szCs w:val="30"/>
          <w:vertAlign w:val="superscript"/>
        </w:rPr>
        <w:t>st</w:t>
      </w:r>
      <w:r>
        <w:rPr>
          <w:sz w:val="30"/>
          <w:szCs w:val="30"/>
        </w:rPr>
        <w:t xml:space="preserve"> March 2019</w:t>
      </w:r>
    </w:p>
    <w:tbl>
      <w:tblPr>
        <w:tblStyle w:val="TableGrid"/>
        <w:tblW w:w="0" w:type="auto"/>
        <w:tblLayout w:type="fixed"/>
        <w:tblLook w:val="04A0" w:firstRow="1" w:lastRow="0" w:firstColumn="1" w:lastColumn="0" w:noHBand="0" w:noVBand="1"/>
      </w:tblPr>
      <w:tblGrid>
        <w:gridCol w:w="3573"/>
        <w:gridCol w:w="1384"/>
        <w:gridCol w:w="2958"/>
        <w:gridCol w:w="1435"/>
      </w:tblGrid>
      <w:tr w:rsidR="00E27C25" w14:paraId="78A35DEA" w14:textId="77777777" w:rsidTr="00BF5889">
        <w:tc>
          <w:tcPr>
            <w:tcW w:w="3573" w:type="dxa"/>
          </w:tcPr>
          <w:p w14:paraId="406A5FAE" w14:textId="77777777" w:rsidR="00E27C25" w:rsidRDefault="00E27C25" w:rsidP="00BF5889">
            <w:pPr>
              <w:rPr>
                <w:sz w:val="30"/>
                <w:szCs w:val="30"/>
              </w:rPr>
            </w:pPr>
            <w:r>
              <w:rPr>
                <w:sz w:val="30"/>
                <w:szCs w:val="30"/>
              </w:rPr>
              <w:t>Liabilities</w:t>
            </w:r>
          </w:p>
        </w:tc>
        <w:tc>
          <w:tcPr>
            <w:tcW w:w="1384" w:type="dxa"/>
          </w:tcPr>
          <w:p w14:paraId="4BE56A6E" w14:textId="77777777" w:rsidR="00E27C25" w:rsidRDefault="00E27C25" w:rsidP="00BF5889">
            <w:pPr>
              <w:rPr>
                <w:sz w:val="30"/>
                <w:szCs w:val="30"/>
              </w:rPr>
            </w:pPr>
            <w:r>
              <w:rPr>
                <w:sz w:val="30"/>
                <w:szCs w:val="30"/>
              </w:rPr>
              <w:t>Amount (Rs)</w:t>
            </w:r>
          </w:p>
        </w:tc>
        <w:tc>
          <w:tcPr>
            <w:tcW w:w="2958" w:type="dxa"/>
          </w:tcPr>
          <w:p w14:paraId="3B30E98F" w14:textId="77777777" w:rsidR="00E27C25" w:rsidRDefault="00E27C25" w:rsidP="00BF5889">
            <w:pPr>
              <w:rPr>
                <w:sz w:val="30"/>
                <w:szCs w:val="30"/>
              </w:rPr>
            </w:pPr>
            <w:r>
              <w:rPr>
                <w:sz w:val="30"/>
                <w:szCs w:val="30"/>
              </w:rPr>
              <w:t>Assets</w:t>
            </w:r>
          </w:p>
        </w:tc>
        <w:tc>
          <w:tcPr>
            <w:tcW w:w="1435" w:type="dxa"/>
          </w:tcPr>
          <w:p w14:paraId="5E7CE67E" w14:textId="77777777" w:rsidR="00E27C25" w:rsidRDefault="00E27C25" w:rsidP="00BF5889">
            <w:pPr>
              <w:rPr>
                <w:sz w:val="30"/>
                <w:szCs w:val="30"/>
              </w:rPr>
            </w:pPr>
            <w:r>
              <w:rPr>
                <w:sz w:val="30"/>
                <w:szCs w:val="30"/>
              </w:rPr>
              <w:t>Amount(Rs)</w:t>
            </w:r>
          </w:p>
        </w:tc>
      </w:tr>
      <w:tr w:rsidR="00E27C25" w14:paraId="2685E907" w14:textId="77777777" w:rsidTr="00BF5889">
        <w:tc>
          <w:tcPr>
            <w:tcW w:w="3573" w:type="dxa"/>
          </w:tcPr>
          <w:p w14:paraId="2E56DAA9" w14:textId="77777777" w:rsidR="00E27C25" w:rsidRDefault="00E27C25" w:rsidP="00BF5889">
            <w:pPr>
              <w:rPr>
                <w:sz w:val="30"/>
                <w:szCs w:val="30"/>
              </w:rPr>
            </w:pPr>
            <w:r>
              <w:rPr>
                <w:sz w:val="30"/>
                <w:szCs w:val="30"/>
              </w:rPr>
              <w:t>Capital            3,00,000</w:t>
            </w:r>
          </w:p>
          <w:p w14:paraId="550F5A96" w14:textId="77777777" w:rsidR="00E27C25" w:rsidRDefault="00E27C25" w:rsidP="00BF5889">
            <w:pPr>
              <w:rPr>
                <w:sz w:val="30"/>
                <w:szCs w:val="30"/>
              </w:rPr>
            </w:pPr>
            <w:r>
              <w:rPr>
                <w:sz w:val="30"/>
                <w:szCs w:val="30"/>
              </w:rPr>
              <w:t>Add,Net Profit 1,49,100</w:t>
            </w:r>
          </w:p>
          <w:p w14:paraId="49131A7D" w14:textId="77777777" w:rsidR="00E27C25" w:rsidRDefault="00E27C25" w:rsidP="00BF5889">
            <w:pPr>
              <w:rPr>
                <w:sz w:val="30"/>
                <w:szCs w:val="30"/>
                <w:u w:val="single"/>
              </w:rPr>
            </w:pPr>
            <w:r>
              <w:rPr>
                <w:sz w:val="30"/>
                <w:szCs w:val="30"/>
              </w:rPr>
              <w:t xml:space="preserve">Less, Drawings  </w:t>
            </w:r>
            <w:r w:rsidRPr="003101E1">
              <w:rPr>
                <w:sz w:val="30"/>
                <w:szCs w:val="30"/>
                <w:u w:val="single"/>
              </w:rPr>
              <w:t>50,000</w:t>
            </w:r>
          </w:p>
          <w:p w14:paraId="7CEBF9C2" w14:textId="77777777" w:rsidR="00E27C25" w:rsidRDefault="00E27C25" w:rsidP="00BF5889">
            <w:pPr>
              <w:rPr>
                <w:sz w:val="30"/>
                <w:szCs w:val="30"/>
                <w:u w:val="single"/>
              </w:rPr>
            </w:pPr>
          </w:p>
          <w:p w14:paraId="03D98B34" w14:textId="77777777" w:rsidR="00E27C25" w:rsidRDefault="00E27C25" w:rsidP="00BF5889">
            <w:pPr>
              <w:rPr>
                <w:sz w:val="30"/>
                <w:szCs w:val="30"/>
              </w:rPr>
            </w:pPr>
            <w:r>
              <w:rPr>
                <w:sz w:val="30"/>
                <w:szCs w:val="30"/>
              </w:rPr>
              <w:t>Bank Overdraft</w:t>
            </w:r>
          </w:p>
          <w:p w14:paraId="4BBE09F4" w14:textId="77777777" w:rsidR="00E27C25" w:rsidRDefault="00E27C25" w:rsidP="00BF5889">
            <w:pPr>
              <w:rPr>
                <w:sz w:val="30"/>
                <w:szCs w:val="30"/>
              </w:rPr>
            </w:pPr>
            <w:r>
              <w:rPr>
                <w:sz w:val="30"/>
                <w:szCs w:val="30"/>
              </w:rPr>
              <w:t>Creditors</w:t>
            </w:r>
          </w:p>
          <w:p w14:paraId="5490BB18" w14:textId="77777777" w:rsidR="00E27C25" w:rsidRDefault="00E27C25" w:rsidP="00BF5889">
            <w:pPr>
              <w:rPr>
                <w:sz w:val="30"/>
                <w:szCs w:val="30"/>
              </w:rPr>
            </w:pPr>
          </w:p>
          <w:p w14:paraId="4F665F4F" w14:textId="77777777" w:rsidR="00E27C25" w:rsidRDefault="00E27C25" w:rsidP="00BF5889">
            <w:pPr>
              <w:rPr>
                <w:sz w:val="30"/>
                <w:szCs w:val="30"/>
              </w:rPr>
            </w:pPr>
            <w:r>
              <w:rPr>
                <w:sz w:val="30"/>
                <w:szCs w:val="30"/>
              </w:rPr>
              <w:t>Outstanding salary</w:t>
            </w:r>
          </w:p>
        </w:tc>
        <w:tc>
          <w:tcPr>
            <w:tcW w:w="1384" w:type="dxa"/>
          </w:tcPr>
          <w:p w14:paraId="25634081" w14:textId="77777777" w:rsidR="00E27C25" w:rsidRDefault="00E27C25" w:rsidP="00BF5889">
            <w:pPr>
              <w:rPr>
                <w:sz w:val="30"/>
                <w:szCs w:val="30"/>
              </w:rPr>
            </w:pPr>
          </w:p>
          <w:p w14:paraId="6BAE506E" w14:textId="77777777" w:rsidR="00E27C25" w:rsidRDefault="00E27C25" w:rsidP="00BF5889">
            <w:pPr>
              <w:rPr>
                <w:sz w:val="30"/>
                <w:szCs w:val="30"/>
              </w:rPr>
            </w:pPr>
          </w:p>
          <w:p w14:paraId="19507550" w14:textId="77777777" w:rsidR="00E27C25" w:rsidRDefault="00E27C25" w:rsidP="00BF5889">
            <w:pPr>
              <w:rPr>
                <w:sz w:val="30"/>
                <w:szCs w:val="30"/>
              </w:rPr>
            </w:pPr>
            <w:r>
              <w:rPr>
                <w:sz w:val="30"/>
                <w:szCs w:val="30"/>
              </w:rPr>
              <w:t>3,99,100</w:t>
            </w:r>
          </w:p>
          <w:p w14:paraId="3EB14086" w14:textId="77777777" w:rsidR="00E27C25" w:rsidRDefault="00E27C25" w:rsidP="00BF5889">
            <w:pPr>
              <w:rPr>
                <w:sz w:val="30"/>
                <w:szCs w:val="30"/>
              </w:rPr>
            </w:pPr>
          </w:p>
          <w:p w14:paraId="310532F1" w14:textId="77777777" w:rsidR="00E27C25" w:rsidRDefault="00E27C25" w:rsidP="00BF5889">
            <w:pPr>
              <w:rPr>
                <w:sz w:val="30"/>
                <w:szCs w:val="30"/>
              </w:rPr>
            </w:pPr>
            <w:r>
              <w:rPr>
                <w:sz w:val="30"/>
                <w:szCs w:val="30"/>
              </w:rPr>
              <w:t xml:space="preserve">  42,000</w:t>
            </w:r>
          </w:p>
          <w:p w14:paraId="2F800E5C" w14:textId="77777777" w:rsidR="00E27C25" w:rsidRDefault="00E27C25" w:rsidP="00BF5889">
            <w:pPr>
              <w:rPr>
                <w:sz w:val="30"/>
                <w:szCs w:val="30"/>
              </w:rPr>
            </w:pPr>
            <w:r>
              <w:rPr>
                <w:sz w:val="30"/>
                <w:szCs w:val="30"/>
              </w:rPr>
              <w:t>1,38,000</w:t>
            </w:r>
          </w:p>
          <w:p w14:paraId="5EB3ABD9" w14:textId="77777777" w:rsidR="00E27C25" w:rsidRDefault="00E27C25" w:rsidP="00BF5889">
            <w:pPr>
              <w:rPr>
                <w:sz w:val="30"/>
                <w:szCs w:val="30"/>
              </w:rPr>
            </w:pPr>
          </w:p>
          <w:p w14:paraId="2DD4882A" w14:textId="77777777" w:rsidR="00E27C25" w:rsidRDefault="00E27C25" w:rsidP="00BF5889">
            <w:pPr>
              <w:rPr>
                <w:sz w:val="30"/>
                <w:szCs w:val="30"/>
              </w:rPr>
            </w:pPr>
            <w:r>
              <w:rPr>
                <w:sz w:val="30"/>
                <w:szCs w:val="30"/>
              </w:rPr>
              <w:t xml:space="preserve">   15,000</w:t>
            </w:r>
          </w:p>
        </w:tc>
        <w:tc>
          <w:tcPr>
            <w:tcW w:w="2958" w:type="dxa"/>
          </w:tcPr>
          <w:p w14:paraId="4D786F0D" w14:textId="77777777" w:rsidR="00E27C25" w:rsidRDefault="00E27C25" w:rsidP="00BF5889">
            <w:pPr>
              <w:rPr>
                <w:sz w:val="30"/>
                <w:szCs w:val="30"/>
              </w:rPr>
            </w:pPr>
            <w:r>
              <w:rPr>
                <w:sz w:val="30"/>
                <w:szCs w:val="30"/>
              </w:rPr>
              <w:t>Furniture and Fittings   26,000</w:t>
            </w:r>
          </w:p>
          <w:p w14:paraId="20491D9E" w14:textId="77777777" w:rsidR="00E27C25" w:rsidRDefault="00E27C25" w:rsidP="00BF5889">
            <w:pPr>
              <w:rPr>
                <w:sz w:val="30"/>
                <w:szCs w:val="30"/>
                <w:u w:val="single"/>
              </w:rPr>
            </w:pPr>
            <w:r>
              <w:rPr>
                <w:sz w:val="30"/>
                <w:szCs w:val="30"/>
              </w:rPr>
              <w:t xml:space="preserve">Less, Dep, </w:t>
            </w:r>
            <w:r w:rsidRPr="003101E1">
              <w:rPr>
                <w:sz w:val="30"/>
                <w:szCs w:val="30"/>
                <w:u w:val="single"/>
              </w:rPr>
              <w:t>2500</w:t>
            </w:r>
          </w:p>
          <w:p w14:paraId="3001EC59" w14:textId="77777777" w:rsidR="00E27C25" w:rsidRDefault="00E27C25" w:rsidP="00BF5889">
            <w:pPr>
              <w:rPr>
                <w:sz w:val="30"/>
                <w:szCs w:val="30"/>
                <w:u w:val="single"/>
              </w:rPr>
            </w:pPr>
          </w:p>
          <w:p w14:paraId="54D4E3C7" w14:textId="77777777" w:rsidR="00E27C25" w:rsidRDefault="00E27C25" w:rsidP="00BF5889">
            <w:pPr>
              <w:rPr>
                <w:sz w:val="30"/>
                <w:szCs w:val="30"/>
              </w:rPr>
            </w:pPr>
            <w:r>
              <w:rPr>
                <w:sz w:val="30"/>
                <w:szCs w:val="30"/>
              </w:rPr>
              <w:t>Business Premises</w:t>
            </w:r>
          </w:p>
          <w:p w14:paraId="06333425" w14:textId="77777777" w:rsidR="00E27C25" w:rsidRDefault="00E27C25" w:rsidP="00BF5889">
            <w:pPr>
              <w:rPr>
                <w:sz w:val="30"/>
                <w:szCs w:val="30"/>
              </w:rPr>
            </w:pPr>
            <w:r>
              <w:rPr>
                <w:sz w:val="30"/>
                <w:szCs w:val="30"/>
              </w:rPr>
              <w:t xml:space="preserve">              2,00,000</w:t>
            </w:r>
          </w:p>
          <w:p w14:paraId="756423AA" w14:textId="77777777" w:rsidR="00E27C25" w:rsidRDefault="00E27C25" w:rsidP="00BF5889">
            <w:pPr>
              <w:rPr>
                <w:sz w:val="30"/>
                <w:szCs w:val="30"/>
                <w:u w:val="single"/>
              </w:rPr>
            </w:pPr>
            <w:r>
              <w:rPr>
                <w:sz w:val="30"/>
                <w:szCs w:val="30"/>
              </w:rPr>
              <w:t xml:space="preserve">Less, Dep   </w:t>
            </w:r>
            <w:r w:rsidRPr="002B4FA5">
              <w:rPr>
                <w:sz w:val="30"/>
                <w:szCs w:val="30"/>
                <w:u w:val="single"/>
              </w:rPr>
              <w:t>3,000</w:t>
            </w:r>
          </w:p>
          <w:p w14:paraId="1DB921C1" w14:textId="77777777" w:rsidR="00E27C25" w:rsidRDefault="00E27C25" w:rsidP="00BF5889">
            <w:pPr>
              <w:rPr>
                <w:sz w:val="30"/>
                <w:szCs w:val="30"/>
                <w:u w:val="single"/>
              </w:rPr>
            </w:pPr>
          </w:p>
          <w:p w14:paraId="6250994A" w14:textId="77777777" w:rsidR="00E27C25" w:rsidRDefault="00E27C25" w:rsidP="00BF5889">
            <w:pPr>
              <w:rPr>
                <w:sz w:val="30"/>
                <w:szCs w:val="30"/>
              </w:rPr>
            </w:pPr>
            <w:r>
              <w:rPr>
                <w:sz w:val="30"/>
                <w:szCs w:val="30"/>
              </w:rPr>
              <w:t>Debtors     1,80,000</w:t>
            </w:r>
          </w:p>
          <w:p w14:paraId="4915A438" w14:textId="77777777" w:rsidR="00E27C25" w:rsidRDefault="00E27C25" w:rsidP="00BF5889">
            <w:pPr>
              <w:rPr>
                <w:sz w:val="30"/>
                <w:szCs w:val="30"/>
                <w:u w:val="single"/>
              </w:rPr>
            </w:pPr>
            <w:r>
              <w:rPr>
                <w:sz w:val="30"/>
                <w:szCs w:val="30"/>
              </w:rPr>
              <w:t xml:space="preserve">Less, P.D.D  </w:t>
            </w:r>
            <w:r w:rsidRPr="002B4FA5">
              <w:rPr>
                <w:sz w:val="30"/>
                <w:szCs w:val="30"/>
                <w:u w:val="single"/>
              </w:rPr>
              <w:t>9,000</w:t>
            </w:r>
          </w:p>
          <w:p w14:paraId="5E49C73E" w14:textId="77777777" w:rsidR="00E27C25" w:rsidRDefault="00E27C25" w:rsidP="00BF5889">
            <w:pPr>
              <w:rPr>
                <w:sz w:val="30"/>
                <w:szCs w:val="30"/>
                <w:u w:val="single"/>
              </w:rPr>
            </w:pPr>
          </w:p>
          <w:p w14:paraId="4F6D79A1" w14:textId="77777777" w:rsidR="00E27C25" w:rsidRDefault="00E27C25" w:rsidP="00BF5889">
            <w:pPr>
              <w:rPr>
                <w:sz w:val="30"/>
                <w:szCs w:val="30"/>
              </w:rPr>
            </w:pPr>
            <w:r>
              <w:rPr>
                <w:sz w:val="30"/>
                <w:szCs w:val="30"/>
              </w:rPr>
              <w:t>Closing Stock</w:t>
            </w:r>
          </w:p>
          <w:p w14:paraId="35DFE2BE" w14:textId="77777777" w:rsidR="00E27C25" w:rsidRDefault="00E27C25" w:rsidP="00BF5889">
            <w:pPr>
              <w:rPr>
                <w:sz w:val="30"/>
                <w:szCs w:val="30"/>
              </w:rPr>
            </w:pPr>
          </w:p>
          <w:p w14:paraId="690A50E9" w14:textId="77777777" w:rsidR="00E27C25" w:rsidRDefault="00E27C25" w:rsidP="00BF5889">
            <w:pPr>
              <w:rPr>
                <w:sz w:val="30"/>
                <w:szCs w:val="30"/>
              </w:rPr>
            </w:pPr>
            <w:r>
              <w:rPr>
                <w:sz w:val="30"/>
                <w:szCs w:val="30"/>
              </w:rPr>
              <w:t>Prepaid Insurance</w:t>
            </w:r>
          </w:p>
        </w:tc>
        <w:tc>
          <w:tcPr>
            <w:tcW w:w="1435" w:type="dxa"/>
          </w:tcPr>
          <w:p w14:paraId="4BCEFC32" w14:textId="77777777" w:rsidR="00E27C25" w:rsidRDefault="00E27C25" w:rsidP="00BF5889">
            <w:pPr>
              <w:rPr>
                <w:sz w:val="30"/>
                <w:szCs w:val="30"/>
              </w:rPr>
            </w:pPr>
          </w:p>
          <w:p w14:paraId="5EADE62D" w14:textId="77777777" w:rsidR="00E27C25" w:rsidRDefault="00E27C25" w:rsidP="00BF5889">
            <w:pPr>
              <w:rPr>
                <w:sz w:val="30"/>
                <w:szCs w:val="30"/>
              </w:rPr>
            </w:pPr>
          </w:p>
          <w:p w14:paraId="50642849" w14:textId="77777777" w:rsidR="00E27C25" w:rsidRDefault="00E27C25" w:rsidP="00BF5889">
            <w:pPr>
              <w:rPr>
                <w:sz w:val="30"/>
                <w:szCs w:val="30"/>
              </w:rPr>
            </w:pPr>
            <w:r>
              <w:rPr>
                <w:sz w:val="30"/>
                <w:szCs w:val="30"/>
              </w:rPr>
              <w:t>23,500</w:t>
            </w:r>
          </w:p>
          <w:p w14:paraId="2D6A4D7D" w14:textId="77777777" w:rsidR="00E27C25" w:rsidRDefault="00E27C25" w:rsidP="00BF5889">
            <w:pPr>
              <w:rPr>
                <w:sz w:val="30"/>
                <w:szCs w:val="30"/>
              </w:rPr>
            </w:pPr>
          </w:p>
          <w:p w14:paraId="622B8D80" w14:textId="77777777" w:rsidR="00E27C25" w:rsidRDefault="00E27C25" w:rsidP="00BF5889">
            <w:pPr>
              <w:rPr>
                <w:sz w:val="30"/>
                <w:szCs w:val="30"/>
              </w:rPr>
            </w:pPr>
          </w:p>
          <w:p w14:paraId="3BE04037" w14:textId="77777777" w:rsidR="00E27C25" w:rsidRDefault="00E27C25" w:rsidP="00BF5889">
            <w:pPr>
              <w:rPr>
                <w:sz w:val="30"/>
                <w:szCs w:val="30"/>
              </w:rPr>
            </w:pPr>
          </w:p>
          <w:p w14:paraId="250C5A38" w14:textId="77777777" w:rsidR="00E27C25" w:rsidRDefault="00E27C25" w:rsidP="00BF5889">
            <w:pPr>
              <w:rPr>
                <w:sz w:val="30"/>
                <w:szCs w:val="30"/>
              </w:rPr>
            </w:pPr>
            <w:r>
              <w:rPr>
                <w:sz w:val="30"/>
                <w:szCs w:val="30"/>
              </w:rPr>
              <w:t>1,97,000</w:t>
            </w:r>
          </w:p>
          <w:p w14:paraId="65EDE0D2" w14:textId="77777777" w:rsidR="00E27C25" w:rsidRDefault="00E27C25" w:rsidP="00BF5889">
            <w:pPr>
              <w:rPr>
                <w:sz w:val="30"/>
                <w:szCs w:val="30"/>
              </w:rPr>
            </w:pPr>
          </w:p>
          <w:p w14:paraId="71D6C741" w14:textId="77777777" w:rsidR="00E27C25" w:rsidRDefault="00E27C25" w:rsidP="00BF5889">
            <w:pPr>
              <w:rPr>
                <w:sz w:val="30"/>
                <w:szCs w:val="30"/>
              </w:rPr>
            </w:pPr>
          </w:p>
          <w:p w14:paraId="57A70930" w14:textId="77777777" w:rsidR="00E27C25" w:rsidRDefault="00E27C25" w:rsidP="00BF5889">
            <w:pPr>
              <w:rPr>
                <w:sz w:val="30"/>
                <w:szCs w:val="30"/>
              </w:rPr>
            </w:pPr>
            <w:r>
              <w:rPr>
                <w:sz w:val="30"/>
                <w:szCs w:val="30"/>
              </w:rPr>
              <w:t>1,71,000</w:t>
            </w:r>
          </w:p>
          <w:p w14:paraId="3E186AF4" w14:textId="77777777" w:rsidR="00E27C25" w:rsidRDefault="00E27C25" w:rsidP="00BF5889">
            <w:pPr>
              <w:rPr>
                <w:sz w:val="30"/>
                <w:szCs w:val="30"/>
              </w:rPr>
            </w:pPr>
          </w:p>
          <w:p w14:paraId="49CBD76D" w14:textId="77777777" w:rsidR="00E27C25" w:rsidRDefault="00E27C25" w:rsidP="00BF5889">
            <w:pPr>
              <w:rPr>
                <w:sz w:val="30"/>
                <w:szCs w:val="30"/>
              </w:rPr>
            </w:pPr>
            <w:r>
              <w:rPr>
                <w:sz w:val="30"/>
                <w:szCs w:val="30"/>
              </w:rPr>
              <w:t>2,00,600</w:t>
            </w:r>
          </w:p>
          <w:p w14:paraId="2C1440B3" w14:textId="77777777" w:rsidR="00E27C25" w:rsidRDefault="00E27C25" w:rsidP="00BF5889">
            <w:pPr>
              <w:rPr>
                <w:sz w:val="30"/>
                <w:szCs w:val="30"/>
              </w:rPr>
            </w:pPr>
          </w:p>
          <w:p w14:paraId="2002CD2D" w14:textId="77777777" w:rsidR="00E27C25" w:rsidRDefault="00E27C25" w:rsidP="00BF5889">
            <w:pPr>
              <w:rPr>
                <w:sz w:val="30"/>
                <w:szCs w:val="30"/>
              </w:rPr>
            </w:pPr>
            <w:r>
              <w:rPr>
                <w:sz w:val="30"/>
                <w:szCs w:val="30"/>
              </w:rPr>
              <w:t xml:space="preserve">     2,000</w:t>
            </w:r>
          </w:p>
        </w:tc>
      </w:tr>
      <w:tr w:rsidR="00E27C25" w14:paraId="32E6525A" w14:textId="77777777" w:rsidTr="00BF5889">
        <w:tc>
          <w:tcPr>
            <w:tcW w:w="3573" w:type="dxa"/>
          </w:tcPr>
          <w:p w14:paraId="7A49756D" w14:textId="77777777" w:rsidR="00E27C25" w:rsidRDefault="00E27C25" w:rsidP="00BF5889">
            <w:pPr>
              <w:rPr>
                <w:sz w:val="30"/>
                <w:szCs w:val="30"/>
              </w:rPr>
            </w:pPr>
            <w:r>
              <w:rPr>
                <w:sz w:val="30"/>
                <w:szCs w:val="30"/>
              </w:rPr>
              <w:lastRenderedPageBreak/>
              <w:t>Total</w:t>
            </w:r>
          </w:p>
        </w:tc>
        <w:tc>
          <w:tcPr>
            <w:tcW w:w="1384" w:type="dxa"/>
          </w:tcPr>
          <w:p w14:paraId="6F2AC62A" w14:textId="77777777" w:rsidR="00E27C25" w:rsidRDefault="00E27C25" w:rsidP="00BF5889">
            <w:pPr>
              <w:rPr>
                <w:sz w:val="30"/>
                <w:szCs w:val="30"/>
              </w:rPr>
            </w:pPr>
            <w:r>
              <w:rPr>
                <w:sz w:val="30"/>
                <w:szCs w:val="30"/>
              </w:rPr>
              <w:t>5,94,100</w:t>
            </w:r>
          </w:p>
        </w:tc>
        <w:tc>
          <w:tcPr>
            <w:tcW w:w="2958" w:type="dxa"/>
          </w:tcPr>
          <w:p w14:paraId="570124EE" w14:textId="77777777" w:rsidR="00E27C25" w:rsidRDefault="00E27C25" w:rsidP="00BF5889">
            <w:pPr>
              <w:rPr>
                <w:sz w:val="30"/>
                <w:szCs w:val="30"/>
              </w:rPr>
            </w:pPr>
            <w:r>
              <w:rPr>
                <w:sz w:val="30"/>
                <w:szCs w:val="30"/>
              </w:rPr>
              <w:t xml:space="preserve">  Total</w:t>
            </w:r>
          </w:p>
        </w:tc>
        <w:tc>
          <w:tcPr>
            <w:tcW w:w="1435" w:type="dxa"/>
          </w:tcPr>
          <w:p w14:paraId="61F2990C" w14:textId="77777777" w:rsidR="00E27C25" w:rsidRDefault="00E27C25" w:rsidP="00BF5889">
            <w:pPr>
              <w:rPr>
                <w:sz w:val="30"/>
                <w:szCs w:val="30"/>
              </w:rPr>
            </w:pPr>
            <w:r>
              <w:rPr>
                <w:sz w:val="30"/>
                <w:szCs w:val="30"/>
              </w:rPr>
              <w:t>5,94,100</w:t>
            </w:r>
          </w:p>
        </w:tc>
      </w:tr>
    </w:tbl>
    <w:p w14:paraId="48F21D3D" w14:textId="77777777" w:rsidR="00E27C25" w:rsidRDefault="00E27C25" w:rsidP="00E27C25">
      <w:pPr>
        <w:rPr>
          <w:sz w:val="30"/>
          <w:szCs w:val="30"/>
        </w:rPr>
      </w:pPr>
    </w:p>
    <w:p w14:paraId="7F8E0D4B" w14:textId="07A0FB8C" w:rsidR="00A1708F" w:rsidRDefault="00A1708F" w:rsidP="00E27C25">
      <w:pPr>
        <w:rPr>
          <w:sz w:val="30"/>
          <w:szCs w:val="30"/>
        </w:rPr>
      </w:pPr>
    </w:p>
    <w:p w14:paraId="12ACF49B" w14:textId="77777777" w:rsidR="00A1708F" w:rsidRDefault="00A1708F" w:rsidP="00A1708F">
      <w:r>
        <w:t>7  Following balances are taken From the books if niranjan.prepare trading,profit and loss account and balance sheet for the year ended 31st March 2019</w:t>
      </w:r>
    </w:p>
    <w:p w14:paraId="10309B87" w14:textId="77777777" w:rsidR="00A1708F" w:rsidRDefault="00A1708F" w:rsidP="00A1708F"/>
    <w:p w14:paraId="33CB4CE1" w14:textId="77777777" w:rsidR="00A1708F" w:rsidRDefault="00A1708F" w:rsidP="00A1708F"/>
    <w:p w14:paraId="19512E7B" w14:textId="77777777" w:rsidR="00A1708F" w:rsidRDefault="00A1708F" w:rsidP="00A170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1708F" w14:paraId="5AA2F950" w14:textId="77777777" w:rsidTr="00BF5889">
        <w:tc>
          <w:tcPr>
            <w:tcW w:w="2340" w:type="dxa"/>
            <w:shd w:val="clear" w:color="auto" w:fill="auto"/>
            <w:tcMar>
              <w:top w:w="100" w:type="dxa"/>
              <w:left w:w="100" w:type="dxa"/>
              <w:bottom w:w="100" w:type="dxa"/>
              <w:right w:w="100" w:type="dxa"/>
            </w:tcMar>
          </w:tcPr>
          <w:p w14:paraId="5A70D6E2" w14:textId="0166FB16" w:rsidR="00A1708F" w:rsidRDefault="00BF5889" w:rsidP="00BF5889">
            <w:pPr>
              <w:widowControl w:val="0"/>
              <w:pBdr>
                <w:top w:val="nil"/>
                <w:left w:val="nil"/>
                <w:bottom w:val="nil"/>
                <w:right w:val="nil"/>
                <w:between w:val="nil"/>
              </w:pBdr>
              <w:spacing w:line="240" w:lineRule="auto"/>
            </w:pPr>
            <w:r>
              <w:t>P</w:t>
            </w:r>
            <w:r w:rsidR="00A1708F">
              <w:t>articular</w:t>
            </w:r>
          </w:p>
          <w:p w14:paraId="35F090C4" w14:textId="0B883475" w:rsidR="00A1708F" w:rsidRDefault="00BF5889" w:rsidP="00BF5889">
            <w:pPr>
              <w:widowControl w:val="0"/>
              <w:pBdr>
                <w:top w:val="nil"/>
                <w:left w:val="nil"/>
                <w:bottom w:val="nil"/>
                <w:right w:val="nil"/>
                <w:between w:val="nil"/>
              </w:pBdr>
              <w:spacing w:line="240" w:lineRule="auto"/>
            </w:pPr>
            <w:r>
              <w:t>C</w:t>
            </w:r>
            <w:r w:rsidR="00A1708F">
              <w:t>apital</w:t>
            </w:r>
          </w:p>
          <w:p w14:paraId="68EE81EC" w14:textId="77777777" w:rsidR="00A1708F" w:rsidRDefault="00A1708F" w:rsidP="00BF5889">
            <w:pPr>
              <w:widowControl w:val="0"/>
              <w:pBdr>
                <w:top w:val="nil"/>
                <w:left w:val="nil"/>
                <w:bottom w:val="nil"/>
                <w:right w:val="nil"/>
                <w:between w:val="nil"/>
              </w:pBdr>
              <w:spacing w:line="240" w:lineRule="auto"/>
            </w:pPr>
            <w:r>
              <w:t xml:space="preserve">Opening stock </w:t>
            </w:r>
          </w:p>
          <w:p w14:paraId="20FB28F5" w14:textId="77777777" w:rsidR="00A1708F" w:rsidRDefault="00A1708F" w:rsidP="00BF5889">
            <w:pPr>
              <w:widowControl w:val="0"/>
              <w:pBdr>
                <w:top w:val="nil"/>
                <w:left w:val="nil"/>
                <w:bottom w:val="nil"/>
                <w:right w:val="nil"/>
                <w:between w:val="nil"/>
              </w:pBdr>
              <w:spacing w:line="240" w:lineRule="auto"/>
            </w:pPr>
            <w:r>
              <w:t>Furniture</w:t>
            </w:r>
          </w:p>
          <w:p w14:paraId="5E5EF9E5" w14:textId="77777777" w:rsidR="00A1708F" w:rsidRDefault="00A1708F" w:rsidP="00BF5889">
            <w:pPr>
              <w:widowControl w:val="0"/>
              <w:pBdr>
                <w:top w:val="nil"/>
                <w:left w:val="nil"/>
                <w:bottom w:val="nil"/>
                <w:right w:val="nil"/>
                <w:between w:val="nil"/>
              </w:pBdr>
              <w:spacing w:line="240" w:lineRule="auto"/>
            </w:pPr>
            <w:r>
              <w:t xml:space="preserve">Sales </w:t>
            </w:r>
          </w:p>
          <w:p w14:paraId="7CA5BD8C" w14:textId="77777777" w:rsidR="00A1708F" w:rsidRDefault="00A1708F" w:rsidP="00BF5889">
            <w:pPr>
              <w:widowControl w:val="0"/>
              <w:pBdr>
                <w:top w:val="nil"/>
                <w:left w:val="nil"/>
                <w:bottom w:val="nil"/>
                <w:right w:val="nil"/>
                <w:between w:val="nil"/>
              </w:pBdr>
              <w:spacing w:line="240" w:lineRule="auto"/>
            </w:pPr>
            <w:r>
              <w:t>Purchases return</w:t>
            </w:r>
          </w:p>
          <w:p w14:paraId="7D65B19F" w14:textId="77777777" w:rsidR="00A1708F" w:rsidRDefault="00A1708F" w:rsidP="00BF5889">
            <w:pPr>
              <w:widowControl w:val="0"/>
              <w:pBdr>
                <w:top w:val="nil"/>
                <w:left w:val="nil"/>
                <w:bottom w:val="nil"/>
                <w:right w:val="nil"/>
                <w:between w:val="nil"/>
              </w:pBdr>
              <w:spacing w:line="240" w:lineRule="auto"/>
            </w:pPr>
            <w:r>
              <w:t>Rent</w:t>
            </w:r>
          </w:p>
          <w:p w14:paraId="415C1414" w14:textId="77777777" w:rsidR="00A1708F" w:rsidRDefault="00A1708F" w:rsidP="00BF5889">
            <w:pPr>
              <w:widowControl w:val="0"/>
              <w:pBdr>
                <w:top w:val="nil"/>
                <w:left w:val="nil"/>
                <w:bottom w:val="nil"/>
                <w:right w:val="nil"/>
                <w:between w:val="nil"/>
              </w:pBdr>
              <w:spacing w:line="240" w:lineRule="auto"/>
            </w:pPr>
            <w:r>
              <w:t xml:space="preserve">Salaries </w:t>
            </w:r>
          </w:p>
          <w:p w14:paraId="047B0BBA" w14:textId="5630BC4E" w:rsidR="00A1708F" w:rsidRDefault="00A1708F" w:rsidP="00BF5889">
            <w:pPr>
              <w:widowControl w:val="0"/>
              <w:pBdr>
                <w:top w:val="nil"/>
                <w:left w:val="nil"/>
                <w:bottom w:val="nil"/>
                <w:right w:val="nil"/>
                <w:between w:val="nil"/>
              </w:pBdr>
              <w:spacing w:line="240" w:lineRule="auto"/>
            </w:pPr>
            <w:r>
              <w:t xml:space="preserve">Bad debts </w:t>
            </w:r>
            <w:r w:rsidR="00BF5889">
              <w:t xml:space="preserve"> (Old )</w:t>
            </w:r>
          </w:p>
          <w:p w14:paraId="7F7D847B" w14:textId="77777777" w:rsidR="00A1708F" w:rsidRDefault="00A1708F" w:rsidP="00BF5889">
            <w:pPr>
              <w:widowControl w:val="0"/>
              <w:pBdr>
                <w:top w:val="nil"/>
                <w:left w:val="nil"/>
                <w:bottom w:val="nil"/>
                <w:right w:val="nil"/>
                <w:between w:val="nil"/>
              </w:pBdr>
              <w:spacing w:line="240" w:lineRule="auto"/>
            </w:pPr>
            <w:r>
              <w:t xml:space="preserve">Sundry debtors </w:t>
            </w:r>
          </w:p>
          <w:p w14:paraId="0D505F71" w14:textId="77777777" w:rsidR="00A1708F" w:rsidRDefault="00A1708F" w:rsidP="00BF5889">
            <w:pPr>
              <w:widowControl w:val="0"/>
              <w:pBdr>
                <w:top w:val="nil"/>
                <w:left w:val="nil"/>
                <w:bottom w:val="nil"/>
                <w:right w:val="nil"/>
                <w:between w:val="nil"/>
              </w:pBdr>
              <w:spacing w:line="240" w:lineRule="auto"/>
            </w:pPr>
            <w:r>
              <w:t>Bills payable</w:t>
            </w:r>
          </w:p>
          <w:p w14:paraId="5F6A3629" w14:textId="77777777" w:rsidR="00A1708F" w:rsidRDefault="00A1708F" w:rsidP="00BF5889">
            <w:pPr>
              <w:widowControl w:val="0"/>
              <w:pBdr>
                <w:top w:val="nil"/>
                <w:left w:val="nil"/>
                <w:bottom w:val="nil"/>
                <w:right w:val="nil"/>
                <w:between w:val="nil"/>
              </w:pBdr>
              <w:spacing w:line="240" w:lineRule="auto"/>
            </w:pPr>
            <w:r>
              <w:t xml:space="preserve">Advertisement expenses </w:t>
            </w:r>
          </w:p>
          <w:p w14:paraId="08ACA102" w14:textId="4F1378DB" w:rsidR="00A1708F" w:rsidRDefault="00A1708F" w:rsidP="00BF5889">
            <w:pPr>
              <w:widowControl w:val="0"/>
              <w:pBdr>
                <w:top w:val="nil"/>
                <w:left w:val="nil"/>
                <w:bottom w:val="nil"/>
                <w:right w:val="nil"/>
                <w:between w:val="nil"/>
              </w:pBdr>
              <w:spacing w:line="240" w:lineRule="auto"/>
            </w:pPr>
            <w:r>
              <w:t>Patents (Copy right)</w:t>
            </w:r>
          </w:p>
          <w:p w14:paraId="61A98298" w14:textId="77777777" w:rsidR="00A1708F" w:rsidRDefault="00A1708F" w:rsidP="00BF5889">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F03FC40" w14:textId="77777777" w:rsidR="00A1708F" w:rsidRDefault="00A1708F" w:rsidP="00BF5889">
            <w:pPr>
              <w:widowControl w:val="0"/>
              <w:pBdr>
                <w:top w:val="nil"/>
                <w:left w:val="nil"/>
                <w:bottom w:val="nil"/>
                <w:right w:val="nil"/>
                <w:between w:val="nil"/>
              </w:pBdr>
              <w:spacing w:line="240" w:lineRule="auto"/>
            </w:pPr>
            <w:r>
              <w:t xml:space="preserve">Amount </w:t>
            </w:r>
          </w:p>
          <w:p w14:paraId="16F106D5" w14:textId="77777777" w:rsidR="00A1708F" w:rsidRDefault="00A1708F" w:rsidP="00BF5889">
            <w:pPr>
              <w:widowControl w:val="0"/>
              <w:pBdr>
                <w:top w:val="nil"/>
                <w:left w:val="nil"/>
                <w:bottom w:val="nil"/>
                <w:right w:val="nil"/>
                <w:between w:val="nil"/>
              </w:pBdr>
              <w:spacing w:line="240" w:lineRule="auto"/>
            </w:pPr>
            <w:r>
              <w:t>12,00,000</w:t>
            </w:r>
          </w:p>
          <w:p w14:paraId="379FDC37" w14:textId="77777777" w:rsidR="00A1708F" w:rsidRDefault="00A1708F" w:rsidP="00BF5889">
            <w:pPr>
              <w:widowControl w:val="0"/>
              <w:pBdr>
                <w:top w:val="nil"/>
                <w:left w:val="nil"/>
                <w:bottom w:val="nil"/>
                <w:right w:val="nil"/>
                <w:between w:val="nil"/>
              </w:pBdr>
              <w:spacing w:line="240" w:lineRule="auto"/>
            </w:pPr>
            <w:r>
              <w:t>4,50,000</w:t>
            </w:r>
          </w:p>
          <w:p w14:paraId="0AD004B9" w14:textId="77777777" w:rsidR="00A1708F" w:rsidRDefault="00A1708F" w:rsidP="00BF5889">
            <w:pPr>
              <w:widowControl w:val="0"/>
              <w:pBdr>
                <w:top w:val="nil"/>
                <w:left w:val="nil"/>
                <w:bottom w:val="nil"/>
                <w:right w:val="nil"/>
                <w:between w:val="nil"/>
              </w:pBdr>
              <w:spacing w:line="240" w:lineRule="auto"/>
            </w:pPr>
            <w:r>
              <w:t>15,000</w:t>
            </w:r>
          </w:p>
          <w:p w14:paraId="6951DF68" w14:textId="77777777" w:rsidR="00A1708F" w:rsidRDefault="00A1708F" w:rsidP="00BF5889">
            <w:pPr>
              <w:widowControl w:val="0"/>
              <w:pBdr>
                <w:top w:val="nil"/>
                <w:left w:val="nil"/>
                <w:bottom w:val="nil"/>
                <w:right w:val="nil"/>
                <w:between w:val="nil"/>
              </w:pBdr>
              <w:spacing w:line="240" w:lineRule="auto"/>
            </w:pPr>
            <w:r>
              <w:t>43,50,000</w:t>
            </w:r>
          </w:p>
          <w:p w14:paraId="04F48D73" w14:textId="77777777" w:rsidR="00A1708F" w:rsidRDefault="00A1708F" w:rsidP="00BF5889">
            <w:pPr>
              <w:widowControl w:val="0"/>
              <w:pBdr>
                <w:top w:val="nil"/>
                <w:left w:val="nil"/>
                <w:bottom w:val="nil"/>
                <w:right w:val="nil"/>
                <w:between w:val="nil"/>
              </w:pBdr>
              <w:spacing w:line="240" w:lineRule="auto"/>
            </w:pPr>
            <w:r>
              <w:t>40,000</w:t>
            </w:r>
          </w:p>
          <w:p w14:paraId="34E32123" w14:textId="77777777" w:rsidR="00A1708F" w:rsidRDefault="00A1708F" w:rsidP="00BF5889">
            <w:pPr>
              <w:widowControl w:val="0"/>
              <w:pBdr>
                <w:top w:val="nil"/>
                <w:left w:val="nil"/>
                <w:bottom w:val="nil"/>
                <w:right w:val="nil"/>
                <w:between w:val="nil"/>
              </w:pBdr>
              <w:spacing w:line="240" w:lineRule="auto"/>
            </w:pPr>
            <w:r>
              <w:t>50,000</w:t>
            </w:r>
          </w:p>
          <w:p w14:paraId="087B0393" w14:textId="77777777" w:rsidR="00A1708F" w:rsidRDefault="00A1708F" w:rsidP="00BF5889">
            <w:pPr>
              <w:widowControl w:val="0"/>
              <w:pBdr>
                <w:top w:val="nil"/>
                <w:left w:val="nil"/>
                <w:bottom w:val="nil"/>
                <w:right w:val="nil"/>
                <w:between w:val="nil"/>
              </w:pBdr>
              <w:spacing w:line="240" w:lineRule="auto"/>
            </w:pPr>
            <w:r>
              <w:t>2,40,000</w:t>
            </w:r>
          </w:p>
          <w:p w14:paraId="7244D94B" w14:textId="77777777" w:rsidR="00A1708F" w:rsidRDefault="00A1708F" w:rsidP="00BF5889">
            <w:pPr>
              <w:widowControl w:val="0"/>
              <w:pBdr>
                <w:top w:val="nil"/>
                <w:left w:val="nil"/>
                <w:bottom w:val="nil"/>
                <w:right w:val="nil"/>
                <w:between w:val="nil"/>
              </w:pBdr>
              <w:spacing w:line="240" w:lineRule="auto"/>
            </w:pPr>
            <w:r>
              <w:t>10,000</w:t>
            </w:r>
          </w:p>
          <w:p w14:paraId="5651099B" w14:textId="77777777" w:rsidR="00A1708F" w:rsidRDefault="00A1708F" w:rsidP="00BF5889">
            <w:pPr>
              <w:widowControl w:val="0"/>
              <w:pBdr>
                <w:top w:val="nil"/>
                <w:left w:val="nil"/>
                <w:bottom w:val="nil"/>
                <w:right w:val="nil"/>
                <w:between w:val="nil"/>
              </w:pBdr>
              <w:spacing w:line="240" w:lineRule="auto"/>
            </w:pPr>
            <w:r>
              <w:t>4,00,000</w:t>
            </w:r>
          </w:p>
          <w:p w14:paraId="7DEA66C8" w14:textId="77777777" w:rsidR="00A1708F" w:rsidRDefault="00A1708F" w:rsidP="00BF5889">
            <w:pPr>
              <w:widowControl w:val="0"/>
              <w:pBdr>
                <w:top w:val="nil"/>
                <w:left w:val="nil"/>
                <w:bottom w:val="nil"/>
                <w:right w:val="nil"/>
                <w:between w:val="nil"/>
              </w:pBdr>
              <w:spacing w:line="240" w:lineRule="auto"/>
            </w:pPr>
            <w:r>
              <w:t>8,000</w:t>
            </w:r>
          </w:p>
          <w:p w14:paraId="247600F1" w14:textId="77777777" w:rsidR="00A1708F" w:rsidRDefault="00A1708F" w:rsidP="00BF5889">
            <w:pPr>
              <w:widowControl w:val="0"/>
              <w:pBdr>
                <w:top w:val="nil"/>
                <w:left w:val="nil"/>
                <w:bottom w:val="nil"/>
                <w:right w:val="nil"/>
                <w:between w:val="nil"/>
              </w:pBdr>
              <w:spacing w:line="240" w:lineRule="auto"/>
            </w:pPr>
            <w:r>
              <w:t>60,000</w:t>
            </w:r>
          </w:p>
          <w:p w14:paraId="1E697753" w14:textId="77777777" w:rsidR="008B728B" w:rsidRDefault="008B728B" w:rsidP="00BF5889">
            <w:pPr>
              <w:widowControl w:val="0"/>
              <w:pBdr>
                <w:top w:val="nil"/>
                <w:left w:val="nil"/>
                <w:bottom w:val="nil"/>
                <w:right w:val="nil"/>
                <w:between w:val="nil"/>
              </w:pBdr>
              <w:spacing w:line="240" w:lineRule="auto"/>
            </w:pPr>
          </w:p>
          <w:p w14:paraId="7BF9AE3E" w14:textId="01E3E233" w:rsidR="00A1708F" w:rsidRDefault="00A1708F" w:rsidP="00BF5889">
            <w:pPr>
              <w:widowControl w:val="0"/>
              <w:pBdr>
                <w:top w:val="nil"/>
                <w:left w:val="nil"/>
                <w:bottom w:val="nil"/>
                <w:right w:val="nil"/>
                <w:between w:val="nil"/>
              </w:pBdr>
              <w:spacing w:line="240" w:lineRule="auto"/>
            </w:pPr>
            <w:r>
              <w:t>48,000</w:t>
            </w:r>
          </w:p>
        </w:tc>
        <w:tc>
          <w:tcPr>
            <w:tcW w:w="2340" w:type="dxa"/>
            <w:shd w:val="clear" w:color="auto" w:fill="auto"/>
            <w:tcMar>
              <w:top w:w="100" w:type="dxa"/>
              <w:left w:w="100" w:type="dxa"/>
              <w:bottom w:w="100" w:type="dxa"/>
              <w:right w:w="100" w:type="dxa"/>
            </w:tcMar>
          </w:tcPr>
          <w:p w14:paraId="349E7DE1" w14:textId="77777777" w:rsidR="00A1708F" w:rsidRDefault="00A1708F" w:rsidP="00BF5889">
            <w:pPr>
              <w:widowControl w:val="0"/>
              <w:pBdr>
                <w:top w:val="nil"/>
                <w:left w:val="nil"/>
                <w:bottom w:val="nil"/>
                <w:right w:val="nil"/>
                <w:between w:val="nil"/>
              </w:pBdr>
              <w:spacing w:line="240" w:lineRule="auto"/>
            </w:pPr>
            <w:r>
              <w:t>Particular</w:t>
            </w:r>
          </w:p>
          <w:p w14:paraId="3F4FF63B" w14:textId="77777777" w:rsidR="00A1708F" w:rsidRDefault="00A1708F" w:rsidP="00BF5889">
            <w:pPr>
              <w:widowControl w:val="0"/>
              <w:pBdr>
                <w:top w:val="nil"/>
                <w:left w:val="nil"/>
                <w:bottom w:val="nil"/>
                <w:right w:val="nil"/>
                <w:between w:val="nil"/>
              </w:pBdr>
              <w:spacing w:line="240" w:lineRule="auto"/>
            </w:pPr>
            <w:r>
              <w:t xml:space="preserve">Drawing </w:t>
            </w:r>
          </w:p>
          <w:p w14:paraId="79A618EF" w14:textId="77777777" w:rsidR="00A1708F" w:rsidRDefault="00A1708F" w:rsidP="00BF5889">
            <w:pPr>
              <w:widowControl w:val="0"/>
              <w:pBdr>
                <w:top w:val="nil"/>
                <w:left w:val="nil"/>
                <w:bottom w:val="nil"/>
                <w:right w:val="nil"/>
                <w:between w:val="nil"/>
              </w:pBdr>
              <w:spacing w:line="240" w:lineRule="auto"/>
            </w:pPr>
            <w:r>
              <w:t>Plant and machinery</w:t>
            </w:r>
          </w:p>
          <w:p w14:paraId="7417916A" w14:textId="77777777" w:rsidR="00A1708F" w:rsidRDefault="00A1708F" w:rsidP="00BF5889">
            <w:pPr>
              <w:widowControl w:val="0"/>
              <w:pBdr>
                <w:top w:val="nil"/>
                <w:left w:val="nil"/>
                <w:bottom w:val="nil"/>
                <w:right w:val="nil"/>
                <w:between w:val="nil"/>
              </w:pBdr>
              <w:spacing w:line="240" w:lineRule="auto"/>
            </w:pPr>
            <w:r>
              <w:t>Purchases</w:t>
            </w:r>
          </w:p>
          <w:p w14:paraId="473294CE" w14:textId="77777777" w:rsidR="00A1708F" w:rsidRDefault="00A1708F" w:rsidP="00BF5889">
            <w:pPr>
              <w:widowControl w:val="0"/>
              <w:pBdr>
                <w:top w:val="nil"/>
                <w:left w:val="nil"/>
                <w:bottom w:val="nil"/>
                <w:right w:val="nil"/>
                <w:between w:val="nil"/>
              </w:pBdr>
              <w:spacing w:line="240" w:lineRule="auto"/>
            </w:pPr>
            <w:r>
              <w:t xml:space="preserve">Insurance </w:t>
            </w:r>
          </w:p>
          <w:p w14:paraId="7A838211" w14:textId="77777777" w:rsidR="00A1708F" w:rsidRDefault="00A1708F" w:rsidP="00BF5889">
            <w:pPr>
              <w:widowControl w:val="0"/>
              <w:pBdr>
                <w:top w:val="nil"/>
                <w:left w:val="nil"/>
                <w:bottom w:val="nil"/>
                <w:right w:val="nil"/>
                <w:between w:val="nil"/>
              </w:pBdr>
              <w:spacing w:line="240" w:lineRule="auto"/>
            </w:pPr>
            <w:r>
              <w:t xml:space="preserve">Sales return </w:t>
            </w:r>
          </w:p>
          <w:p w14:paraId="2221C136" w14:textId="77777777" w:rsidR="00A1708F" w:rsidRDefault="00A1708F" w:rsidP="00BF5889">
            <w:pPr>
              <w:widowControl w:val="0"/>
              <w:pBdr>
                <w:top w:val="nil"/>
                <w:left w:val="nil"/>
                <w:bottom w:val="nil"/>
                <w:right w:val="nil"/>
                <w:between w:val="nil"/>
              </w:pBdr>
              <w:spacing w:line="240" w:lineRule="auto"/>
            </w:pPr>
            <w:r>
              <w:t>Trade expenses</w:t>
            </w:r>
          </w:p>
          <w:p w14:paraId="03FDF1FD" w14:textId="77777777" w:rsidR="00A1708F" w:rsidRDefault="00A1708F" w:rsidP="00BF5889">
            <w:pPr>
              <w:widowControl w:val="0"/>
              <w:pBdr>
                <w:top w:val="nil"/>
                <w:left w:val="nil"/>
                <w:bottom w:val="nil"/>
                <w:right w:val="nil"/>
                <w:between w:val="nil"/>
              </w:pBdr>
              <w:spacing w:line="240" w:lineRule="auto"/>
            </w:pPr>
            <w:r>
              <w:t>Wages</w:t>
            </w:r>
          </w:p>
          <w:p w14:paraId="40392152" w14:textId="77777777" w:rsidR="00A1708F" w:rsidRDefault="00A1708F" w:rsidP="00BF5889">
            <w:pPr>
              <w:widowControl w:val="0"/>
              <w:pBdr>
                <w:top w:val="nil"/>
                <w:left w:val="nil"/>
                <w:bottom w:val="nil"/>
                <w:right w:val="nil"/>
                <w:between w:val="nil"/>
              </w:pBdr>
              <w:spacing w:line="240" w:lineRule="auto"/>
            </w:pPr>
            <w:r>
              <w:t xml:space="preserve">6% investment </w:t>
            </w:r>
          </w:p>
          <w:p w14:paraId="6AC01948" w14:textId="77777777" w:rsidR="00A1708F" w:rsidRDefault="00A1708F" w:rsidP="00BF5889">
            <w:pPr>
              <w:widowControl w:val="0"/>
              <w:pBdr>
                <w:top w:val="nil"/>
                <w:left w:val="nil"/>
                <w:bottom w:val="nil"/>
                <w:right w:val="nil"/>
                <w:between w:val="nil"/>
              </w:pBdr>
              <w:spacing w:line="240" w:lineRule="auto"/>
            </w:pPr>
            <w:r>
              <w:t>Sundry creditors</w:t>
            </w:r>
          </w:p>
          <w:p w14:paraId="6696DED5" w14:textId="77777777" w:rsidR="00A1708F" w:rsidRDefault="00A1708F" w:rsidP="00BF5889">
            <w:pPr>
              <w:widowControl w:val="0"/>
              <w:pBdr>
                <w:top w:val="nil"/>
                <w:left w:val="nil"/>
                <w:bottom w:val="nil"/>
                <w:right w:val="nil"/>
                <w:between w:val="nil"/>
              </w:pBdr>
              <w:spacing w:line="240" w:lineRule="auto"/>
            </w:pPr>
            <w:r>
              <w:t>Cash</w:t>
            </w:r>
          </w:p>
          <w:p w14:paraId="44EF7F00" w14:textId="77777777" w:rsidR="00A1708F" w:rsidRDefault="00A1708F" w:rsidP="00BF5889">
            <w:pPr>
              <w:widowControl w:val="0"/>
              <w:pBdr>
                <w:top w:val="nil"/>
                <w:left w:val="nil"/>
                <w:bottom w:val="nil"/>
                <w:right w:val="nil"/>
                <w:between w:val="nil"/>
              </w:pBdr>
              <w:spacing w:line="240" w:lineRule="auto"/>
            </w:pPr>
            <w:r>
              <w:t>Miscellaneous income</w:t>
            </w:r>
          </w:p>
        </w:tc>
        <w:tc>
          <w:tcPr>
            <w:tcW w:w="2340" w:type="dxa"/>
            <w:shd w:val="clear" w:color="auto" w:fill="auto"/>
            <w:tcMar>
              <w:top w:w="100" w:type="dxa"/>
              <w:left w:w="100" w:type="dxa"/>
              <w:bottom w:w="100" w:type="dxa"/>
              <w:right w:w="100" w:type="dxa"/>
            </w:tcMar>
          </w:tcPr>
          <w:p w14:paraId="32E7F2E0" w14:textId="77777777" w:rsidR="00A1708F" w:rsidRDefault="00A1708F" w:rsidP="00BF5889">
            <w:pPr>
              <w:widowControl w:val="0"/>
              <w:pBdr>
                <w:top w:val="nil"/>
                <w:left w:val="nil"/>
                <w:bottom w:val="nil"/>
                <w:right w:val="nil"/>
                <w:between w:val="nil"/>
              </w:pBdr>
              <w:spacing w:line="240" w:lineRule="auto"/>
            </w:pPr>
            <w:r>
              <w:t xml:space="preserve">Amount </w:t>
            </w:r>
          </w:p>
          <w:p w14:paraId="075D46FB" w14:textId="77777777" w:rsidR="00A1708F" w:rsidRDefault="00A1708F" w:rsidP="00BF5889">
            <w:pPr>
              <w:widowControl w:val="0"/>
              <w:pBdr>
                <w:top w:val="nil"/>
                <w:left w:val="nil"/>
                <w:bottom w:val="nil"/>
                <w:right w:val="nil"/>
                <w:between w:val="nil"/>
              </w:pBdr>
              <w:spacing w:line="240" w:lineRule="auto"/>
            </w:pPr>
            <w:r>
              <w:t>2,10,000</w:t>
            </w:r>
          </w:p>
          <w:p w14:paraId="2078C93A" w14:textId="77777777" w:rsidR="00A1708F" w:rsidRDefault="00A1708F" w:rsidP="00BF5889">
            <w:pPr>
              <w:widowControl w:val="0"/>
              <w:pBdr>
                <w:top w:val="nil"/>
                <w:left w:val="nil"/>
                <w:bottom w:val="nil"/>
                <w:right w:val="nil"/>
                <w:between w:val="nil"/>
              </w:pBdr>
              <w:spacing w:line="240" w:lineRule="auto"/>
            </w:pPr>
            <w:r>
              <w:t>2,40,000</w:t>
            </w:r>
          </w:p>
          <w:p w14:paraId="54CC78D5" w14:textId="77777777" w:rsidR="00A1708F" w:rsidRDefault="00A1708F" w:rsidP="00BF5889">
            <w:pPr>
              <w:widowControl w:val="0"/>
              <w:pBdr>
                <w:top w:val="nil"/>
                <w:left w:val="nil"/>
                <w:bottom w:val="nil"/>
                <w:right w:val="nil"/>
                <w:between w:val="nil"/>
              </w:pBdr>
              <w:spacing w:line="240" w:lineRule="auto"/>
            </w:pPr>
            <w:r>
              <w:t>29,50,000</w:t>
            </w:r>
          </w:p>
          <w:p w14:paraId="43445726" w14:textId="77777777" w:rsidR="00A1708F" w:rsidRDefault="00A1708F" w:rsidP="00BF5889">
            <w:pPr>
              <w:widowControl w:val="0"/>
              <w:pBdr>
                <w:top w:val="nil"/>
                <w:left w:val="nil"/>
                <w:bottom w:val="nil"/>
                <w:right w:val="nil"/>
                <w:between w:val="nil"/>
              </w:pBdr>
              <w:spacing w:line="240" w:lineRule="auto"/>
            </w:pPr>
            <w:r>
              <w:t>15,000</w:t>
            </w:r>
          </w:p>
          <w:p w14:paraId="2FD0297E" w14:textId="77777777" w:rsidR="00A1708F" w:rsidRDefault="00A1708F" w:rsidP="00BF5889">
            <w:pPr>
              <w:widowControl w:val="0"/>
              <w:pBdr>
                <w:top w:val="nil"/>
                <w:left w:val="nil"/>
                <w:bottom w:val="nil"/>
                <w:right w:val="nil"/>
                <w:between w:val="nil"/>
              </w:pBdr>
              <w:spacing w:line="240" w:lineRule="auto"/>
            </w:pPr>
            <w:r>
              <w:t>70,000</w:t>
            </w:r>
          </w:p>
          <w:p w14:paraId="5FD494B2" w14:textId="77777777" w:rsidR="00A1708F" w:rsidRDefault="00A1708F" w:rsidP="00BF5889">
            <w:pPr>
              <w:widowControl w:val="0"/>
              <w:pBdr>
                <w:top w:val="nil"/>
                <w:left w:val="nil"/>
                <w:bottom w:val="nil"/>
                <w:right w:val="nil"/>
                <w:between w:val="nil"/>
              </w:pBdr>
              <w:spacing w:line="240" w:lineRule="auto"/>
            </w:pPr>
            <w:r>
              <w:t>20,000</w:t>
            </w:r>
          </w:p>
          <w:p w14:paraId="79596D44" w14:textId="77777777" w:rsidR="00A1708F" w:rsidRDefault="00A1708F" w:rsidP="00BF5889">
            <w:pPr>
              <w:widowControl w:val="0"/>
              <w:pBdr>
                <w:top w:val="nil"/>
                <w:left w:val="nil"/>
                <w:bottom w:val="nil"/>
                <w:right w:val="nil"/>
                <w:between w:val="nil"/>
              </w:pBdr>
              <w:spacing w:line="240" w:lineRule="auto"/>
            </w:pPr>
            <w:r>
              <w:t>4,00,000</w:t>
            </w:r>
          </w:p>
          <w:p w14:paraId="76C1CC86" w14:textId="77777777" w:rsidR="00A1708F" w:rsidRDefault="00A1708F" w:rsidP="00BF5889">
            <w:pPr>
              <w:widowControl w:val="0"/>
              <w:pBdr>
                <w:top w:val="nil"/>
                <w:left w:val="nil"/>
                <w:bottom w:val="nil"/>
                <w:right w:val="nil"/>
                <w:between w:val="nil"/>
              </w:pBdr>
              <w:spacing w:line="240" w:lineRule="auto"/>
            </w:pPr>
            <w:r>
              <w:t>5,00,000</w:t>
            </w:r>
          </w:p>
          <w:p w14:paraId="03D03695" w14:textId="77777777" w:rsidR="00A1708F" w:rsidRDefault="00A1708F" w:rsidP="00BF5889">
            <w:pPr>
              <w:widowControl w:val="0"/>
              <w:pBdr>
                <w:top w:val="nil"/>
                <w:left w:val="nil"/>
                <w:bottom w:val="nil"/>
                <w:right w:val="nil"/>
                <w:between w:val="nil"/>
              </w:pBdr>
              <w:spacing w:line="240" w:lineRule="auto"/>
            </w:pPr>
            <w:r>
              <w:t>1,90,000</w:t>
            </w:r>
          </w:p>
          <w:p w14:paraId="65CA9605" w14:textId="77777777" w:rsidR="00A1708F" w:rsidRDefault="00A1708F" w:rsidP="00BF5889">
            <w:pPr>
              <w:widowControl w:val="0"/>
              <w:pBdr>
                <w:top w:val="nil"/>
                <w:left w:val="nil"/>
                <w:bottom w:val="nil"/>
                <w:right w:val="nil"/>
                <w:between w:val="nil"/>
              </w:pBdr>
              <w:spacing w:line="240" w:lineRule="auto"/>
            </w:pPr>
            <w:r>
              <w:t>1,22,000</w:t>
            </w:r>
          </w:p>
          <w:p w14:paraId="27EA17E2" w14:textId="77777777" w:rsidR="00A1708F" w:rsidRDefault="00A1708F" w:rsidP="00BF5889">
            <w:pPr>
              <w:widowControl w:val="0"/>
              <w:pBdr>
                <w:top w:val="nil"/>
                <w:left w:val="nil"/>
                <w:bottom w:val="nil"/>
                <w:right w:val="nil"/>
                <w:between w:val="nil"/>
              </w:pBdr>
              <w:spacing w:line="240" w:lineRule="auto"/>
            </w:pPr>
            <w:r>
              <w:t>12,000</w:t>
            </w:r>
          </w:p>
        </w:tc>
      </w:tr>
    </w:tbl>
    <w:p w14:paraId="39436574" w14:textId="77777777" w:rsidR="00A1708F" w:rsidRDefault="00A1708F" w:rsidP="00A1708F"/>
    <w:p w14:paraId="6997E27D" w14:textId="77777777" w:rsidR="00A1708F" w:rsidRDefault="00A1708F" w:rsidP="00A1708F">
      <w:r>
        <w:t xml:space="preserve">Adjustments </w:t>
      </w:r>
    </w:p>
    <w:p w14:paraId="02D8BCF7" w14:textId="77777777" w:rsidR="00A1708F" w:rsidRDefault="00A1708F" w:rsidP="00A1708F">
      <w:r>
        <w:t>A Closing stock Rs 7,50,000</w:t>
      </w:r>
    </w:p>
    <w:p w14:paraId="4FD60441" w14:textId="77777777" w:rsidR="00A1708F" w:rsidRDefault="00A1708F" w:rsidP="00A1708F">
      <w:r>
        <w:t>B Depreciate machinery by 10% and furniture by 20%</w:t>
      </w:r>
    </w:p>
    <w:p w14:paraId="606E181E" w14:textId="77777777" w:rsidR="00A1708F" w:rsidRDefault="00A1708F" w:rsidP="00A1708F">
      <w:r>
        <w:t xml:space="preserve">C Wages rs 50,000 and salaries rs 20,000 are outstanding </w:t>
      </w:r>
    </w:p>
    <w:p w14:paraId="7AA013F5" w14:textId="77777777" w:rsidR="00A1708F" w:rsidRDefault="00A1708F" w:rsidP="00A1708F">
      <w:r>
        <w:lastRenderedPageBreak/>
        <w:t>D Write off rs 50,000 as further bad debts and create 5% provision for doubtful debts also create          a reserve for discount on debtors @ 2%</w:t>
      </w:r>
    </w:p>
    <w:p w14:paraId="6A2A8EC5" w14:textId="7DAC9E13" w:rsidR="00A1708F" w:rsidRDefault="00A1708F" w:rsidP="00A1708F">
      <w:r>
        <w:t>E</w:t>
      </w:r>
      <w:r w:rsidR="008B728B">
        <w:t>.</w:t>
      </w:r>
      <w:r>
        <w:t xml:space="preserve"> Investment were made on 1st July 2018 and no interest has been received so far</w:t>
      </w:r>
    </w:p>
    <w:p w14:paraId="7DB403A3" w14:textId="77777777" w:rsidR="00A1708F" w:rsidRDefault="00A1708F" w:rsidP="00A1708F"/>
    <w:p w14:paraId="7DFC8FE1" w14:textId="03512ED2" w:rsidR="00A1708F" w:rsidRDefault="00A1708F" w:rsidP="00A1708F">
      <w:r>
        <w:t>[Gross profit 12,20,000 net profit 7,38,350 balance sheet 19,96,350]</w:t>
      </w:r>
    </w:p>
    <w:p w14:paraId="5C7DD83F" w14:textId="59F8470D" w:rsidR="00BF5889" w:rsidRDefault="00BF5889" w:rsidP="00A1708F">
      <w:r>
        <w:t>Soln.</w:t>
      </w:r>
    </w:p>
    <w:p w14:paraId="24CAA187" w14:textId="24ED7CB1" w:rsidR="00BF5889" w:rsidRDefault="00BF5889" w:rsidP="00A1708F">
      <w:r>
        <w:t xml:space="preserve">              Trading &amp; Profit &amp; Loss A/c</w:t>
      </w:r>
    </w:p>
    <w:p w14:paraId="45D56911" w14:textId="24DD70E6" w:rsidR="00BF5889" w:rsidRDefault="00BF5889" w:rsidP="00A1708F">
      <w:r>
        <w:t xml:space="preserve">     For the year ended 31</w:t>
      </w:r>
      <w:r w:rsidRPr="00BF5889">
        <w:rPr>
          <w:vertAlign w:val="superscript"/>
        </w:rPr>
        <w:t>st</w:t>
      </w:r>
      <w:r>
        <w:t xml:space="preserve"> March </w:t>
      </w:r>
      <w:r w:rsidR="00EA3B58">
        <w:t>2019</w:t>
      </w:r>
    </w:p>
    <w:tbl>
      <w:tblPr>
        <w:tblStyle w:val="TableGrid"/>
        <w:tblW w:w="0" w:type="auto"/>
        <w:tblLook w:val="04A0" w:firstRow="1" w:lastRow="0" w:firstColumn="1" w:lastColumn="0" w:noHBand="0" w:noVBand="1"/>
      </w:tblPr>
      <w:tblGrid>
        <w:gridCol w:w="3258"/>
        <w:gridCol w:w="1362"/>
        <w:gridCol w:w="3318"/>
        <w:gridCol w:w="1304"/>
      </w:tblGrid>
      <w:tr w:rsidR="00EA3B58" w14:paraId="6FB2B35B" w14:textId="77777777" w:rsidTr="00EA3B58">
        <w:tc>
          <w:tcPr>
            <w:tcW w:w="3258" w:type="dxa"/>
          </w:tcPr>
          <w:p w14:paraId="173295D5" w14:textId="1C38B39E" w:rsidR="00EA3B58" w:rsidRDefault="00EA3B58" w:rsidP="00A1708F">
            <w:r>
              <w:t>Par…</w:t>
            </w:r>
          </w:p>
        </w:tc>
        <w:tc>
          <w:tcPr>
            <w:tcW w:w="1362" w:type="dxa"/>
          </w:tcPr>
          <w:p w14:paraId="0AAAD7AF" w14:textId="488D954A" w:rsidR="00EA3B58" w:rsidRDefault="00EA3B58" w:rsidP="00A1708F">
            <w:r>
              <w:t xml:space="preserve">Rs </w:t>
            </w:r>
          </w:p>
        </w:tc>
        <w:tc>
          <w:tcPr>
            <w:tcW w:w="3318" w:type="dxa"/>
          </w:tcPr>
          <w:p w14:paraId="57211D1B" w14:textId="66964DDC" w:rsidR="00EA3B58" w:rsidRDefault="00EA3B58" w:rsidP="00A1708F">
            <w:r>
              <w:t>Par …</w:t>
            </w:r>
          </w:p>
        </w:tc>
        <w:tc>
          <w:tcPr>
            <w:tcW w:w="1304" w:type="dxa"/>
          </w:tcPr>
          <w:p w14:paraId="2C66680E" w14:textId="4305CF15" w:rsidR="00EA3B58" w:rsidRDefault="00EA3B58" w:rsidP="00A1708F">
            <w:r>
              <w:t>Rs</w:t>
            </w:r>
          </w:p>
        </w:tc>
      </w:tr>
      <w:tr w:rsidR="00EA3B58" w14:paraId="3422F911" w14:textId="77777777" w:rsidTr="00EA3B58">
        <w:tc>
          <w:tcPr>
            <w:tcW w:w="3258" w:type="dxa"/>
          </w:tcPr>
          <w:p w14:paraId="511D3307" w14:textId="5C6746AE" w:rsidR="00EA3B58" w:rsidRDefault="00EA3B58" w:rsidP="00EA3B58">
            <w:pPr>
              <w:widowControl w:val="0"/>
              <w:pBdr>
                <w:top w:val="nil"/>
                <w:left w:val="nil"/>
                <w:bottom w:val="nil"/>
                <w:right w:val="nil"/>
                <w:between w:val="nil"/>
              </w:pBdr>
            </w:pPr>
            <w:r>
              <w:t xml:space="preserve">To </w:t>
            </w:r>
            <w:r>
              <w:t xml:space="preserve">Opening stock </w:t>
            </w:r>
          </w:p>
          <w:p w14:paraId="1A60F490" w14:textId="25AAE168" w:rsidR="00EA3B58" w:rsidRDefault="00EA3B58" w:rsidP="00EA3B58">
            <w:pPr>
              <w:widowControl w:val="0"/>
              <w:pBdr>
                <w:top w:val="nil"/>
                <w:left w:val="nil"/>
                <w:bottom w:val="nil"/>
                <w:right w:val="nil"/>
                <w:between w:val="nil"/>
              </w:pBdr>
            </w:pPr>
            <w:r>
              <w:t xml:space="preserve">To </w:t>
            </w:r>
            <w:r>
              <w:t>Purchases</w:t>
            </w:r>
            <w:r>
              <w:t xml:space="preserve">       29,50,000</w:t>
            </w:r>
          </w:p>
          <w:p w14:paraId="27961CBD" w14:textId="3D4BC264" w:rsidR="00EA3B58" w:rsidRDefault="00EA3B58" w:rsidP="00EA3B58">
            <w:pPr>
              <w:widowControl w:val="0"/>
              <w:pBdr>
                <w:top w:val="nil"/>
                <w:left w:val="nil"/>
                <w:bottom w:val="nil"/>
                <w:right w:val="nil"/>
                <w:between w:val="nil"/>
              </w:pBdr>
              <w:rPr>
                <w:u w:val="single"/>
              </w:rPr>
            </w:pPr>
            <w:r>
              <w:t xml:space="preserve">Less, P. </w:t>
            </w:r>
            <w:r w:rsidRPr="00EA3B58">
              <w:rPr>
                <w:u w:val="single"/>
              </w:rPr>
              <w:t>Return          40,000</w:t>
            </w:r>
          </w:p>
          <w:p w14:paraId="3795E56F" w14:textId="25EE6645" w:rsidR="00EA3B58" w:rsidRDefault="00EA3B58" w:rsidP="00EA3B58">
            <w:pPr>
              <w:widowControl w:val="0"/>
              <w:pBdr>
                <w:top w:val="nil"/>
                <w:left w:val="nil"/>
                <w:bottom w:val="nil"/>
                <w:right w:val="nil"/>
                <w:between w:val="nil"/>
              </w:pBdr>
            </w:pPr>
            <w:r>
              <w:rPr>
                <w:u w:val="single"/>
              </w:rPr>
              <w:t xml:space="preserve">To </w:t>
            </w:r>
            <w:r>
              <w:t>Wages</w:t>
            </w:r>
            <w:r>
              <w:t xml:space="preserve">                4,00,000</w:t>
            </w:r>
          </w:p>
          <w:p w14:paraId="44080E64" w14:textId="041CDDDC" w:rsidR="00EA3B58" w:rsidRDefault="00EA3B58" w:rsidP="00EA3B58">
            <w:pPr>
              <w:widowControl w:val="0"/>
              <w:pBdr>
                <w:top w:val="nil"/>
                <w:left w:val="nil"/>
                <w:bottom w:val="nil"/>
                <w:right w:val="nil"/>
                <w:between w:val="nil"/>
              </w:pBdr>
            </w:pPr>
            <w:r>
              <w:t>Add, O/S                    50,000</w:t>
            </w:r>
          </w:p>
          <w:p w14:paraId="1E6D4215" w14:textId="0C8F9E68" w:rsidR="00EA3B58" w:rsidRDefault="00EA3B58" w:rsidP="00EA3B58">
            <w:pPr>
              <w:widowControl w:val="0"/>
              <w:pBdr>
                <w:top w:val="nil"/>
                <w:left w:val="nil"/>
                <w:bottom w:val="nil"/>
                <w:right w:val="nil"/>
                <w:between w:val="nil"/>
              </w:pBdr>
              <w:rPr>
                <w:u w:val="single"/>
              </w:rPr>
            </w:pPr>
          </w:p>
          <w:p w14:paraId="37DDCAD8" w14:textId="383EFF47" w:rsidR="00EA3B58" w:rsidRPr="00EA3B58" w:rsidRDefault="00EA3B58" w:rsidP="00EA3B58">
            <w:pPr>
              <w:widowControl w:val="0"/>
              <w:pBdr>
                <w:top w:val="nil"/>
                <w:left w:val="nil"/>
                <w:bottom w:val="nil"/>
                <w:right w:val="nil"/>
                <w:between w:val="nil"/>
              </w:pBdr>
              <w:rPr>
                <w:u w:val="single"/>
              </w:rPr>
            </w:pPr>
            <w:r>
              <w:rPr>
                <w:u w:val="single"/>
              </w:rPr>
              <w:t>To G.P  (CR – DR)</w:t>
            </w:r>
          </w:p>
          <w:p w14:paraId="010F5908" w14:textId="149306D7" w:rsidR="00EA3B58" w:rsidRDefault="00EA3B58" w:rsidP="00EA3B58">
            <w:pPr>
              <w:widowControl w:val="0"/>
              <w:pBdr>
                <w:top w:val="nil"/>
                <w:left w:val="nil"/>
                <w:bottom w:val="nil"/>
                <w:right w:val="nil"/>
                <w:between w:val="nil"/>
              </w:pBdr>
            </w:pPr>
          </w:p>
          <w:p w14:paraId="359794D5" w14:textId="683B83B5" w:rsidR="00EA3B58" w:rsidRDefault="00EA3B58" w:rsidP="00A1708F"/>
        </w:tc>
        <w:tc>
          <w:tcPr>
            <w:tcW w:w="1362" w:type="dxa"/>
          </w:tcPr>
          <w:p w14:paraId="3D391880" w14:textId="77777777" w:rsidR="00EA3B58" w:rsidRDefault="00EA3B58" w:rsidP="00A1708F">
            <w:r>
              <w:t>4,50,000</w:t>
            </w:r>
          </w:p>
          <w:p w14:paraId="583372DF" w14:textId="77777777" w:rsidR="00EA3B58" w:rsidRDefault="00EA3B58" w:rsidP="00A1708F"/>
          <w:p w14:paraId="011C5519" w14:textId="77777777" w:rsidR="00EA3B58" w:rsidRDefault="00EA3B58" w:rsidP="00A1708F">
            <w:r>
              <w:t>29,10,000</w:t>
            </w:r>
          </w:p>
          <w:p w14:paraId="12FF498B" w14:textId="77777777" w:rsidR="00EA3B58" w:rsidRDefault="00EA3B58" w:rsidP="00A1708F"/>
          <w:p w14:paraId="5CCC4ED3" w14:textId="77777777" w:rsidR="00EA3B58" w:rsidRDefault="00EA3B58" w:rsidP="00A1708F">
            <w:r>
              <w:t xml:space="preserve">  4,50,000</w:t>
            </w:r>
          </w:p>
          <w:p w14:paraId="77B1EDF8" w14:textId="77777777" w:rsidR="00EA3B58" w:rsidRDefault="00EA3B58" w:rsidP="00EA3B58"/>
          <w:p w14:paraId="13358314" w14:textId="49A303AF" w:rsidR="00EA3B58" w:rsidRPr="00EA3B58" w:rsidRDefault="00EA3B58" w:rsidP="00EA3B58">
            <w:r>
              <w:t>12,20,000</w:t>
            </w:r>
          </w:p>
        </w:tc>
        <w:tc>
          <w:tcPr>
            <w:tcW w:w="3318" w:type="dxa"/>
          </w:tcPr>
          <w:p w14:paraId="3D39E89B" w14:textId="674CE540" w:rsidR="00EA3B58" w:rsidRDefault="00EA3B58" w:rsidP="00EA3B58">
            <w:pPr>
              <w:widowControl w:val="0"/>
              <w:pBdr>
                <w:top w:val="nil"/>
                <w:left w:val="nil"/>
                <w:bottom w:val="nil"/>
                <w:right w:val="nil"/>
                <w:between w:val="nil"/>
              </w:pBdr>
            </w:pPr>
            <w:r>
              <w:t xml:space="preserve">By </w:t>
            </w:r>
            <w:r>
              <w:t xml:space="preserve">Sales </w:t>
            </w:r>
            <w:r>
              <w:t xml:space="preserve">        43,50,000</w:t>
            </w:r>
          </w:p>
          <w:p w14:paraId="0C03A743" w14:textId="7E0643B7" w:rsidR="00EA3B58" w:rsidRDefault="00EA3B58" w:rsidP="00EA3B58">
            <w:pPr>
              <w:widowControl w:val="0"/>
              <w:pBdr>
                <w:top w:val="nil"/>
                <w:left w:val="nil"/>
                <w:bottom w:val="nil"/>
                <w:right w:val="nil"/>
                <w:between w:val="nil"/>
              </w:pBdr>
            </w:pPr>
            <w:r>
              <w:t xml:space="preserve">Less, S, Return   </w:t>
            </w:r>
            <w:r w:rsidRPr="00EA3B58">
              <w:rPr>
                <w:u w:val="single"/>
              </w:rPr>
              <w:t>70,000</w:t>
            </w:r>
          </w:p>
          <w:p w14:paraId="06F245A0" w14:textId="0405344B" w:rsidR="00EA3B58" w:rsidRDefault="00EA3B58" w:rsidP="00A1708F">
            <w:r>
              <w:t xml:space="preserve">By </w:t>
            </w:r>
            <w:r>
              <w:t>Closing stock</w:t>
            </w:r>
          </w:p>
        </w:tc>
        <w:tc>
          <w:tcPr>
            <w:tcW w:w="1304" w:type="dxa"/>
          </w:tcPr>
          <w:p w14:paraId="09C9B088" w14:textId="77777777" w:rsidR="00EA3B58" w:rsidRDefault="00EA3B58" w:rsidP="00A1708F"/>
          <w:p w14:paraId="4AD51BD0" w14:textId="77777777" w:rsidR="00EA3B58" w:rsidRDefault="00EA3B58" w:rsidP="00A1708F">
            <w:r>
              <w:t>42,80,000</w:t>
            </w:r>
          </w:p>
          <w:p w14:paraId="1765B6D0" w14:textId="53F9F686" w:rsidR="00EA3B58" w:rsidRDefault="00EA3B58" w:rsidP="00A1708F">
            <w:r>
              <w:t xml:space="preserve">   7,50,000</w:t>
            </w:r>
          </w:p>
        </w:tc>
      </w:tr>
      <w:tr w:rsidR="00EA3B58" w14:paraId="2E706B53" w14:textId="77777777" w:rsidTr="00EA3B58">
        <w:tc>
          <w:tcPr>
            <w:tcW w:w="3258" w:type="dxa"/>
          </w:tcPr>
          <w:p w14:paraId="141273E7" w14:textId="77777777" w:rsidR="00EA3B58" w:rsidRDefault="00EA3B58" w:rsidP="00EA3B58">
            <w:pPr>
              <w:widowControl w:val="0"/>
              <w:pBdr>
                <w:top w:val="nil"/>
                <w:left w:val="nil"/>
                <w:bottom w:val="nil"/>
                <w:right w:val="nil"/>
                <w:between w:val="nil"/>
              </w:pBdr>
            </w:pPr>
          </w:p>
        </w:tc>
        <w:tc>
          <w:tcPr>
            <w:tcW w:w="1362" w:type="dxa"/>
          </w:tcPr>
          <w:p w14:paraId="22F511A7" w14:textId="672602C3" w:rsidR="00EA3B58" w:rsidRDefault="00EA3B58" w:rsidP="00A1708F">
            <w:r>
              <w:t>50,30,000</w:t>
            </w:r>
          </w:p>
        </w:tc>
        <w:tc>
          <w:tcPr>
            <w:tcW w:w="3318" w:type="dxa"/>
          </w:tcPr>
          <w:p w14:paraId="2EB2F801" w14:textId="77777777" w:rsidR="00EA3B58" w:rsidRDefault="00EA3B58" w:rsidP="00EA3B58">
            <w:pPr>
              <w:widowControl w:val="0"/>
              <w:pBdr>
                <w:top w:val="nil"/>
                <w:left w:val="nil"/>
                <w:bottom w:val="nil"/>
                <w:right w:val="nil"/>
                <w:between w:val="nil"/>
              </w:pBdr>
            </w:pPr>
          </w:p>
        </w:tc>
        <w:tc>
          <w:tcPr>
            <w:tcW w:w="1304" w:type="dxa"/>
          </w:tcPr>
          <w:p w14:paraId="22E10B04" w14:textId="34E8A5FE" w:rsidR="00EA3B58" w:rsidRDefault="00EA3B58" w:rsidP="00A1708F">
            <w:r>
              <w:t>50,30,000</w:t>
            </w:r>
          </w:p>
        </w:tc>
      </w:tr>
      <w:tr w:rsidR="00EA3B58" w14:paraId="348176E6" w14:textId="77777777" w:rsidTr="00EA3B58">
        <w:tc>
          <w:tcPr>
            <w:tcW w:w="3258" w:type="dxa"/>
          </w:tcPr>
          <w:p w14:paraId="3F2F153B" w14:textId="77777777" w:rsidR="00EA3B58" w:rsidRDefault="00CE7CA0" w:rsidP="00EA3B58">
            <w:pPr>
              <w:widowControl w:val="0"/>
              <w:pBdr>
                <w:top w:val="nil"/>
                <w:left w:val="nil"/>
                <w:bottom w:val="nil"/>
                <w:right w:val="nil"/>
                <w:between w:val="nil"/>
              </w:pBdr>
            </w:pPr>
            <w:r>
              <w:t>To Dep. On Machinery</w:t>
            </w:r>
          </w:p>
          <w:p w14:paraId="6EB1C5BF" w14:textId="77777777" w:rsidR="00CE7CA0" w:rsidRDefault="00CE7CA0" w:rsidP="00EA3B58">
            <w:pPr>
              <w:widowControl w:val="0"/>
              <w:pBdr>
                <w:top w:val="nil"/>
                <w:left w:val="nil"/>
                <w:bottom w:val="nil"/>
                <w:right w:val="nil"/>
                <w:between w:val="nil"/>
              </w:pBdr>
            </w:pPr>
            <w:r>
              <w:t>To Dep. On Furniture</w:t>
            </w:r>
          </w:p>
          <w:p w14:paraId="57C1D648" w14:textId="77777777" w:rsidR="00CE7CA0" w:rsidRDefault="00CE7CA0" w:rsidP="00EA3B58">
            <w:pPr>
              <w:widowControl w:val="0"/>
              <w:pBdr>
                <w:top w:val="nil"/>
                <w:left w:val="nil"/>
                <w:bottom w:val="nil"/>
                <w:right w:val="nil"/>
                <w:between w:val="nil"/>
              </w:pBdr>
            </w:pPr>
            <w:r>
              <w:t>To Salaries                 2,40,000</w:t>
            </w:r>
          </w:p>
          <w:p w14:paraId="2D819393" w14:textId="77777777" w:rsidR="00CE7CA0" w:rsidRDefault="00CE7CA0" w:rsidP="00EA3B58">
            <w:pPr>
              <w:widowControl w:val="0"/>
              <w:pBdr>
                <w:top w:val="nil"/>
                <w:left w:val="nil"/>
                <w:bottom w:val="nil"/>
                <w:right w:val="nil"/>
                <w:between w:val="nil"/>
              </w:pBdr>
              <w:rPr>
                <w:u w:val="single"/>
              </w:rPr>
            </w:pPr>
            <w:r>
              <w:t>Add, O/</w:t>
            </w:r>
            <w:r w:rsidRPr="00CE7CA0">
              <w:rPr>
                <w:u w:val="single"/>
              </w:rPr>
              <w:t>S                        20,000</w:t>
            </w:r>
          </w:p>
          <w:p w14:paraId="3071DD7D" w14:textId="77777777" w:rsidR="00144F7F" w:rsidRDefault="00144F7F" w:rsidP="00EA3B58">
            <w:pPr>
              <w:widowControl w:val="0"/>
              <w:pBdr>
                <w:top w:val="nil"/>
                <w:left w:val="nil"/>
                <w:bottom w:val="nil"/>
                <w:right w:val="nil"/>
                <w:between w:val="nil"/>
              </w:pBdr>
              <w:rPr>
                <w:u w:val="single"/>
              </w:rPr>
            </w:pPr>
          </w:p>
          <w:p w14:paraId="26F20429" w14:textId="77777777" w:rsidR="00144F7F" w:rsidRDefault="00144F7F" w:rsidP="00EA3B58">
            <w:pPr>
              <w:widowControl w:val="0"/>
              <w:pBdr>
                <w:top w:val="nil"/>
                <w:left w:val="nil"/>
                <w:bottom w:val="nil"/>
                <w:right w:val="nil"/>
                <w:between w:val="nil"/>
              </w:pBdr>
            </w:pPr>
            <w:r>
              <w:rPr>
                <w:u w:val="single"/>
              </w:rPr>
              <w:t xml:space="preserve">To </w:t>
            </w:r>
            <w:r>
              <w:t>Old Bad Debts         10,000</w:t>
            </w:r>
          </w:p>
          <w:p w14:paraId="1DC1E3ED" w14:textId="77777777" w:rsidR="00144F7F" w:rsidRDefault="00144F7F" w:rsidP="00EA3B58">
            <w:pPr>
              <w:widowControl w:val="0"/>
              <w:pBdr>
                <w:top w:val="nil"/>
                <w:left w:val="nil"/>
                <w:bottom w:val="nil"/>
                <w:right w:val="nil"/>
                <w:between w:val="nil"/>
              </w:pBdr>
            </w:pPr>
            <w:r>
              <w:t>Add, New Bad               50,000</w:t>
            </w:r>
          </w:p>
          <w:p w14:paraId="7AE334AD" w14:textId="77777777" w:rsidR="00144F7F" w:rsidRDefault="00144F7F" w:rsidP="00EA3B58">
            <w:pPr>
              <w:widowControl w:val="0"/>
              <w:pBdr>
                <w:top w:val="nil"/>
                <w:left w:val="nil"/>
                <w:bottom w:val="nil"/>
                <w:right w:val="nil"/>
                <w:between w:val="nil"/>
              </w:pBdr>
            </w:pPr>
            <w:r>
              <w:t>Add, New P.D.D            17,500</w:t>
            </w:r>
          </w:p>
          <w:p w14:paraId="63A3BA91" w14:textId="77777777" w:rsidR="00144F7F" w:rsidRDefault="00144F7F" w:rsidP="00EA3B58">
            <w:pPr>
              <w:widowControl w:val="0"/>
              <w:pBdr>
                <w:top w:val="nil"/>
                <w:left w:val="nil"/>
                <w:bottom w:val="nil"/>
                <w:right w:val="nil"/>
                <w:between w:val="nil"/>
              </w:pBdr>
            </w:pPr>
            <w:r>
              <w:t>Add, Provision f.d</w:t>
            </w:r>
            <w:r w:rsidRPr="00144F7F">
              <w:rPr>
                <w:u w:val="single"/>
              </w:rPr>
              <w:t>.          6,650</w:t>
            </w:r>
            <w:r>
              <w:t xml:space="preserve"> </w:t>
            </w:r>
          </w:p>
          <w:p w14:paraId="15730613" w14:textId="77777777" w:rsidR="008B728B" w:rsidRDefault="008B728B" w:rsidP="00EA3B58">
            <w:pPr>
              <w:widowControl w:val="0"/>
              <w:pBdr>
                <w:top w:val="nil"/>
                <w:left w:val="nil"/>
                <w:bottom w:val="nil"/>
                <w:right w:val="nil"/>
                <w:between w:val="nil"/>
              </w:pBdr>
            </w:pPr>
            <w:r>
              <w:t xml:space="preserve">To Rent </w:t>
            </w:r>
          </w:p>
          <w:p w14:paraId="1AB56496" w14:textId="4EF58025" w:rsidR="008B728B" w:rsidRDefault="008B728B" w:rsidP="008B728B">
            <w:pPr>
              <w:widowControl w:val="0"/>
              <w:pBdr>
                <w:top w:val="nil"/>
                <w:left w:val="nil"/>
                <w:bottom w:val="nil"/>
                <w:right w:val="nil"/>
                <w:between w:val="nil"/>
              </w:pBdr>
            </w:pPr>
            <w:r>
              <w:t xml:space="preserve">To </w:t>
            </w:r>
            <w:r>
              <w:t xml:space="preserve">Advertisement expenses </w:t>
            </w:r>
          </w:p>
          <w:p w14:paraId="3B41F88A" w14:textId="3D1AE907" w:rsidR="008B728B" w:rsidRDefault="008B728B" w:rsidP="008B728B">
            <w:pPr>
              <w:widowControl w:val="0"/>
              <w:pBdr>
                <w:top w:val="nil"/>
                <w:left w:val="nil"/>
                <w:bottom w:val="nil"/>
                <w:right w:val="nil"/>
                <w:between w:val="nil"/>
              </w:pBdr>
            </w:pPr>
            <w:r>
              <w:t>To I</w:t>
            </w:r>
            <w:r>
              <w:t>nsurance</w:t>
            </w:r>
          </w:p>
          <w:p w14:paraId="52909125" w14:textId="2652CA51" w:rsidR="008B728B" w:rsidRDefault="008B728B" w:rsidP="008B728B">
            <w:pPr>
              <w:widowControl w:val="0"/>
              <w:pBdr>
                <w:top w:val="nil"/>
                <w:left w:val="nil"/>
                <w:bottom w:val="nil"/>
                <w:right w:val="nil"/>
                <w:between w:val="nil"/>
              </w:pBdr>
            </w:pPr>
            <w:r>
              <w:t xml:space="preserve">To </w:t>
            </w:r>
            <w:r>
              <w:t>Trade expenses</w:t>
            </w:r>
          </w:p>
          <w:p w14:paraId="51285347" w14:textId="463776D2" w:rsidR="008B728B" w:rsidRDefault="008B728B" w:rsidP="008B728B">
            <w:pPr>
              <w:widowControl w:val="0"/>
              <w:pBdr>
                <w:top w:val="nil"/>
                <w:left w:val="nil"/>
                <w:bottom w:val="nil"/>
                <w:right w:val="nil"/>
                <w:between w:val="nil"/>
              </w:pBdr>
            </w:pPr>
            <w:r>
              <w:t xml:space="preserve">To Net Profit </w:t>
            </w:r>
          </w:p>
          <w:p w14:paraId="4C6A7FAF" w14:textId="0F1D1834" w:rsidR="008B728B" w:rsidRDefault="008B728B" w:rsidP="008B728B">
            <w:pPr>
              <w:widowControl w:val="0"/>
              <w:pBdr>
                <w:top w:val="nil"/>
                <w:left w:val="nil"/>
                <w:bottom w:val="nil"/>
                <w:right w:val="nil"/>
                <w:between w:val="nil"/>
              </w:pBdr>
            </w:pPr>
          </w:p>
          <w:p w14:paraId="7D66F674" w14:textId="3BE08B56" w:rsidR="008B728B" w:rsidRPr="00144F7F" w:rsidRDefault="008B728B" w:rsidP="00EA3B58">
            <w:pPr>
              <w:widowControl w:val="0"/>
              <w:pBdr>
                <w:top w:val="nil"/>
                <w:left w:val="nil"/>
                <w:bottom w:val="nil"/>
                <w:right w:val="nil"/>
                <w:between w:val="nil"/>
              </w:pBdr>
            </w:pPr>
          </w:p>
        </w:tc>
        <w:tc>
          <w:tcPr>
            <w:tcW w:w="1362" w:type="dxa"/>
          </w:tcPr>
          <w:p w14:paraId="277F1704" w14:textId="77777777" w:rsidR="00EA3B58" w:rsidRDefault="00CE7CA0" w:rsidP="00A1708F">
            <w:r>
              <w:t xml:space="preserve">  24,000</w:t>
            </w:r>
          </w:p>
          <w:p w14:paraId="5B9D1E4C" w14:textId="77777777" w:rsidR="00CE7CA0" w:rsidRDefault="00CE7CA0" w:rsidP="00A1708F">
            <w:r>
              <w:t xml:space="preserve">    3,000</w:t>
            </w:r>
          </w:p>
          <w:p w14:paraId="5C517AE1" w14:textId="77777777" w:rsidR="00CE7CA0" w:rsidRDefault="00CE7CA0" w:rsidP="00A1708F"/>
          <w:p w14:paraId="3FE499C3" w14:textId="77777777" w:rsidR="00CE7CA0" w:rsidRDefault="00CE7CA0" w:rsidP="00A1708F">
            <w:r>
              <w:t>2,60,000</w:t>
            </w:r>
          </w:p>
          <w:p w14:paraId="4EA0AEFA" w14:textId="77777777" w:rsidR="00144F7F" w:rsidRDefault="00144F7F" w:rsidP="00A1708F"/>
          <w:p w14:paraId="2447A36C" w14:textId="77777777" w:rsidR="00144F7F" w:rsidRDefault="00144F7F" w:rsidP="00A1708F"/>
          <w:p w14:paraId="3AB9CD70" w14:textId="77777777" w:rsidR="00144F7F" w:rsidRDefault="00144F7F" w:rsidP="00A1708F"/>
          <w:p w14:paraId="13743B04" w14:textId="77777777" w:rsidR="00144F7F" w:rsidRDefault="00144F7F" w:rsidP="00A1708F"/>
          <w:p w14:paraId="369DDCA1" w14:textId="77777777" w:rsidR="00144F7F" w:rsidRDefault="00144F7F" w:rsidP="00A1708F">
            <w:r>
              <w:t xml:space="preserve">   84,150</w:t>
            </w:r>
          </w:p>
          <w:p w14:paraId="417864ED" w14:textId="77777777" w:rsidR="008B728B" w:rsidRDefault="008B728B" w:rsidP="00A1708F">
            <w:r>
              <w:t xml:space="preserve">    50,000</w:t>
            </w:r>
          </w:p>
          <w:p w14:paraId="5CE97CE4" w14:textId="77777777" w:rsidR="008B728B" w:rsidRDefault="008B728B" w:rsidP="00A1708F">
            <w:r>
              <w:t xml:space="preserve">    60,000</w:t>
            </w:r>
          </w:p>
          <w:p w14:paraId="41316745" w14:textId="77777777" w:rsidR="008B728B" w:rsidRDefault="008B728B" w:rsidP="00A1708F">
            <w:r>
              <w:t xml:space="preserve">    15,000</w:t>
            </w:r>
          </w:p>
          <w:p w14:paraId="2EFB5A11" w14:textId="77777777" w:rsidR="008B728B" w:rsidRDefault="008B728B" w:rsidP="00A1708F">
            <w:r>
              <w:t xml:space="preserve">    20,000</w:t>
            </w:r>
          </w:p>
          <w:p w14:paraId="7209AE82" w14:textId="7CEA16E1" w:rsidR="00055524" w:rsidRDefault="00055524" w:rsidP="00A1708F">
            <w:r>
              <w:t>7,38,350</w:t>
            </w:r>
          </w:p>
        </w:tc>
        <w:tc>
          <w:tcPr>
            <w:tcW w:w="3318" w:type="dxa"/>
          </w:tcPr>
          <w:p w14:paraId="27ECBC6C" w14:textId="77777777" w:rsidR="00EA3B58" w:rsidRDefault="00CE7CA0" w:rsidP="00EA3B58">
            <w:pPr>
              <w:widowControl w:val="0"/>
              <w:pBdr>
                <w:top w:val="nil"/>
                <w:left w:val="nil"/>
                <w:bottom w:val="nil"/>
                <w:right w:val="nil"/>
                <w:between w:val="nil"/>
              </w:pBdr>
            </w:pPr>
            <w:r>
              <w:t>By G.P.</w:t>
            </w:r>
          </w:p>
          <w:p w14:paraId="22BE03B4" w14:textId="77777777" w:rsidR="00144F7F" w:rsidRDefault="00144F7F" w:rsidP="00EA3B58">
            <w:pPr>
              <w:widowControl w:val="0"/>
              <w:pBdr>
                <w:top w:val="nil"/>
                <w:left w:val="nil"/>
                <w:bottom w:val="nil"/>
                <w:right w:val="nil"/>
                <w:between w:val="nil"/>
              </w:pBdr>
            </w:pPr>
          </w:p>
          <w:p w14:paraId="46FFC52B" w14:textId="77777777" w:rsidR="00144F7F" w:rsidRDefault="00144F7F" w:rsidP="00EA3B58">
            <w:pPr>
              <w:widowControl w:val="0"/>
              <w:pBdr>
                <w:top w:val="nil"/>
                <w:left w:val="nil"/>
                <w:bottom w:val="nil"/>
                <w:right w:val="nil"/>
                <w:between w:val="nil"/>
              </w:pBdr>
            </w:pPr>
            <w:r>
              <w:t>By Interest on Investment (Accrued)</w:t>
            </w:r>
          </w:p>
          <w:p w14:paraId="1EFECAE3" w14:textId="77777777" w:rsidR="00144F7F" w:rsidRDefault="00144F7F" w:rsidP="00EA3B58">
            <w:pPr>
              <w:widowControl w:val="0"/>
              <w:pBdr>
                <w:top w:val="nil"/>
                <w:left w:val="nil"/>
                <w:bottom w:val="nil"/>
                <w:right w:val="nil"/>
                <w:between w:val="nil"/>
              </w:pBdr>
            </w:pPr>
            <w:r>
              <w:t xml:space="preserve">5,00,000 x 6/100 x </w:t>
            </w:r>
            <w:r w:rsidR="008B728B">
              <w:t>9/12</w:t>
            </w:r>
          </w:p>
          <w:p w14:paraId="7878A07E" w14:textId="5CF93462" w:rsidR="008B728B" w:rsidRDefault="008B728B" w:rsidP="00EA3B58">
            <w:pPr>
              <w:widowControl w:val="0"/>
              <w:pBdr>
                <w:top w:val="nil"/>
                <w:left w:val="nil"/>
                <w:bottom w:val="nil"/>
                <w:right w:val="nil"/>
                <w:between w:val="nil"/>
              </w:pBdr>
            </w:pPr>
            <w:r>
              <w:t xml:space="preserve">By </w:t>
            </w:r>
            <w:r>
              <w:t>Miscellaneous income</w:t>
            </w:r>
          </w:p>
        </w:tc>
        <w:tc>
          <w:tcPr>
            <w:tcW w:w="1304" w:type="dxa"/>
          </w:tcPr>
          <w:p w14:paraId="51A00171" w14:textId="77777777" w:rsidR="00EA3B58" w:rsidRDefault="00CE7CA0" w:rsidP="00A1708F">
            <w:r>
              <w:t>12,20,000</w:t>
            </w:r>
          </w:p>
          <w:p w14:paraId="5A476862" w14:textId="77777777" w:rsidR="008B728B" w:rsidRDefault="008B728B" w:rsidP="00A1708F"/>
          <w:p w14:paraId="3D361A40" w14:textId="77777777" w:rsidR="008B728B" w:rsidRDefault="008B728B" w:rsidP="00A1708F"/>
          <w:p w14:paraId="564AE2A1" w14:textId="77777777" w:rsidR="008B728B" w:rsidRDefault="008B728B" w:rsidP="00A1708F">
            <w:r>
              <w:t xml:space="preserve">     22,500</w:t>
            </w:r>
          </w:p>
          <w:p w14:paraId="1D971D30" w14:textId="77777777" w:rsidR="008B728B" w:rsidRDefault="008B728B" w:rsidP="00A1708F"/>
          <w:p w14:paraId="46B1F7EF" w14:textId="0F85DDC9" w:rsidR="008B728B" w:rsidRDefault="008B728B" w:rsidP="00A1708F">
            <w:r>
              <w:t xml:space="preserve">     12,000</w:t>
            </w:r>
          </w:p>
        </w:tc>
      </w:tr>
      <w:tr w:rsidR="008B728B" w14:paraId="12677727" w14:textId="77777777" w:rsidTr="00EA3B58">
        <w:tc>
          <w:tcPr>
            <w:tcW w:w="3258" w:type="dxa"/>
          </w:tcPr>
          <w:p w14:paraId="7F46A51D" w14:textId="77777777" w:rsidR="008B728B" w:rsidRDefault="008B728B" w:rsidP="00EA3B58">
            <w:pPr>
              <w:widowControl w:val="0"/>
              <w:pBdr>
                <w:top w:val="nil"/>
                <w:left w:val="nil"/>
                <w:bottom w:val="nil"/>
                <w:right w:val="nil"/>
                <w:between w:val="nil"/>
              </w:pBdr>
            </w:pPr>
          </w:p>
        </w:tc>
        <w:tc>
          <w:tcPr>
            <w:tcW w:w="1362" w:type="dxa"/>
          </w:tcPr>
          <w:p w14:paraId="543950B4" w14:textId="754C39DF" w:rsidR="008B728B" w:rsidRDefault="00055524" w:rsidP="00A1708F">
            <w:r>
              <w:t>12,54,500</w:t>
            </w:r>
          </w:p>
        </w:tc>
        <w:tc>
          <w:tcPr>
            <w:tcW w:w="3318" w:type="dxa"/>
          </w:tcPr>
          <w:p w14:paraId="35D9FD4E" w14:textId="77777777" w:rsidR="008B728B" w:rsidRDefault="008B728B" w:rsidP="00EA3B58">
            <w:pPr>
              <w:widowControl w:val="0"/>
              <w:pBdr>
                <w:top w:val="nil"/>
                <w:left w:val="nil"/>
                <w:bottom w:val="nil"/>
                <w:right w:val="nil"/>
                <w:between w:val="nil"/>
              </w:pBdr>
            </w:pPr>
          </w:p>
        </w:tc>
        <w:tc>
          <w:tcPr>
            <w:tcW w:w="1304" w:type="dxa"/>
          </w:tcPr>
          <w:p w14:paraId="06D7731B" w14:textId="7D5489BA" w:rsidR="008B728B" w:rsidRDefault="00055524" w:rsidP="00A1708F">
            <w:r>
              <w:t>12,54,500</w:t>
            </w:r>
          </w:p>
        </w:tc>
      </w:tr>
    </w:tbl>
    <w:p w14:paraId="5E40F76D" w14:textId="77777777" w:rsidR="00EA3B58" w:rsidRDefault="00EA3B58" w:rsidP="00A1708F"/>
    <w:p w14:paraId="5D289AC1" w14:textId="7317CF76" w:rsidR="00A1708F" w:rsidRDefault="00A1708F" w:rsidP="00A1708F"/>
    <w:p w14:paraId="737EC5BE" w14:textId="20A0774C" w:rsidR="00CE7CA0" w:rsidRDefault="00CE7CA0" w:rsidP="00A1708F">
      <w:r>
        <w:t xml:space="preserve">                                                                             Balance Sheet</w:t>
      </w:r>
    </w:p>
    <w:tbl>
      <w:tblPr>
        <w:tblStyle w:val="TableGrid"/>
        <w:tblW w:w="0" w:type="auto"/>
        <w:tblLook w:val="04A0" w:firstRow="1" w:lastRow="0" w:firstColumn="1" w:lastColumn="0" w:noHBand="0" w:noVBand="1"/>
      </w:tblPr>
      <w:tblGrid>
        <w:gridCol w:w="2310"/>
        <w:gridCol w:w="2310"/>
        <w:gridCol w:w="3318"/>
        <w:gridCol w:w="1304"/>
      </w:tblGrid>
      <w:tr w:rsidR="00CE7CA0" w14:paraId="3EB4CC6F" w14:textId="77777777" w:rsidTr="00CE7CA0">
        <w:tc>
          <w:tcPr>
            <w:tcW w:w="2310" w:type="dxa"/>
          </w:tcPr>
          <w:p w14:paraId="4D5CD4B0" w14:textId="52F3A365" w:rsidR="00CE7CA0" w:rsidRDefault="00CE7CA0" w:rsidP="00A1708F">
            <w:r>
              <w:t>Labilities</w:t>
            </w:r>
          </w:p>
        </w:tc>
        <w:tc>
          <w:tcPr>
            <w:tcW w:w="2310" w:type="dxa"/>
          </w:tcPr>
          <w:p w14:paraId="7D584531" w14:textId="3B2A4500" w:rsidR="00CE7CA0" w:rsidRDefault="00CE7CA0" w:rsidP="00A1708F">
            <w:r>
              <w:t>Rs</w:t>
            </w:r>
          </w:p>
        </w:tc>
        <w:tc>
          <w:tcPr>
            <w:tcW w:w="3318" w:type="dxa"/>
          </w:tcPr>
          <w:p w14:paraId="3E636029" w14:textId="51734DCF" w:rsidR="00CE7CA0" w:rsidRDefault="00CE7CA0" w:rsidP="00A1708F">
            <w:r>
              <w:t>Assets</w:t>
            </w:r>
          </w:p>
        </w:tc>
        <w:tc>
          <w:tcPr>
            <w:tcW w:w="1304" w:type="dxa"/>
          </w:tcPr>
          <w:p w14:paraId="056CEC60" w14:textId="046FFE30" w:rsidR="00CE7CA0" w:rsidRDefault="00CE7CA0" w:rsidP="00A1708F">
            <w:r>
              <w:t>RS</w:t>
            </w:r>
          </w:p>
        </w:tc>
      </w:tr>
      <w:tr w:rsidR="00CE7CA0" w14:paraId="30DA24B8" w14:textId="77777777" w:rsidTr="00CE7CA0">
        <w:tc>
          <w:tcPr>
            <w:tcW w:w="2310" w:type="dxa"/>
          </w:tcPr>
          <w:p w14:paraId="39138296" w14:textId="77777777" w:rsidR="00CE7CA0" w:rsidRDefault="00CE7CA0" w:rsidP="00A1708F"/>
        </w:tc>
        <w:tc>
          <w:tcPr>
            <w:tcW w:w="2310" w:type="dxa"/>
          </w:tcPr>
          <w:p w14:paraId="3C857A2D" w14:textId="77777777" w:rsidR="00CE7CA0" w:rsidRDefault="00CE7CA0" w:rsidP="00A1708F"/>
        </w:tc>
        <w:tc>
          <w:tcPr>
            <w:tcW w:w="3318" w:type="dxa"/>
          </w:tcPr>
          <w:p w14:paraId="16079E59" w14:textId="59AC3784" w:rsidR="00CE7CA0" w:rsidRDefault="00CE7CA0" w:rsidP="00CE7CA0">
            <w:pPr>
              <w:widowControl w:val="0"/>
              <w:pBdr>
                <w:top w:val="nil"/>
                <w:left w:val="nil"/>
                <w:bottom w:val="nil"/>
                <w:right w:val="nil"/>
                <w:between w:val="nil"/>
              </w:pBdr>
            </w:pPr>
            <w:r>
              <w:t xml:space="preserve">Sundry debtors </w:t>
            </w:r>
            <w:r>
              <w:t xml:space="preserve">        4,00,000</w:t>
            </w:r>
          </w:p>
          <w:p w14:paraId="3EDAB837" w14:textId="1B640343" w:rsidR="00CE7CA0" w:rsidRDefault="00CE7CA0" w:rsidP="00CE7CA0">
            <w:pPr>
              <w:widowControl w:val="0"/>
              <w:pBdr>
                <w:top w:val="nil"/>
                <w:left w:val="nil"/>
                <w:bottom w:val="nil"/>
                <w:right w:val="nil"/>
                <w:between w:val="nil"/>
              </w:pBdr>
              <w:rPr>
                <w:u w:val="single"/>
              </w:rPr>
            </w:pPr>
            <w:r>
              <w:t xml:space="preserve">Less, New Bad </w:t>
            </w:r>
            <w:r w:rsidRPr="00CE7CA0">
              <w:rPr>
                <w:u w:val="single"/>
              </w:rPr>
              <w:t>Debts   50,000</w:t>
            </w:r>
          </w:p>
          <w:p w14:paraId="66DDF39C" w14:textId="12EF3FE3" w:rsidR="00CE7CA0" w:rsidRPr="00CE7CA0" w:rsidRDefault="00CE7CA0" w:rsidP="00CE7CA0">
            <w:pPr>
              <w:widowControl w:val="0"/>
              <w:pBdr>
                <w:top w:val="nil"/>
                <w:left w:val="nil"/>
                <w:bottom w:val="nil"/>
                <w:right w:val="nil"/>
                <w:between w:val="nil"/>
              </w:pBdr>
            </w:pPr>
            <w:r w:rsidRPr="00CE7CA0">
              <w:lastRenderedPageBreak/>
              <w:t xml:space="preserve">                                     3,50,000</w:t>
            </w:r>
          </w:p>
          <w:p w14:paraId="654988E6" w14:textId="5115D498" w:rsidR="00CE7CA0" w:rsidRDefault="00CE7CA0" w:rsidP="00A1708F">
            <w:pPr>
              <w:rPr>
                <w:u w:val="single"/>
              </w:rPr>
            </w:pPr>
            <w:r>
              <w:t>Less, New P.D.D.  5</w:t>
            </w:r>
            <w:r w:rsidRPr="00CE7CA0">
              <w:t xml:space="preserve">%   </w:t>
            </w:r>
            <w:r w:rsidRPr="00CE7CA0">
              <w:rPr>
                <w:u w:val="single"/>
              </w:rPr>
              <w:t>17,500</w:t>
            </w:r>
          </w:p>
          <w:p w14:paraId="4D899A6B" w14:textId="11885272" w:rsidR="00CE7CA0" w:rsidRPr="00CE7CA0" w:rsidRDefault="00CE7CA0" w:rsidP="00A1708F">
            <w:r w:rsidRPr="00CE7CA0">
              <w:t xml:space="preserve">                                     3,32,500</w:t>
            </w:r>
          </w:p>
          <w:p w14:paraId="56240996" w14:textId="77777777" w:rsidR="00CE7CA0" w:rsidRDefault="00CE7CA0" w:rsidP="00A1708F">
            <w:pPr>
              <w:rPr>
                <w:u w:val="single"/>
              </w:rPr>
            </w:pPr>
            <w:r>
              <w:t>Less, P.for D</w:t>
            </w:r>
            <w:r w:rsidR="00144F7F">
              <w:t xml:space="preserve">iscount 2% </w:t>
            </w:r>
            <w:r w:rsidR="00144F7F" w:rsidRPr="00144F7F">
              <w:rPr>
                <w:u w:val="single"/>
              </w:rPr>
              <w:t>6,650</w:t>
            </w:r>
          </w:p>
          <w:p w14:paraId="67ACE756" w14:textId="63EB54E0" w:rsidR="00144F7F" w:rsidRDefault="00144F7F" w:rsidP="00A1708F"/>
        </w:tc>
        <w:tc>
          <w:tcPr>
            <w:tcW w:w="1304" w:type="dxa"/>
          </w:tcPr>
          <w:p w14:paraId="17D6B9A2" w14:textId="77777777" w:rsidR="00CE7CA0" w:rsidRDefault="00CE7CA0" w:rsidP="00A1708F"/>
          <w:p w14:paraId="3963401A" w14:textId="77777777" w:rsidR="00144F7F" w:rsidRDefault="00144F7F" w:rsidP="00A1708F"/>
          <w:p w14:paraId="021BE08A" w14:textId="77777777" w:rsidR="00144F7F" w:rsidRDefault="00144F7F" w:rsidP="00A1708F"/>
          <w:p w14:paraId="479F8754" w14:textId="77777777" w:rsidR="00144F7F" w:rsidRDefault="00144F7F" w:rsidP="00A1708F"/>
          <w:p w14:paraId="75799A82" w14:textId="77777777" w:rsidR="00144F7F" w:rsidRDefault="00144F7F" w:rsidP="00A1708F"/>
          <w:p w14:paraId="6F33CA05" w14:textId="2D9262F6" w:rsidR="00144F7F" w:rsidRDefault="00144F7F" w:rsidP="00A1708F">
            <w:r>
              <w:t>3,25,850</w:t>
            </w:r>
          </w:p>
        </w:tc>
      </w:tr>
    </w:tbl>
    <w:p w14:paraId="470D5AB4" w14:textId="77777777" w:rsidR="00CE7CA0" w:rsidRDefault="00CE7CA0" w:rsidP="00A1708F"/>
    <w:p w14:paraId="605AF801" w14:textId="77777777" w:rsidR="00CE7CA0" w:rsidRDefault="00CE7CA0" w:rsidP="00A1708F"/>
    <w:p w14:paraId="79C5CD3B" w14:textId="77777777" w:rsidR="00A1708F" w:rsidRDefault="00A1708F" w:rsidP="00A1708F">
      <w:r>
        <w:t>8   The following trial balance of Mahesh prepare his final accounts for the year ended 31st March 2019</w:t>
      </w:r>
    </w:p>
    <w:p w14:paraId="345F3896" w14:textId="77777777" w:rsidR="00A1708F" w:rsidRDefault="00A1708F" w:rsidP="00A1708F"/>
    <w:p w14:paraId="440A988D" w14:textId="77777777" w:rsidR="00A1708F" w:rsidRDefault="00A1708F" w:rsidP="00A1708F"/>
    <w:p w14:paraId="658B2CB1" w14:textId="77777777" w:rsidR="00A1708F" w:rsidRDefault="00A1708F" w:rsidP="00A1708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708F" w14:paraId="55F2282C" w14:textId="77777777" w:rsidTr="00BF5889">
        <w:tc>
          <w:tcPr>
            <w:tcW w:w="3120" w:type="dxa"/>
            <w:shd w:val="clear" w:color="auto" w:fill="auto"/>
            <w:tcMar>
              <w:top w:w="100" w:type="dxa"/>
              <w:left w:w="100" w:type="dxa"/>
              <w:bottom w:w="100" w:type="dxa"/>
              <w:right w:w="100" w:type="dxa"/>
            </w:tcMar>
          </w:tcPr>
          <w:p w14:paraId="273E697B" w14:textId="77777777" w:rsidR="00A1708F" w:rsidRDefault="00A1708F" w:rsidP="00BF5889">
            <w:pPr>
              <w:widowControl w:val="0"/>
              <w:pBdr>
                <w:top w:val="nil"/>
                <w:left w:val="nil"/>
                <w:bottom w:val="nil"/>
                <w:right w:val="nil"/>
                <w:between w:val="nil"/>
              </w:pBdr>
              <w:spacing w:line="240" w:lineRule="auto"/>
            </w:pPr>
            <w:r>
              <w:t xml:space="preserve">Head of account </w:t>
            </w:r>
          </w:p>
          <w:p w14:paraId="20614BBB" w14:textId="77777777" w:rsidR="00A1708F" w:rsidRDefault="00A1708F" w:rsidP="00BF5889">
            <w:pPr>
              <w:widowControl w:val="0"/>
              <w:pBdr>
                <w:top w:val="nil"/>
                <w:left w:val="nil"/>
                <w:bottom w:val="nil"/>
                <w:right w:val="nil"/>
                <w:between w:val="nil"/>
              </w:pBdr>
              <w:spacing w:line="240" w:lineRule="auto"/>
            </w:pPr>
            <w:r>
              <w:t xml:space="preserve">Purchase </w:t>
            </w:r>
          </w:p>
          <w:p w14:paraId="4FA319AD" w14:textId="77777777" w:rsidR="00A1708F" w:rsidRDefault="00A1708F" w:rsidP="00BF5889">
            <w:pPr>
              <w:widowControl w:val="0"/>
              <w:pBdr>
                <w:top w:val="nil"/>
                <w:left w:val="nil"/>
                <w:bottom w:val="nil"/>
                <w:right w:val="nil"/>
                <w:between w:val="nil"/>
              </w:pBdr>
              <w:spacing w:line="240" w:lineRule="auto"/>
            </w:pPr>
            <w:r>
              <w:t>Sales</w:t>
            </w:r>
          </w:p>
          <w:p w14:paraId="3F1CEC65" w14:textId="77777777" w:rsidR="00A1708F" w:rsidRDefault="00A1708F" w:rsidP="00BF5889">
            <w:pPr>
              <w:widowControl w:val="0"/>
              <w:pBdr>
                <w:top w:val="nil"/>
                <w:left w:val="nil"/>
                <w:bottom w:val="nil"/>
                <w:right w:val="nil"/>
                <w:between w:val="nil"/>
              </w:pBdr>
              <w:spacing w:line="240" w:lineRule="auto"/>
            </w:pPr>
            <w:r>
              <w:t>Return inward</w:t>
            </w:r>
          </w:p>
          <w:p w14:paraId="53A5C3C5" w14:textId="77777777" w:rsidR="00A1708F" w:rsidRDefault="00A1708F" w:rsidP="00BF5889">
            <w:pPr>
              <w:widowControl w:val="0"/>
              <w:pBdr>
                <w:top w:val="nil"/>
                <w:left w:val="nil"/>
                <w:bottom w:val="nil"/>
                <w:right w:val="nil"/>
                <w:between w:val="nil"/>
              </w:pBdr>
              <w:spacing w:line="240" w:lineRule="auto"/>
            </w:pPr>
            <w:r>
              <w:t>Return outward</w:t>
            </w:r>
          </w:p>
          <w:p w14:paraId="195437AF" w14:textId="77777777" w:rsidR="00A1708F" w:rsidRDefault="00A1708F" w:rsidP="00BF5889">
            <w:pPr>
              <w:widowControl w:val="0"/>
              <w:pBdr>
                <w:top w:val="nil"/>
                <w:left w:val="nil"/>
                <w:bottom w:val="nil"/>
                <w:right w:val="nil"/>
                <w:between w:val="nil"/>
              </w:pBdr>
              <w:spacing w:line="240" w:lineRule="auto"/>
            </w:pPr>
            <w:r>
              <w:t>Carriage</w:t>
            </w:r>
          </w:p>
          <w:p w14:paraId="4EE8E341" w14:textId="77777777" w:rsidR="00A1708F" w:rsidRDefault="00A1708F" w:rsidP="00BF5889">
            <w:pPr>
              <w:widowControl w:val="0"/>
              <w:pBdr>
                <w:top w:val="nil"/>
                <w:left w:val="nil"/>
                <w:bottom w:val="nil"/>
                <w:right w:val="nil"/>
                <w:between w:val="nil"/>
              </w:pBdr>
              <w:spacing w:line="240" w:lineRule="auto"/>
            </w:pPr>
            <w:r>
              <w:t>Wages</w:t>
            </w:r>
          </w:p>
          <w:p w14:paraId="576314AC" w14:textId="77777777" w:rsidR="00A1708F" w:rsidRDefault="00A1708F" w:rsidP="00BF5889">
            <w:pPr>
              <w:widowControl w:val="0"/>
              <w:pBdr>
                <w:top w:val="nil"/>
                <w:left w:val="nil"/>
                <w:bottom w:val="nil"/>
                <w:right w:val="nil"/>
                <w:between w:val="nil"/>
              </w:pBdr>
              <w:spacing w:line="240" w:lineRule="auto"/>
            </w:pPr>
            <w:r>
              <w:t xml:space="preserve">Miscellaneous expenses </w:t>
            </w:r>
          </w:p>
          <w:p w14:paraId="0F1CDF15" w14:textId="77777777" w:rsidR="00A1708F" w:rsidRDefault="00A1708F" w:rsidP="00BF5889">
            <w:pPr>
              <w:widowControl w:val="0"/>
              <w:pBdr>
                <w:top w:val="nil"/>
                <w:left w:val="nil"/>
                <w:bottom w:val="nil"/>
                <w:right w:val="nil"/>
                <w:between w:val="nil"/>
              </w:pBdr>
              <w:spacing w:line="240" w:lineRule="auto"/>
            </w:pPr>
            <w:r>
              <w:t xml:space="preserve">Insurance </w:t>
            </w:r>
          </w:p>
          <w:p w14:paraId="61A6DEE0" w14:textId="77777777" w:rsidR="00A1708F" w:rsidRDefault="00A1708F" w:rsidP="00BF5889">
            <w:pPr>
              <w:widowControl w:val="0"/>
              <w:pBdr>
                <w:top w:val="nil"/>
                <w:left w:val="nil"/>
                <w:bottom w:val="nil"/>
                <w:right w:val="nil"/>
                <w:between w:val="nil"/>
              </w:pBdr>
              <w:spacing w:line="240" w:lineRule="auto"/>
            </w:pPr>
            <w:r>
              <w:t>Repair</w:t>
            </w:r>
          </w:p>
          <w:p w14:paraId="59C124B2" w14:textId="77777777" w:rsidR="00A1708F" w:rsidRDefault="00A1708F" w:rsidP="00BF5889">
            <w:pPr>
              <w:widowControl w:val="0"/>
              <w:pBdr>
                <w:top w:val="nil"/>
                <w:left w:val="nil"/>
                <w:bottom w:val="nil"/>
                <w:right w:val="nil"/>
                <w:between w:val="nil"/>
              </w:pBdr>
              <w:spacing w:line="240" w:lineRule="auto"/>
            </w:pPr>
            <w:r>
              <w:t>Debtors</w:t>
            </w:r>
          </w:p>
          <w:p w14:paraId="61A99B07" w14:textId="77777777" w:rsidR="00A1708F" w:rsidRDefault="00A1708F" w:rsidP="00BF5889">
            <w:pPr>
              <w:widowControl w:val="0"/>
              <w:pBdr>
                <w:top w:val="nil"/>
                <w:left w:val="nil"/>
                <w:bottom w:val="nil"/>
                <w:right w:val="nil"/>
                <w:between w:val="nil"/>
              </w:pBdr>
              <w:spacing w:line="240" w:lineRule="auto"/>
            </w:pPr>
            <w:r>
              <w:t>Creditor</w:t>
            </w:r>
          </w:p>
          <w:p w14:paraId="42AD37A1" w14:textId="77777777" w:rsidR="00A1708F" w:rsidRDefault="00A1708F" w:rsidP="00BF5889">
            <w:pPr>
              <w:widowControl w:val="0"/>
              <w:pBdr>
                <w:top w:val="nil"/>
                <w:left w:val="nil"/>
                <w:bottom w:val="nil"/>
                <w:right w:val="nil"/>
                <w:between w:val="nil"/>
              </w:pBdr>
              <w:spacing w:line="240" w:lineRule="auto"/>
            </w:pPr>
            <w:r>
              <w:t>Printing and stationery</w:t>
            </w:r>
          </w:p>
          <w:p w14:paraId="0A3BFE66" w14:textId="77777777" w:rsidR="00A1708F" w:rsidRDefault="00A1708F" w:rsidP="00BF5889">
            <w:pPr>
              <w:widowControl w:val="0"/>
              <w:pBdr>
                <w:top w:val="nil"/>
                <w:left w:val="nil"/>
                <w:bottom w:val="nil"/>
                <w:right w:val="nil"/>
                <w:between w:val="nil"/>
              </w:pBdr>
              <w:spacing w:line="240" w:lineRule="auto"/>
            </w:pPr>
            <w:r>
              <w:t xml:space="preserve">Advertisement </w:t>
            </w:r>
          </w:p>
          <w:p w14:paraId="3A9B398A" w14:textId="77777777" w:rsidR="00A1708F" w:rsidRDefault="00A1708F" w:rsidP="00BF5889">
            <w:pPr>
              <w:widowControl w:val="0"/>
              <w:pBdr>
                <w:top w:val="nil"/>
                <w:left w:val="nil"/>
                <w:bottom w:val="nil"/>
                <w:right w:val="nil"/>
                <w:between w:val="nil"/>
              </w:pBdr>
              <w:spacing w:line="240" w:lineRule="auto"/>
            </w:pPr>
            <w:r>
              <w:t>Bills receivable</w:t>
            </w:r>
          </w:p>
          <w:p w14:paraId="6FFB3C98" w14:textId="77777777" w:rsidR="00A1708F" w:rsidRDefault="00A1708F" w:rsidP="00BF5889">
            <w:pPr>
              <w:widowControl w:val="0"/>
              <w:pBdr>
                <w:top w:val="nil"/>
                <w:left w:val="nil"/>
                <w:bottom w:val="nil"/>
                <w:right w:val="nil"/>
                <w:between w:val="nil"/>
              </w:pBdr>
              <w:spacing w:line="240" w:lineRule="auto"/>
            </w:pPr>
            <w:r>
              <w:t>Bills payable</w:t>
            </w:r>
          </w:p>
          <w:p w14:paraId="14508EC7" w14:textId="77777777" w:rsidR="00A1708F" w:rsidRDefault="00A1708F" w:rsidP="00BF5889">
            <w:pPr>
              <w:widowControl w:val="0"/>
              <w:pBdr>
                <w:top w:val="nil"/>
                <w:left w:val="nil"/>
                <w:bottom w:val="nil"/>
                <w:right w:val="nil"/>
                <w:between w:val="nil"/>
              </w:pBdr>
              <w:spacing w:line="240" w:lineRule="auto"/>
            </w:pPr>
            <w:r>
              <w:t>Opening stock</w:t>
            </w:r>
          </w:p>
          <w:p w14:paraId="71822FFF" w14:textId="77777777" w:rsidR="00A1708F" w:rsidRDefault="00A1708F" w:rsidP="00BF5889">
            <w:pPr>
              <w:widowControl w:val="0"/>
              <w:pBdr>
                <w:top w:val="nil"/>
                <w:left w:val="nil"/>
                <w:bottom w:val="nil"/>
                <w:right w:val="nil"/>
                <w:between w:val="nil"/>
              </w:pBdr>
              <w:spacing w:line="240" w:lineRule="auto"/>
            </w:pPr>
            <w:r>
              <w:t xml:space="preserve">Cash in hand </w:t>
            </w:r>
          </w:p>
          <w:p w14:paraId="2A784352" w14:textId="77777777" w:rsidR="00A1708F" w:rsidRDefault="00A1708F" w:rsidP="00BF5889">
            <w:pPr>
              <w:widowControl w:val="0"/>
              <w:pBdr>
                <w:top w:val="nil"/>
                <w:left w:val="nil"/>
                <w:bottom w:val="nil"/>
                <w:right w:val="nil"/>
                <w:between w:val="nil"/>
              </w:pBdr>
              <w:spacing w:line="240" w:lineRule="auto"/>
            </w:pPr>
            <w:r>
              <w:t xml:space="preserve">Interest on bank loan </w:t>
            </w:r>
          </w:p>
          <w:p w14:paraId="62BB7A07" w14:textId="77777777" w:rsidR="00A1708F" w:rsidRDefault="00A1708F" w:rsidP="00BF5889">
            <w:pPr>
              <w:widowControl w:val="0"/>
              <w:pBdr>
                <w:top w:val="nil"/>
                <w:left w:val="nil"/>
                <w:bottom w:val="nil"/>
                <w:right w:val="nil"/>
                <w:between w:val="nil"/>
              </w:pBdr>
              <w:spacing w:line="240" w:lineRule="auto"/>
            </w:pPr>
            <w:r>
              <w:lastRenderedPageBreak/>
              <w:t xml:space="preserve">Machinery </w:t>
            </w:r>
          </w:p>
          <w:p w14:paraId="4D454532" w14:textId="77777777" w:rsidR="00A1708F" w:rsidRDefault="00A1708F" w:rsidP="00BF5889">
            <w:pPr>
              <w:widowControl w:val="0"/>
              <w:pBdr>
                <w:top w:val="nil"/>
                <w:left w:val="nil"/>
                <w:bottom w:val="nil"/>
                <w:right w:val="nil"/>
                <w:between w:val="nil"/>
              </w:pBdr>
              <w:spacing w:line="240" w:lineRule="auto"/>
            </w:pPr>
            <w:r>
              <w:t>Furniture</w:t>
            </w:r>
          </w:p>
          <w:p w14:paraId="757C6328" w14:textId="77777777" w:rsidR="00A1708F" w:rsidRDefault="00A1708F" w:rsidP="00BF5889">
            <w:pPr>
              <w:widowControl w:val="0"/>
              <w:pBdr>
                <w:top w:val="nil"/>
                <w:left w:val="nil"/>
                <w:bottom w:val="nil"/>
                <w:right w:val="nil"/>
                <w:between w:val="nil"/>
              </w:pBdr>
              <w:spacing w:line="240" w:lineRule="auto"/>
            </w:pPr>
            <w:r>
              <w:t>Drawing</w:t>
            </w:r>
          </w:p>
          <w:p w14:paraId="3FF4E71F" w14:textId="77777777" w:rsidR="00A1708F" w:rsidRDefault="00A1708F" w:rsidP="00BF5889">
            <w:pPr>
              <w:widowControl w:val="0"/>
              <w:pBdr>
                <w:top w:val="nil"/>
                <w:left w:val="nil"/>
                <w:bottom w:val="nil"/>
                <w:right w:val="nil"/>
                <w:between w:val="nil"/>
              </w:pBdr>
              <w:spacing w:line="240" w:lineRule="auto"/>
            </w:pPr>
            <w:r>
              <w:t xml:space="preserve">Commission </w:t>
            </w:r>
          </w:p>
          <w:p w14:paraId="31537830" w14:textId="77777777" w:rsidR="00A1708F" w:rsidRDefault="00A1708F" w:rsidP="00BF5889">
            <w:pPr>
              <w:widowControl w:val="0"/>
              <w:pBdr>
                <w:top w:val="nil"/>
                <w:left w:val="nil"/>
                <w:bottom w:val="nil"/>
                <w:right w:val="nil"/>
                <w:between w:val="nil"/>
              </w:pBdr>
              <w:spacing w:line="240" w:lineRule="auto"/>
            </w:pPr>
            <w:r>
              <w:t xml:space="preserve">12% bank loan </w:t>
            </w:r>
          </w:p>
          <w:p w14:paraId="6A36A0CD" w14:textId="77777777" w:rsidR="00A1708F" w:rsidRDefault="00A1708F" w:rsidP="00BF5889">
            <w:pPr>
              <w:widowControl w:val="0"/>
              <w:pBdr>
                <w:top w:val="nil"/>
                <w:left w:val="nil"/>
                <w:bottom w:val="nil"/>
                <w:right w:val="nil"/>
                <w:between w:val="nil"/>
              </w:pBdr>
              <w:spacing w:line="240" w:lineRule="auto"/>
            </w:pPr>
            <w:r>
              <w:t xml:space="preserve">Capital   </w:t>
            </w:r>
          </w:p>
          <w:p w14:paraId="4CC3D0BB" w14:textId="77777777" w:rsidR="00A1708F" w:rsidRDefault="00A1708F" w:rsidP="00BF5889">
            <w:pPr>
              <w:widowControl w:val="0"/>
              <w:pBdr>
                <w:top w:val="nil"/>
                <w:left w:val="nil"/>
                <w:bottom w:val="nil"/>
                <w:right w:val="nil"/>
                <w:between w:val="nil"/>
              </w:pBdr>
              <w:spacing w:line="240" w:lineRule="auto"/>
            </w:pPr>
            <w:r>
              <w:t>Rent received</w:t>
            </w:r>
          </w:p>
          <w:p w14:paraId="0F2B843B" w14:textId="77777777" w:rsidR="00A1708F" w:rsidRDefault="00A1708F" w:rsidP="00BF5889">
            <w:pPr>
              <w:widowControl w:val="0"/>
              <w:pBdr>
                <w:top w:val="nil"/>
                <w:left w:val="nil"/>
                <w:bottom w:val="nil"/>
                <w:right w:val="nil"/>
                <w:between w:val="nil"/>
              </w:pBdr>
              <w:spacing w:line="240" w:lineRule="auto"/>
            </w:pPr>
            <w:r>
              <w:t>Cash at bank</w:t>
            </w:r>
          </w:p>
          <w:p w14:paraId="137C8D4C" w14:textId="77777777" w:rsidR="00A1708F" w:rsidRDefault="00A1708F" w:rsidP="00BF5889">
            <w:pPr>
              <w:widowControl w:val="0"/>
              <w:pBdr>
                <w:top w:val="nil"/>
                <w:left w:val="nil"/>
                <w:bottom w:val="nil"/>
                <w:right w:val="nil"/>
                <w:between w:val="nil"/>
              </w:pBdr>
              <w:spacing w:line="240" w:lineRule="auto"/>
            </w:pPr>
            <w:r>
              <w:t>total</w:t>
            </w:r>
          </w:p>
        </w:tc>
        <w:tc>
          <w:tcPr>
            <w:tcW w:w="3120" w:type="dxa"/>
            <w:shd w:val="clear" w:color="auto" w:fill="auto"/>
            <w:tcMar>
              <w:top w:w="100" w:type="dxa"/>
              <w:left w:w="100" w:type="dxa"/>
              <w:bottom w:w="100" w:type="dxa"/>
              <w:right w:w="100" w:type="dxa"/>
            </w:tcMar>
          </w:tcPr>
          <w:p w14:paraId="2C45697D" w14:textId="77777777" w:rsidR="00A1708F" w:rsidRDefault="00A1708F" w:rsidP="00BF5889">
            <w:pPr>
              <w:widowControl w:val="0"/>
              <w:pBdr>
                <w:top w:val="nil"/>
                <w:left w:val="nil"/>
                <w:bottom w:val="nil"/>
                <w:right w:val="nil"/>
                <w:between w:val="nil"/>
              </w:pBdr>
              <w:spacing w:line="240" w:lineRule="auto"/>
            </w:pPr>
            <w:r>
              <w:lastRenderedPageBreak/>
              <w:t xml:space="preserve">Debit </w:t>
            </w:r>
          </w:p>
          <w:p w14:paraId="7DECA1D2" w14:textId="77777777" w:rsidR="00A1708F" w:rsidRDefault="00A1708F" w:rsidP="00BF5889">
            <w:pPr>
              <w:widowControl w:val="0"/>
              <w:pBdr>
                <w:top w:val="nil"/>
                <w:left w:val="nil"/>
                <w:bottom w:val="nil"/>
                <w:right w:val="nil"/>
                <w:between w:val="nil"/>
              </w:pBdr>
              <w:spacing w:line="240" w:lineRule="auto"/>
            </w:pPr>
            <w:r>
              <w:t>2,50,000</w:t>
            </w:r>
          </w:p>
          <w:p w14:paraId="7A08E514" w14:textId="77777777" w:rsidR="00A1708F" w:rsidRDefault="00A1708F" w:rsidP="00BF5889">
            <w:pPr>
              <w:widowControl w:val="0"/>
              <w:pBdr>
                <w:top w:val="nil"/>
                <w:left w:val="nil"/>
                <w:bottom w:val="nil"/>
                <w:right w:val="nil"/>
                <w:between w:val="nil"/>
              </w:pBdr>
              <w:spacing w:line="240" w:lineRule="auto"/>
            </w:pPr>
            <w:r>
              <w:t>……</w:t>
            </w:r>
          </w:p>
          <w:p w14:paraId="424930C5" w14:textId="77777777" w:rsidR="00A1708F" w:rsidRDefault="00A1708F" w:rsidP="00BF5889">
            <w:pPr>
              <w:widowControl w:val="0"/>
              <w:pBdr>
                <w:top w:val="nil"/>
                <w:left w:val="nil"/>
                <w:bottom w:val="nil"/>
                <w:right w:val="nil"/>
                <w:between w:val="nil"/>
              </w:pBdr>
              <w:spacing w:line="240" w:lineRule="auto"/>
            </w:pPr>
            <w:r>
              <w:t>12,000</w:t>
            </w:r>
          </w:p>
          <w:p w14:paraId="0CE0BCD4" w14:textId="77777777" w:rsidR="00A1708F" w:rsidRDefault="00A1708F" w:rsidP="00BF5889">
            <w:pPr>
              <w:widowControl w:val="0"/>
              <w:pBdr>
                <w:top w:val="nil"/>
                <w:left w:val="nil"/>
                <w:bottom w:val="nil"/>
                <w:right w:val="nil"/>
                <w:between w:val="nil"/>
              </w:pBdr>
              <w:spacing w:line="240" w:lineRule="auto"/>
            </w:pPr>
            <w:r>
              <w:t>……</w:t>
            </w:r>
          </w:p>
          <w:p w14:paraId="24B8BA87" w14:textId="77777777" w:rsidR="00A1708F" w:rsidRDefault="00A1708F" w:rsidP="00BF5889">
            <w:pPr>
              <w:widowControl w:val="0"/>
              <w:pBdr>
                <w:top w:val="nil"/>
                <w:left w:val="nil"/>
                <w:bottom w:val="nil"/>
                <w:right w:val="nil"/>
                <w:between w:val="nil"/>
              </w:pBdr>
              <w:spacing w:line="240" w:lineRule="auto"/>
            </w:pPr>
            <w:r>
              <w:t>8,000</w:t>
            </w:r>
          </w:p>
          <w:p w14:paraId="5DD898A5" w14:textId="77777777" w:rsidR="00A1708F" w:rsidRDefault="00A1708F" w:rsidP="00BF5889">
            <w:pPr>
              <w:widowControl w:val="0"/>
              <w:pBdr>
                <w:top w:val="nil"/>
                <w:left w:val="nil"/>
                <w:bottom w:val="nil"/>
                <w:right w:val="nil"/>
                <w:between w:val="nil"/>
              </w:pBdr>
              <w:spacing w:line="240" w:lineRule="auto"/>
            </w:pPr>
            <w:r>
              <w:t>60,000</w:t>
            </w:r>
          </w:p>
          <w:p w14:paraId="5964D658" w14:textId="77777777" w:rsidR="00A1708F" w:rsidRDefault="00A1708F" w:rsidP="00BF5889">
            <w:pPr>
              <w:widowControl w:val="0"/>
              <w:pBdr>
                <w:top w:val="nil"/>
                <w:left w:val="nil"/>
                <w:bottom w:val="nil"/>
                <w:right w:val="nil"/>
                <w:between w:val="nil"/>
              </w:pBdr>
              <w:spacing w:line="240" w:lineRule="auto"/>
            </w:pPr>
            <w:r>
              <w:t>2,000</w:t>
            </w:r>
          </w:p>
          <w:p w14:paraId="0C7FD719" w14:textId="77777777" w:rsidR="00A1708F" w:rsidRDefault="00A1708F" w:rsidP="00BF5889">
            <w:pPr>
              <w:widowControl w:val="0"/>
              <w:pBdr>
                <w:top w:val="nil"/>
                <w:left w:val="nil"/>
                <w:bottom w:val="nil"/>
                <w:right w:val="nil"/>
                <w:between w:val="nil"/>
              </w:pBdr>
              <w:spacing w:line="240" w:lineRule="auto"/>
            </w:pPr>
            <w:r>
              <w:t>1,200</w:t>
            </w:r>
          </w:p>
          <w:p w14:paraId="1F6B877E" w14:textId="77777777" w:rsidR="00A1708F" w:rsidRDefault="00A1708F" w:rsidP="00BF5889">
            <w:pPr>
              <w:widowControl w:val="0"/>
              <w:pBdr>
                <w:top w:val="nil"/>
                <w:left w:val="nil"/>
                <w:bottom w:val="nil"/>
                <w:right w:val="nil"/>
                <w:between w:val="nil"/>
              </w:pBdr>
              <w:spacing w:line="240" w:lineRule="auto"/>
            </w:pPr>
            <w:r>
              <w:t>8,000</w:t>
            </w:r>
          </w:p>
          <w:p w14:paraId="7B39A318" w14:textId="77777777" w:rsidR="00A1708F" w:rsidRDefault="00A1708F" w:rsidP="00BF5889">
            <w:pPr>
              <w:widowControl w:val="0"/>
              <w:pBdr>
                <w:top w:val="nil"/>
                <w:left w:val="nil"/>
                <w:bottom w:val="nil"/>
                <w:right w:val="nil"/>
                <w:between w:val="nil"/>
              </w:pBdr>
              <w:spacing w:line="240" w:lineRule="auto"/>
            </w:pPr>
            <w:r>
              <w:t>1,15,000</w:t>
            </w:r>
          </w:p>
          <w:p w14:paraId="6D32C401" w14:textId="77777777" w:rsidR="00A1708F" w:rsidRDefault="00A1708F" w:rsidP="00BF5889">
            <w:pPr>
              <w:widowControl w:val="0"/>
              <w:pBdr>
                <w:top w:val="nil"/>
                <w:left w:val="nil"/>
                <w:bottom w:val="nil"/>
                <w:right w:val="nil"/>
                <w:between w:val="nil"/>
              </w:pBdr>
              <w:spacing w:line="240" w:lineRule="auto"/>
            </w:pPr>
            <w:r>
              <w:t>……</w:t>
            </w:r>
          </w:p>
          <w:p w14:paraId="4F9656F8" w14:textId="77777777" w:rsidR="00A1708F" w:rsidRDefault="00A1708F" w:rsidP="00BF5889">
            <w:pPr>
              <w:widowControl w:val="0"/>
              <w:pBdr>
                <w:top w:val="nil"/>
                <w:left w:val="nil"/>
                <w:bottom w:val="nil"/>
                <w:right w:val="nil"/>
                <w:between w:val="nil"/>
              </w:pBdr>
              <w:spacing w:line="240" w:lineRule="auto"/>
            </w:pPr>
            <w:r>
              <w:t>6,000</w:t>
            </w:r>
          </w:p>
          <w:p w14:paraId="559344A1" w14:textId="77777777" w:rsidR="00A1708F" w:rsidRDefault="00A1708F" w:rsidP="00BF5889">
            <w:pPr>
              <w:widowControl w:val="0"/>
              <w:pBdr>
                <w:top w:val="nil"/>
                <w:left w:val="nil"/>
                <w:bottom w:val="nil"/>
                <w:right w:val="nil"/>
                <w:between w:val="nil"/>
              </w:pBdr>
              <w:spacing w:line="240" w:lineRule="auto"/>
            </w:pPr>
            <w:r>
              <w:t>15,000</w:t>
            </w:r>
          </w:p>
          <w:p w14:paraId="0DBCBAD8" w14:textId="77777777" w:rsidR="00A1708F" w:rsidRDefault="00A1708F" w:rsidP="00BF5889">
            <w:pPr>
              <w:widowControl w:val="0"/>
              <w:pBdr>
                <w:top w:val="nil"/>
                <w:left w:val="nil"/>
                <w:bottom w:val="nil"/>
                <w:right w:val="nil"/>
                <w:between w:val="nil"/>
              </w:pBdr>
              <w:spacing w:line="240" w:lineRule="auto"/>
            </w:pPr>
            <w:r>
              <w:t>4,000</w:t>
            </w:r>
          </w:p>
          <w:p w14:paraId="1C58A898" w14:textId="77777777" w:rsidR="00A1708F" w:rsidRDefault="00A1708F" w:rsidP="00BF5889">
            <w:pPr>
              <w:widowControl w:val="0"/>
              <w:pBdr>
                <w:top w:val="nil"/>
                <w:left w:val="nil"/>
                <w:bottom w:val="nil"/>
                <w:right w:val="nil"/>
                <w:between w:val="nil"/>
              </w:pBdr>
              <w:spacing w:line="240" w:lineRule="auto"/>
            </w:pPr>
            <w:r>
              <w:t>….</w:t>
            </w:r>
          </w:p>
          <w:p w14:paraId="10488492" w14:textId="77777777" w:rsidR="00A1708F" w:rsidRDefault="00A1708F" w:rsidP="00BF5889">
            <w:pPr>
              <w:widowControl w:val="0"/>
              <w:pBdr>
                <w:top w:val="nil"/>
                <w:left w:val="nil"/>
                <w:bottom w:val="nil"/>
                <w:right w:val="nil"/>
                <w:between w:val="nil"/>
              </w:pBdr>
              <w:spacing w:line="240" w:lineRule="auto"/>
            </w:pPr>
            <w:r>
              <w:t>30,000</w:t>
            </w:r>
          </w:p>
          <w:p w14:paraId="4912951A" w14:textId="77777777" w:rsidR="00A1708F" w:rsidRDefault="00A1708F" w:rsidP="00BF5889">
            <w:pPr>
              <w:widowControl w:val="0"/>
              <w:pBdr>
                <w:top w:val="nil"/>
                <w:left w:val="nil"/>
                <w:bottom w:val="nil"/>
                <w:right w:val="nil"/>
                <w:between w:val="nil"/>
              </w:pBdr>
              <w:spacing w:line="240" w:lineRule="auto"/>
            </w:pPr>
            <w:r>
              <w:t>12,000</w:t>
            </w:r>
          </w:p>
          <w:p w14:paraId="68EEEBE5" w14:textId="77777777" w:rsidR="00A1708F" w:rsidRDefault="00A1708F" w:rsidP="00BF5889">
            <w:pPr>
              <w:widowControl w:val="0"/>
              <w:pBdr>
                <w:top w:val="nil"/>
                <w:left w:val="nil"/>
                <w:bottom w:val="nil"/>
                <w:right w:val="nil"/>
                <w:between w:val="nil"/>
              </w:pBdr>
              <w:spacing w:line="240" w:lineRule="auto"/>
            </w:pPr>
            <w:r>
              <w:t>2,800</w:t>
            </w:r>
          </w:p>
          <w:p w14:paraId="30DCAE26" w14:textId="77777777" w:rsidR="00A1708F" w:rsidRDefault="00A1708F" w:rsidP="00BF5889">
            <w:pPr>
              <w:widowControl w:val="0"/>
              <w:pBdr>
                <w:top w:val="nil"/>
                <w:left w:val="nil"/>
                <w:bottom w:val="nil"/>
                <w:right w:val="nil"/>
                <w:between w:val="nil"/>
              </w:pBdr>
              <w:spacing w:line="240" w:lineRule="auto"/>
            </w:pPr>
            <w:r>
              <w:lastRenderedPageBreak/>
              <w:t>2,80,000</w:t>
            </w:r>
          </w:p>
          <w:p w14:paraId="1D11A83F" w14:textId="77777777" w:rsidR="00A1708F" w:rsidRDefault="00A1708F" w:rsidP="00BF5889">
            <w:pPr>
              <w:widowControl w:val="0"/>
              <w:pBdr>
                <w:top w:val="nil"/>
                <w:left w:val="nil"/>
                <w:bottom w:val="nil"/>
                <w:right w:val="nil"/>
                <w:between w:val="nil"/>
              </w:pBdr>
              <w:spacing w:line="240" w:lineRule="auto"/>
            </w:pPr>
            <w:r>
              <w:t>34,000</w:t>
            </w:r>
          </w:p>
          <w:p w14:paraId="49703474" w14:textId="77777777" w:rsidR="00A1708F" w:rsidRDefault="00A1708F" w:rsidP="00BF5889">
            <w:pPr>
              <w:widowControl w:val="0"/>
              <w:pBdr>
                <w:top w:val="nil"/>
                <w:left w:val="nil"/>
                <w:bottom w:val="nil"/>
                <w:right w:val="nil"/>
                <w:between w:val="nil"/>
              </w:pBdr>
              <w:spacing w:line="240" w:lineRule="auto"/>
            </w:pPr>
            <w:r>
              <w:t>20,000</w:t>
            </w:r>
          </w:p>
          <w:p w14:paraId="70992F7D" w14:textId="77777777" w:rsidR="00A1708F" w:rsidRDefault="00A1708F" w:rsidP="00BF5889">
            <w:pPr>
              <w:widowControl w:val="0"/>
              <w:pBdr>
                <w:top w:val="nil"/>
                <w:left w:val="nil"/>
                <w:bottom w:val="nil"/>
                <w:right w:val="nil"/>
                <w:between w:val="nil"/>
              </w:pBdr>
              <w:spacing w:line="240" w:lineRule="auto"/>
            </w:pPr>
            <w:r>
              <w:t>….</w:t>
            </w:r>
          </w:p>
          <w:p w14:paraId="3FBFB716" w14:textId="77777777" w:rsidR="00A1708F" w:rsidRDefault="00A1708F" w:rsidP="00BF5889">
            <w:pPr>
              <w:widowControl w:val="0"/>
              <w:pBdr>
                <w:top w:val="nil"/>
                <w:left w:val="nil"/>
                <w:bottom w:val="nil"/>
                <w:right w:val="nil"/>
                <w:between w:val="nil"/>
              </w:pBdr>
              <w:spacing w:line="240" w:lineRule="auto"/>
            </w:pPr>
            <w:r>
              <w:t>….</w:t>
            </w:r>
          </w:p>
          <w:p w14:paraId="38DF9764" w14:textId="77777777" w:rsidR="00A1708F" w:rsidRDefault="00A1708F" w:rsidP="00BF5889">
            <w:pPr>
              <w:widowControl w:val="0"/>
              <w:pBdr>
                <w:top w:val="nil"/>
                <w:left w:val="nil"/>
                <w:bottom w:val="nil"/>
                <w:right w:val="nil"/>
                <w:between w:val="nil"/>
              </w:pBdr>
              <w:spacing w:line="240" w:lineRule="auto"/>
            </w:pPr>
            <w:r>
              <w:t>…</w:t>
            </w:r>
          </w:p>
          <w:p w14:paraId="74BFAD58" w14:textId="77777777" w:rsidR="00A1708F" w:rsidRDefault="00A1708F" w:rsidP="00BF5889">
            <w:pPr>
              <w:widowControl w:val="0"/>
              <w:pBdr>
                <w:top w:val="nil"/>
                <w:left w:val="nil"/>
                <w:bottom w:val="nil"/>
                <w:right w:val="nil"/>
                <w:between w:val="nil"/>
              </w:pBdr>
              <w:spacing w:line="240" w:lineRule="auto"/>
            </w:pPr>
            <w:r>
              <w:t>…</w:t>
            </w:r>
          </w:p>
          <w:p w14:paraId="7869F6E3" w14:textId="77777777" w:rsidR="00A1708F" w:rsidRDefault="00A1708F" w:rsidP="00BF5889">
            <w:pPr>
              <w:widowControl w:val="0"/>
              <w:pBdr>
                <w:top w:val="nil"/>
                <w:left w:val="nil"/>
                <w:bottom w:val="nil"/>
                <w:right w:val="nil"/>
                <w:between w:val="nil"/>
              </w:pBdr>
              <w:spacing w:line="240" w:lineRule="auto"/>
            </w:pPr>
            <w:r>
              <w:t>28,000</w:t>
            </w:r>
          </w:p>
          <w:p w14:paraId="14314E4A" w14:textId="77777777" w:rsidR="00A1708F" w:rsidRDefault="00A1708F" w:rsidP="00BF5889">
            <w:pPr>
              <w:widowControl w:val="0"/>
              <w:pBdr>
                <w:top w:val="nil"/>
                <w:left w:val="nil"/>
                <w:bottom w:val="nil"/>
                <w:right w:val="nil"/>
                <w:between w:val="nil"/>
              </w:pBdr>
              <w:spacing w:line="240" w:lineRule="auto"/>
            </w:pPr>
            <w:r>
              <w:t>8,88,000</w:t>
            </w:r>
          </w:p>
        </w:tc>
        <w:tc>
          <w:tcPr>
            <w:tcW w:w="3120" w:type="dxa"/>
            <w:shd w:val="clear" w:color="auto" w:fill="auto"/>
            <w:tcMar>
              <w:top w:w="100" w:type="dxa"/>
              <w:left w:w="100" w:type="dxa"/>
              <w:bottom w:w="100" w:type="dxa"/>
              <w:right w:w="100" w:type="dxa"/>
            </w:tcMar>
          </w:tcPr>
          <w:p w14:paraId="42952F0B" w14:textId="77777777" w:rsidR="00A1708F" w:rsidRDefault="00A1708F" w:rsidP="00BF5889">
            <w:pPr>
              <w:widowControl w:val="0"/>
              <w:pBdr>
                <w:top w:val="nil"/>
                <w:left w:val="nil"/>
                <w:bottom w:val="nil"/>
                <w:right w:val="nil"/>
                <w:between w:val="nil"/>
              </w:pBdr>
              <w:spacing w:line="240" w:lineRule="auto"/>
            </w:pPr>
            <w:r>
              <w:lastRenderedPageBreak/>
              <w:t xml:space="preserve">Credit </w:t>
            </w:r>
          </w:p>
          <w:p w14:paraId="703AA1BE" w14:textId="77777777" w:rsidR="00A1708F" w:rsidRDefault="00A1708F" w:rsidP="00BF5889">
            <w:pPr>
              <w:widowControl w:val="0"/>
              <w:pBdr>
                <w:top w:val="nil"/>
                <w:left w:val="nil"/>
                <w:bottom w:val="nil"/>
                <w:right w:val="nil"/>
                <w:between w:val="nil"/>
              </w:pBdr>
              <w:spacing w:line="240" w:lineRule="auto"/>
            </w:pPr>
            <w:r>
              <w:t>……</w:t>
            </w:r>
          </w:p>
          <w:p w14:paraId="145BF3AE" w14:textId="77777777" w:rsidR="00A1708F" w:rsidRDefault="00A1708F" w:rsidP="00BF5889">
            <w:pPr>
              <w:widowControl w:val="0"/>
              <w:pBdr>
                <w:top w:val="nil"/>
                <w:left w:val="nil"/>
                <w:bottom w:val="nil"/>
                <w:right w:val="nil"/>
                <w:between w:val="nil"/>
              </w:pBdr>
              <w:spacing w:line="240" w:lineRule="auto"/>
            </w:pPr>
            <w:r>
              <w:t>5,00,000</w:t>
            </w:r>
          </w:p>
          <w:p w14:paraId="26A02537" w14:textId="77777777" w:rsidR="00A1708F" w:rsidRDefault="00A1708F" w:rsidP="00BF5889">
            <w:pPr>
              <w:widowControl w:val="0"/>
              <w:pBdr>
                <w:top w:val="nil"/>
                <w:left w:val="nil"/>
                <w:bottom w:val="nil"/>
                <w:right w:val="nil"/>
                <w:between w:val="nil"/>
              </w:pBdr>
              <w:spacing w:line="240" w:lineRule="auto"/>
            </w:pPr>
            <w:r>
              <w:t>…..</w:t>
            </w:r>
          </w:p>
          <w:p w14:paraId="68C08200" w14:textId="77777777" w:rsidR="00A1708F" w:rsidRDefault="00A1708F" w:rsidP="00BF5889">
            <w:pPr>
              <w:widowControl w:val="0"/>
              <w:pBdr>
                <w:top w:val="nil"/>
                <w:left w:val="nil"/>
                <w:bottom w:val="nil"/>
                <w:right w:val="nil"/>
                <w:between w:val="nil"/>
              </w:pBdr>
              <w:spacing w:line="240" w:lineRule="auto"/>
            </w:pPr>
            <w:r>
              <w:t>10,000</w:t>
            </w:r>
          </w:p>
          <w:p w14:paraId="3C481DBB" w14:textId="77777777" w:rsidR="00A1708F" w:rsidRDefault="00A1708F" w:rsidP="00BF5889">
            <w:pPr>
              <w:widowControl w:val="0"/>
              <w:pBdr>
                <w:top w:val="nil"/>
                <w:left w:val="nil"/>
                <w:bottom w:val="nil"/>
                <w:right w:val="nil"/>
                <w:between w:val="nil"/>
              </w:pBdr>
              <w:spacing w:line="240" w:lineRule="auto"/>
            </w:pPr>
            <w:r>
              <w:t>…..</w:t>
            </w:r>
          </w:p>
          <w:p w14:paraId="35A95FB5" w14:textId="77777777" w:rsidR="00A1708F" w:rsidRDefault="00A1708F" w:rsidP="00BF5889">
            <w:pPr>
              <w:widowControl w:val="0"/>
              <w:pBdr>
                <w:top w:val="nil"/>
                <w:left w:val="nil"/>
                <w:bottom w:val="nil"/>
                <w:right w:val="nil"/>
                <w:between w:val="nil"/>
              </w:pBdr>
              <w:spacing w:line="240" w:lineRule="auto"/>
            </w:pPr>
            <w:r>
              <w:t>….</w:t>
            </w:r>
          </w:p>
          <w:p w14:paraId="3DC97540" w14:textId="77777777" w:rsidR="00A1708F" w:rsidRDefault="00A1708F" w:rsidP="00BF5889">
            <w:pPr>
              <w:widowControl w:val="0"/>
              <w:pBdr>
                <w:top w:val="nil"/>
                <w:left w:val="nil"/>
                <w:bottom w:val="nil"/>
                <w:right w:val="nil"/>
                <w:between w:val="nil"/>
              </w:pBdr>
              <w:spacing w:line="240" w:lineRule="auto"/>
            </w:pPr>
            <w:r>
              <w:t>….</w:t>
            </w:r>
          </w:p>
          <w:p w14:paraId="74A3F190" w14:textId="77777777" w:rsidR="00A1708F" w:rsidRDefault="00A1708F" w:rsidP="00BF5889">
            <w:pPr>
              <w:widowControl w:val="0"/>
              <w:pBdr>
                <w:top w:val="nil"/>
                <w:left w:val="nil"/>
                <w:bottom w:val="nil"/>
                <w:right w:val="nil"/>
                <w:between w:val="nil"/>
              </w:pBdr>
              <w:spacing w:line="240" w:lineRule="auto"/>
            </w:pPr>
            <w:r>
              <w:t>…</w:t>
            </w:r>
          </w:p>
          <w:p w14:paraId="50770EEF" w14:textId="77777777" w:rsidR="00A1708F" w:rsidRDefault="00A1708F" w:rsidP="00BF5889">
            <w:pPr>
              <w:widowControl w:val="0"/>
              <w:pBdr>
                <w:top w:val="nil"/>
                <w:left w:val="nil"/>
                <w:bottom w:val="nil"/>
                <w:right w:val="nil"/>
                <w:between w:val="nil"/>
              </w:pBdr>
              <w:spacing w:line="240" w:lineRule="auto"/>
            </w:pPr>
            <w:r>
              <w:t>…</w:t>
            </w:r>
          </w:p>
          <w:p w14:paraId="0284B6C7" w14:textId="77777777" w:rsidR="00A1708F" w:rsidRDefault="00A1708F" w:rsidP="00BF5889">
            <w:pPr>
              <w:widowControl w:val="0"/>
              <w:pBdr>
                <w:top w:val="nil"/>
                <w:left w:val="nil"/>
                <w:bottom w:val="nil"/>
                <w:right w:val="nil"/>
                <w:between w:val="nil"/>
              </w:pBdr>
              <w:spacing w:line="240" w:lineRule="auto"/>
            </w:pPr>
            <w:r>
              <w:t>….</w:t>
            </w:r>
          </w:p>
          <w:p w14:paraId="38649C80" w14:textId="77777777" w:rsidR="00A1708F" w:rsidRDefault="00A1708F" w:rsidP="00BF5889">
            <w:pPr>
              <w:widowControl w:val="0"/>
              <w:pBdr>
                <w:top w:val="nil"/>
                <w:left w:val="nil"/>
                <w:bottom w:val="nil"/>
                <w:right w:val="nil"/>
                <w:between w:val="nil"/>
              </w:pBdr>
              <w:spacing w:line="240" w:lineRule="auto"/>
            </w:pPr>
            <w:r>
              <w:t>1,00,000</w:t>
            </w:r>
          </w:p>
          <w:p w14:paraId="06D4BACA" w14:textId="77777777" w:rsidR="00A1708F" w:rsidRDefault="00A1708F" w:rsidP="00BF5889">
            <w:pPr>
              <w:widowControl w:val="0"/>
              <w:pBdr>
                <w:top w:val="nil"/>
                <w:left w:val="nil"/>
                <w:bottom w:val="nil"/>
                <w:right w:val="nil"/>
                <w:between w:val="nil"/>
              </w:pBdr>
              <w:spacing w:line="240" w:lineRule="auto"/>
            </w:pPr>
            <w:r>
              <w:t>….</w:t>
            </w:r>
          </w:p>
          <w:p w14:paraId="2A0E8B29" w14:textId="77777777" w:rsidR="00A1708F" w:rsidRDefault="00A1708F" w:rsidP="00BF5889">
            <w:pPr>
              <w:widowControl w:val="0"/>
              <w:pBdr>
                <w:top w:val="nil"/>
                <w:left w:val="nil"/>
                <w:bottom w:val="nil"/>
                <w:right w:val="nil"/>
                <w:between w:val="nil"/>
              </w:pBdr>
              <w:spacing w:line="240" w:lineRule="auto"/>
            </w:pPr>
            <w:r>
              <w:t>….</w:t>
            </w:r>
          </w:p>
          <w:p w14:paraId="0AFD6B14" w14:textId="77777777" w:rsidR="00A1708F" w:rsidRDefault="00A1708F" w:rsidP="00BF5889">
            <w:pPr>
              <w:widowControl w:val="0"/>
              <w:pBdr>
                <w:top w:val="nil"/>
                <w:left w:val="nil"/>
                <w:bottom w:val="nil"/>
                <w:right w:val="nil"/>
                <w:between w:val="nil"/>
              </w:pBdr>
              <w:spacing w:line="240" w:lineRule="auto"/>
            </w:pPr>
            <w:r>
              <w:t>….</w:t>
            </w:r>
          </w:p>
          <w:p w14:paraId="3701A72C" w14:textId="77777777" w:rsidR="00A1708F" w:rsidRDefault="00A1708F" w:rsidP="00BF5889">
            <w:pPr>
              <w:widowControl w:val="0"/>
              <w:pBdr>
                <w:top w:val="nil"/>
                <w:left w:val="nil"/>
                <w:bottom w:val="nil"/>
                <w:right w:val="nil"/>
                <w:between w:val="nil"/>
              </w:pBdr>
              <w:spacing w:line="240" w:lineRule="auto"/>
            </w:pPr>
            <w:r>
              <w:t>2,000</w:t>
            </w:r>
          </w:p>
          <w:p w14:paraId="557712B5" w14:textId="77777777" w:rsidR="00A1708F" w:rsidRDefault="00A1708F" w:rsidP="00BF5889">
            <w:pPr>
              <w:widowControl w:val="0"/>
              <w:pBdr>
                <w:top w:val="nil"/>
                <w:left w:val="nil"/>
                <w:bottom w:val="nil"/>
                <w:right w:val="nil"/>
                <w:between w:val="nil"/>
              </w:pBdr>
              <w:spacing w:line="240" w:lineRule="auto"/>
            </w:pPr>
            <w:r>
              <w:t>…..</w:t>
            </w:r>
          </w:p>
          <w:p w14:paraId="54158DC8" w14:textId="77777777" w:rsidR="00A1708F" w:rsidRDefault="00A1708F" w:rsidP="00BF5889">
            <w:pPr>
              <w:widowControl w:val="0"/>
              <w:pBdr>
                <w:top w:val="nil"/>
                <w:left w:val="nil"/>
                <w:bottom w:val="nil"/>
                <w:right w:val="nil"/>
                <w:between w:val="nil"/>
              </w:pBdr>
              <w:spacing w:line="240" w:lineRule="auto"/>
            </w:pPr>
            <w:r>
              <w:t>…..</w:t>
            </w:r>
          </w:p>
          <w:p w14:paraId="59ED1E4D" w14:textId="77777777" w:rsidR="00A1708F" w:rsidRDefault="00A1708F" w:rsidP="00BF5889">
            <w:pPr>
              <w:widowControl w:val="0"/>
              <w:pBdr>
                <w:top w:val="nil"/>
                <w:left w:val="nil"/>
                <w:bottom w:val="nil"/>
                <w:right w:val="nil"/>
                <w:between w:val="nil"/>
              </w:pBdr>
              <w:spacing w:line="240" w:lineRule="auto"/>
            </w:pPr>
            <w:r>
              <w:t>…..</w:t>
            </w:r>
          </w:p>
          <w:p w14:paraId="78B05858" w14:textId="77777777" w:rsidR="00A1708F" w:rsidRDefault="00A1708F" w:rsidP="00BF5889">
            <w:pPr>
              <w:widowControl w:val="0"/>
              <w:pBdr>
                <w:top w:val="nil"/>
                <w:left w:val="nil"/>
                <w:bottom w:val="nil"/>
                <w:right w:val="nil"/>
                <w:between w:val="nil"/>
              </w:pBdr>
              <w:spacing w:line="240" w:lineRule="auto"/>
            </w:pPr>
            <w:r>
              <w:lastRenderedPageBreak/>
              <w:t>….</w:t>
            </w:r>
          </w:p>
          <w:p w14:paraId="203A2926" w14:textId="77777777" w:rsidR="00A1708F" w:rsidRDefault="00A1708F" w:rsidP="00BF5889">
            <w:pPr>
              <w:widowControl w:val="0"/>
              <w:pBdr>
                <w:top w:val="nil"/>
                <w:left w:val="nil"/>
                <w:bottom w:val="nil"/>
                <w:right w:val="nil"/>
                <w:between w:val="nil"/>
              </w:pBdr>
              <w:spacing w:line="240" w:lineRule="auto"/>
            </w:pPr>
            <w:r>
              <w:t>….</w:t>
            </w:r>
          </w:p>
          <w:p w14:paraId="72494FF9" w14:textId="77777777" w:rsidR="00A1708F" w:rsidRDefault="00A1708F" w:rsidP="00BF5889">
            <w:pPr>
              <w:widowControl w:val="0"/>
              <w:pBdr>
                <w:top w:val="nil"/>
                <w:left w:val="nil"/>
                <w:bottom w:val="nil"/>
                <w:right w:val="nil"/>
                <w:between w:val="nil"/>
              </w:pBdr>
              <w:spacing w:line="240" w:lineRule="auto"/>
            </w:pPr>
            <w:r>
              <w:t>….</w:t>
            </w:r>
          </w:p>
          <w:p w14:paraId="018DF401" w14:textId="77777777" w:rsidR="00A1708F" w:rsidRDefault="00A1708F" w:rsidP="00BF5889">
            <w:pPr>
              <w:widowControl w:val="0"/>
              <w:pBdr>
                <w:top w:val="nil"/>
                <w:left w:val="nil"/>
                <w:bottom w:val="nil"/>
                <w:right w:val="nil"/>
                <w:between w:val="nil"/>
              </w:pBdr>
              <w:spacing w:line="240" w:lineRule="auto"/>
            </w:pPr>
            <w:r>
              <w:t>1,000</w:t>
            </w:r>
          </w:p>
          <w:p w14:paraId="3DD6773F" w14:textId="77777777" w:rsidR="00A1708F" w:rsidRDefault="00A1708F" w:rsidP="00BF5889">
            <w:pPr>
              <w:widowControl w:val="0"/>
              <w:pBdr>
                <w:top w:val="nil"/>
                <w:left w:val="nil"/>
                <w:bottom w:val="nil"/>
                <w:right w:val="nil"/>
                <w:between w:val="nil"/>
              </w:pBdr>
              <w:spacing w:line="240" w:lineRule="auto"/>
            </w:pPr>
            <w:r>
              <w:t>30,000</w:t>
            </w:r>
          </w:p>
          <w:p w14:paraId="67A97E28" w14:textId="77777777" w:rsidR="00A1708F" w:rsidRDefault="00A1708F" w:rsidP="00BF5889">
            <w:pPr>
              <w:widowControl w:val="0"/>
              <w:pBdr>
                <w:top w:val="nil"/>
                <w:left w:val="nil"/>
                <w:bottom w:val="nil"/>
                <w:right w:val="nil"/>
                <w:between w:val="nil"/>
              </w:pBdr>
              <w:spacing w:line="240" w:lineRule="auto"/>
            </w:pPr>
            <w:r>
              <w:t>2,40,000</w:t>
            </w:r>
          </w:p>
          <w:p w14:paraId="6C59BAC4" w14:textId="77777777" w:rsidR="00A1708F" w:rsidRDefault="00A1708F" w:rsidP="00BF5889">
            <w:pPr>
              <w:widowControl w:val="0"/>
              <w:pBdr>
                <w:top w:val="nil"/>
                <w:left w:val="nil"/>
                <w:bottom w:val="nil"/>
                <w:right w:val="nil"/>
                <w:between w:val="nil"/>
              </w:pBdr>
              <w:spacing w:line="240" w:lineRule="auto"/>
            </w:pPr>
            <w:r>
              <w:t>5,000</w:t>
            </w:r>
          </w:p>
          <w:p w14:paraId="495EE32B" w14:textId="77777777" w:rsidR="00A1708F" w:rsidRDefault="00A1708F" w:rsidP="00BF5889">
            <w:pPr>
              <w:widowControl w:val="0"/>
              <w:pBdr>
                <w:top w:val="nil"/>
                <w:left w:val="nil"/>
                <w:bottom w:val="nil"/>
                <w:right w:val="nil"/>
                <w:between w:val="nil"/>
              </w:pBdr>
              <w:spacing w:line="240" w:lineRule="auto"/>
            </w:pPr>
            <w:r>
              <w:t>….</w:t>
            </w:r>
          </w:p>
          <w:p w14:paraId="583DCD19" w14:textId="77777777" w:rsidR="00A1708F" w:rsidRDefault="00A1708F" w:rsidP="00BF5889">
            <w:pPr>
              <w:widowControl w:val="0"/>
              <w:pBdr>
                <w:top w:val="nil"/>
                <w:left w:val="nil"/>
                <w:bottom w:val="nil"/>
                <w:right w:val="nil"/>
                <w:between w:val="nil"/>
              </w:pBdr>
              <w:spacing w:line="240" w:lineRule="auto"/>
            </w:pPr>
            <w:r>
              <w:t>8,88,000</w:t>
            </w:r>
          </w:p>
        </w:tc>
      </w:tr>
    </w:tbl>
    <w:p w14:paraId="45FC15FF" w14:textId="77777777" w:rsidR="00A1708F" w:rsidRDefault="00A1708F" w:rsidP="00A1708F"/>
    <w:p w14:paraId="72E4B4B2" w14:textId="77777777" w:rsidR="00A1708F" w:rsidRDefault="00A1708F" w:rsidP="00A1708F">
      <w:r>
        <w:t xml:space="preserve">Adjustments </w:t>
      </w:r>
    </w:p>
    <w:p w14:paraId="4AF5016E" w14:textId="77777777" w:rsidR="00A1708F" w:rsidRDefault="00A1708F" w:rsidP="00A1708F">
      <w:r>
        <w:t>Closing stocks on 31st March 2019 rs 21,000</w:t>
      </w:r>
    </w:p>
    <w:p w14:paraId="3444C10A" w14:textId="77777777" w:rsidR="00A1708F" w:rsidRDefault="00A1708F" w:rsidP="00A1708F">
      <w:r>
        <w:t>Rent of rs 1,200 has been received in advance</w:t>
      </w:r>
    </w:p>
    <w:p w14:paraId="4CAE5B92" w14:textId="77777777" w:rsidR="00A1708F" w:rsidRDefault="00A1708F" w:rsidP="00A1708F">
      <w:r>
        <w:t>Outstanding liability for Miscellaneous expenses is rs 12,000</w:t>
      </w:r>
    </w:p>
    <w:p w14:paraId="57FBE00E" w14:textId="77777777" w:rsidR="00A1708F" w:rsidRDefault="00A1708F" w:rsidP="00A1708F">
      <w:r>
        <w:t>Commission earned during the year but not received was rs  2,100</w:t>
      </w:r>
    </w:p>
    <w:p w14:paraId="74CF6820" w14:textId="77777777" w:rsidR="00A1708F" w:rsidRDefault="00A1708F" w:rsidP="00A1708F">
      <w:r>
        <w:t xml:space="preserve">Goods costing rs 2,000  were taken by the proprietor for his personal use but entry was  not </w:t>
      </w:r>
    </w:p>
    <w:p w14:paraId="53DA9B2B" w14:textId="77777777" w:rsidR="00A1708F" w:rsidRDefault="00A1708F" w:rsidP="00A1708F">
      <w:r>
        <w:t>pass in the books of account.</w:t>
      </w:r>
    </w:p>
    <w:p w14:paraId="047FB118" w14:textId="77777777" w:rsidR="00A1708F" w:rsidRDefault="00A1708F" w:rsidP="00A1708F"/>
    <w:p w14:paraId="31B98B7C" w14:textId="77777777" w:rsidR="00A1708F" w:rsidRDefault="00A1708F" w:rsidP="00A1708F">
      <w:r>
        <w:t>[Gross profit 1,73,000 net profit 1,32,100 balance sheet 4,96,100 ].</w:t>
      </w:r>
    </w:p>
    <w:p w14:paraId="3628DC81" w14:textId="77777777" w:rsidR="00A1708F" w:rsidRDefault="00A1708F" w:rsidP="00A1708F"/>
    <w:p w14:paraId="58A00D24" w14:textId="77777777" w:rsidR="00A1708F" w:rsidRDefault="00A1708F" w:rsidP="00A1708F"/>
    <w:p w14:paraId="0F24F479" w14:textId="77777777" w:rsidR="00A1708F" w:rsidRDefault="00A1708F" w:rsidP="00A1708F"/>
    <w:p w14:paraId="45DEE2BB" w14:textId="77777777" w:rsidR="00A1708F" w:rsidRDefault="00A1708F" w:rsidP="00E27C25">
      <w:pPr>
        <w:rPr>
          <w:sz w:val="30"/>
          <w:szCs w:val="30"/>
        </w:rPr>
      </w:pPr>
    </w:p>
    <w:p w14:paraId="301B4791" w14:textId="77777777" w:rsidR="005F4E6D" w:rsidRDefault="005F4E6D" w:rsidP="005F4E6D">
      <w:pPr>
        <w:rPr>
          <w:sz w:val="28"/>
          <w:szCs w:val="28"/>
        </w:rPr>
      </w:pPr>
    </w:p>
    <w:p w14:paraId="219547D7" w14:textId="77777777" w:rsidR="005F4E6D" w:rsidRPr="00DC7199" w:rsidRDefault="005F4E6D" w:rsidP="005F4E6D">
      <w:pPr>
        <w:rPr>
          <w:sz w:val="28"/>
          <w:szCs w:val="28"/>
        </w:rPr>
      </w:pPr>
    </w:p>
    <w:p w14:paraId="7B3A795F" w14:textId="76F1C57D" w:rsidR="0092479D" w:rsidRPr="000F0F97" w:rsidRDefault="00464D89" w:rsidP="004D51FF">
      <w:pPr>
        <w:tabs>
          <w:tab w:val="left" w:pos="2597"/>
        </w:tabs>
        <w:rPr>
          <w:sz w:val="28"/>
          <w:szCs w:val="28"/>
          <w:lang w:val="en-IN"/>
        </w:rPr>
      </w:pPr>
      <w:r>
        <w:rPr>
          <w:sz w:val="28"/>
          <w:szCs w:val="28"/>
          <w:lang w:val="en-IN"/>
        </w:rPr>
        <w:t xml:space="preserve">               </w:t>
      </w:r>
    </w:p>
    <w:sectPr w:rsidR="0092479D" w:rsidRPr="000F0F97" w:rsidSect="00915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C7240"/>
    <w:multiLevelType w:val="hybridMultilevel"/>
    <w:tmpl w:val="0DDAA9DA"/>
    <w:lvl w:ilvl="0" w:tplc="8D5A62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06A1A"/>
    <w:multiLevelType w:val="hybridMultilevel"/>
    <w:tmpl w:val="BB261A42"/>
    <w:lvl w:ilvl="0" w:tplc="F92EF1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0F97"/>
    <w:rsid w:val="000000CA"/>
    <w:rsid w:val="00002DDF"/>
    <w:rsid w:val="00017023"/>
    <w:rsid w:val="000318B6"/>
    <w:rsid w:val="00032561"/>
    <w:rsid w:val="00033259"/>
    <w:rsid w:val="000471EE"/>
    <w:rsid w:val="00055524"/>
    <w:rsid w:val="000A5218"/>
    <w:rsid w:val="000D1363"/>
    <w:rsid w:val="000E178C"/>
    <w:rsid w:val="000F0F97"/>
    <w:rsid w:val="00113C09"/>
    <w:rsid w:val="00144F7F"/>
    <w:rsid w:val="00156CAD"/>
    <w:rsid w:val="00157D5B"/>
    <w:rsid w:val="00166BDC"/>
    <w:rsid w:val="001978D3"/>
    <w:rsid w:val="001C2BCB"/>
    <w:rsid w:val="002135CB"/>
    <w:rsid w:val="002423EA"/>
    <w:rsid w:val="0027520D"/>
    <w:rsid w:val="002954D3"/>
    <w:rsid w:val="002C34F8"/>
    <w:rsid w:val="00305E01"/>
    <w:rsid w:val="003470D8"/>
    <w:rsid w:val="00352957"/>
    <w:rsid w:val="003530E2"/>
    <w:rsid w:val="003A242C"/>
    <w:rsid w:val="003C78C0"/>
    <w:rsid w:val="00401F74"/>
    <w:rsid w:val="0042147D"/>
    <w:rsid w:val="00430383"/>
    <w:rsid w:val="0044664A"/>
    <w:rsid w:val="00457FFB"/>
    <w:rsid w:val="00464D89"/>
    <w:rsid w:val="00475FE0"/>
    <w:rsid w:val="00495F04"/>
    <w:rsid w:val="004A506C"/>
    <w:rsid w:val="004B0FDC"/>
    <w:rsid w:val="004C464E"/>
    <w:rsid w:val="004D51FF"/>
    <w:rsid w:val="005029A9"/>
    <w:rsid w:val="00521B76"/>
    <w:rsid w:val="0055501F"/>
    <w:rsid w:val="00573C72"/>
    <w:rsid w:val="00573F01"/>
    <w:rsid w:val="00592459"/>
    <w:rsid w:val="00595251"/>
    <w:rsid w:val="005F4E6D"/>
    <w:rsid w:val="00601956"/>
    <w:rsid w:val="0060418D"/>
    <w:rsid w:val="00617029"/>
    <w:rsid w:val="00640B4D"/>
    <w:rsid w:val="00647897"/>
    <w:rsid w:val="00650015"/>
    <w:rsid w:val="00673BE2"/>
    <w:rsid w:val="006F6FDB"/>
    <w:rsid w:val="0070784E"/>
    <w:rsid w:val="007A5688"/>
    <w:rsid w:val="007E1091"/>
    <w:rsid w:val="008126A2"/>
    <w:rsid w:val="008416BC"/>
    <w:rsid w:val="00850DB8"/>
    <w:rsid w:val="008512D9"/>
    <w:rsid w:val="00861295"/>
    <w:rsid w:val="00865036"/>
    <w:rsid w:val="008B2B99"/>
    <w:rsid w:val="008B728B"/>
    <w:rsid w:val="008D79C0"/>
    <w:rsid w:val="008F231E"/>
    <w:rsid w:val="00900FAF"/>
    <w:rsid w:val="00901801"/>
    <w:rsid w:val="00913A8C"/>
    <w:rsid w:val="0091530E"/>
    <w:rsid w:val="0092479D"/>
    <w:rsid w:val="00930048"/>
    <w:rsid w:val="00977023"/>
    <w:rsid w:val="00977F64"/>
    <w:rsid w:val="0098245B"/>
    <w:rsid w:val="00983123"/>
    <w:rsid w:val="009A51C3"/>
    <w:rsid w:val="009D5654"/>
    <w:rsid w:val="00A04207"/>
    <w:rsid w:val="00A06820"/>
    <w:rsid w:val="00A10112"/>
    <w:rsid w:val="00A1708F"/>
    <w:rsid w:val="00A26B5F"/>
    <w:rsid w:val="00A4600E"/>
    <w:rsid w:val="00A841D7"/>
    <w:rsid w:val="00AC6265"/>
    <w:rsid w:val="00AF46BC"/>
    <w:rsid w:val="00B22D10"/>
    <w:rsid w:val="00B348AA"/>
    <w:rsid w:val="00B546AD"/>
    <w:rsid w:val="00BF5889"/>
    <w:rsid w:val="00C133D8"/>
    <w:rsid w:val="00C2036E"/>
    <w:rsid w:val="00C20ECF"/>
    <w:rsid w:val="00C955F9"/>
    <w:rsid w:val="00CD3CF5"/>
    <w:rsid w:val="00CE7CA0"/>
    <w:rsid w:val="00D174DA"/>
    <w:rsid w:val="00D27299"/>
    <w:rsid w:val="00D319F7"/>
    <w:rsid w:val="00D405D8"/>
    <w:rsid w:val="00D73431"/>
    <w:rsid w:val="00D97AB3"/>
    <w:rsid w:val="00DC6EEF"/>
    <w:rsid w:val="00DC7BA9"/>
    <w:rsid w:val="00E05B61"/>
    <w:rsid w:val="00E27C25"/>
    <w:rsid w:val="00E41678"/>
    <w:rsid w:val="00E9593C"/>
    <w:rsid w:val="00EA3B58"/>
    <w:rsid w:val="00EB0CF1"/>
    <w:rsid w:val="00ED0AEC"/>
    <w:rsid w:val="00ED0C92"/>
    <w:rsid w:val="00F22958"/>
    <w:rsid w:val="00F3459B"/>
    <w:rsid w:val="00F34964"/>
    <w:rsid w:val="00F46E1E"/>
    <w:rsid w:val="00F74B0B"/>
    <w:rsid w:val="00F87C2D"/>
    <w:rsid w:val="00F911AF"/>
    <w:rsid w:val="00F95A1B"/>
    <w:rsid w:val="00FB6094"/>
    <w:rsid w:val="00FE1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1"/>
      </o:rules>
    </o:shapelayout>
  </w:shapeDefaults>
  <w:decimalSymbol w:val="."/>
  <w:listSeparator w:val=","/>
  <w14:docId w14:val="65087127"/>
  <w15:docId w15:val="{209E300C-DACF-4D2F-A41C-D7BC5689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F46BC"/>
    <w:pPr>
      <w:spacing w:after="0"/>
    </w:pPr>
    <w:rPr>
      <w:rFonts w:ascii="Arial" w:eastAsia="Arial" w:hAnsi="Arial" w:cs="Arial"/>
      <w:lang w:eastAsia="en-GB"/>
    </w:rPr>
  </w:style>
  <w:style w:type="paragraph" w:styleId="ListParagraph">
    <w:name w:val="List Paragraph"/>
    <w:basedOn w:val="Normal"/>
    <w:uiPriority w:val="34"/>
    <w:qFormat/>
    <w:rsid w:val="0052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8" ma:contentTypeDescription="Create a new document." ma:contentTypeScope="" ma:versionID="2a479d422a0b1db53d52f3bc851a8a94">
  <xsd:schema xmlns:xsd="http://www.w3.org/2001/XMLSchema" xmlns:xs="http://www.w3.org/2001/XMLSchema" xmlns:p="http://schemas.microsoft.com/office/2006/metadata/properties" xmlns:ns2="1bf2cc87-484f-42ae-834e-65bb33accfef" targetNamespace="http://schemas.microsoft.com/office/2006/metadata/properties" ma:root="true" ma:fieldsID="f943b1f23376ca667e0df8600d841280"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B75EA-5FDE-495C-BD30-54C23574E99D}">
  <ds:schemaRefs>
    <ds:schemaRef ds:uri="http://schemas.openxmlformats.org/officeDocument/2006/bibliography"/>
  </ds:schemaRefs>
</ds:datastoreItem>
</file>

<file path=customXml/itemProps2.xml><?xml version="1.0" encoding="utf-8"?>
<ds:datastoreItem xmlns:ds="http://schemas.openxmlformats.org/officeDocument/2006/customXml" ds:itemID="{E0A09D4A-22D4-4109-9745-F8618F9C7BA0}"/>
</file>

<file path=customXml/itemProps3.xml><?xml version="1.0" encoding="utf-8"?>
<ds:datastoreItem xmlns:ds="http://schemas.openxmlformats.org/officeDocument/2006/customXml" ds:itemID="{2C74E009-2DF2-444E-9A1A-8ADDFAE033EC}"/>
</file>

<file path=customXml/itemProps4.xml><?xml version="1.0" encoding="utf-8"?>
<ds:datastoreItem xmlns:ds="http://schemas.openxmlformats.org/officeDocument/2006/customXml" ds:itemID="{650EA889-3817-4F3C-A596-182B3413A5E2}"/>
</file>

<file path=docProps/app.xml><?xml version="1.0" encoding="utf-8"?>
<Properties xmlns="http://schemas.openxmlformats.org/officeDocument/2006/extended-properties" xmlns:vt="http://schemas.openxmlformats.org/officeDocument/2006/docPropsVTypes">
  <Template>Normal</Template>
  <TotalTime>948</TotalTime>
  <Pages>41</Pages>
  <Words>6611</Words>
  <Characters>37687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karna_family</dc:creator>
  <cp:lastModifiedBy>Vishwanath Karn</cp:lastModifiedBy>
  <cp:revision>67</cp:revision>
  <dcterms:created xsi:type="dcterms:W3CDTF">2020-09-14T05:40:00Z</dcterms:created>
  <dcterms:modified xsi:type="dcterms:W3CDTF">2020-11-29T07:41:00Z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